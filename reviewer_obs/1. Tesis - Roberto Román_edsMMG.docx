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8A1C" w14:textId="77777777" w:rsidR="00E1126C" w:rsidRDefault="00E1126C" w:rsidP="00E1126C">
      <w:pPr>
        <w:jc w:val="center"/>
        <w:rPr>
          <w:rFonts w:cs="Times New Roman"/>
        </w:rPr>
      </w:pPr>
    </w:p>
    <w:p w14:paraId="22B54E9B" w14:textId="77777777" w:rsidR="00E1126C" w:rsidRPr="008B1E8B" w:rsidRDefault="00E1126C" w:rsidP="00E1126C">
      <w:pPr>
        <w:jc w:val="center"/>
        <w:rPr>
          <w:rFonts w:cs="Times New Roman"/>
        </w:rPr>
      </w:pPr>
      <w:r w:rsidRPr="008B1E8B">
        <w:rPr>
          <w:rFonts w:cs="Times New Roman"/>
          <w:noProof/>
          <w:lang w:eastAsia="es-EC"/>
        </w:rPr>
        <w:drawing>
          <wp:inline distT="0" distB="0" distL="0" distR="0" wp14:anchorId="0A75D4A1" wp14:editId="6F7BC3D6">
            <wp:extent cx="1460809" cy="1460809"/>
            <wp:effectExtent l="0" t="0" r="6350" b="6350"/>
            <wp:docPr id="92553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877" name="Imagen 925538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4987" cy="1464987"/>
                    </a:xfrm>
                    <a:prstGeom prst="rect">
                      <a:avLst/>
                    </a:prstGeom>
                  </pic:spPr>
                </pic:pic>
              </a:graphicData>
            </a:graphic>
          </wp:inline>
        </w:drawing>
      </w:r>
    </w:p>
    <w:p w14:paraId="20956282" w14:textId="77777777" w:rsidR="00E1126C" w:rsidRPr="008B1E8B" w:rsidRDefault="00E1126C" w:rsidP="00E1126C">
      <w:pPr>
        <w:spacing w:line="360" w:lineRule="auto"/>
        <w:jc w:val="center"/>
        <w:rPr>
          <w:rFonts w:cs="Times New Roman"/>
          <w:b/>
          <w:bCs/>
        </w:rPr>
      </w:pPr>
      <w:r w:rsidRPr="008B1E8B">
        <w:rPr>
          <w:rFonts w:cs="Times New Roman"/>
          <w:b/>
          <w:bCs/>
        </w:rPr>
        <w:t xml:space="preserve">UNIVERSIDAD CENTRAL DEL ECUADOR </w:t>
      </w:r>
    </w:p>
    <w:p w14:paraId="1DF0D2AC" w14:textId="77777777" w:rsidR="00E1126C" w:rsidRPr="008B1E8B" w:rsidRDefault="00E1126C" w:rsidP="00E1126C">
      <w:pPr>
        <w:spacing w:line="360" w:lineRule="auto"/>
        <w:jc w:val="center"/>
        <w:rPr>
          <w:rFonts w:cs="Times New Roman"/>
          <w:b/>
          <w:bCs/>
        </w:rPr>
      </w:pPr>
      <w:r w:rsidRPr="008B1E8B">
        <w:rPr>
          <w:rFonts w:cs="Times New Roman"/>
          <w:b/>
          <w:bCs/>
        </w:rPr>
        <w:t xml:space="preserve">FACULTAD DE CIENCIAS BIOLÓGICAS </w:t>
      </w:r>
    </w:p>
    <w:p w14:paraId="3ACEC1DD" w14:textId="77777777" w:rsidR="00E1126C" w:rsidRPr="008B1E8B" w:rsidRDefault="00E1126C" w:rsidP="00E1126C">
      <w:pPr>
        <w:spacing w:line="360" w:lineRule="auto"/>
        <w:ind w:firstLine="720"/>
        <w:jc w:val="center"/>
        <w:rPr>
          <w:rFonts w:cs="Times New Roman"/>
          <w:b/>
          <w:bCs/>
        </w:rPr>
      </w:pPr>
      <w:r>
        <w:rPr>
          <w:rFonts w:cs="Times New Roman"/>
          <w:b/>
          <w:bCs/>
        </w:rPr>
        <w:t>MAESTRÍA EN BIOLOGÍA DE LA CONSERVACIÓN Y ECOLOGÍA TROPICAL</w:t>
      </w:r>
    </w:p>
    <w:p w14:paraId="28F009A9" w14:textId="77777777" w:rsidR="00E1126C" w:rsidRPr="008B1E8B" w:rsidRDefault="00E1126C" w:rsidP="00E1126C">
      <w:pPr>
        <w:jc w:val="center"/>
        <w:rPr>
          <w:rFonts w:cs="Times New Roman"/>
          <w:b/>
          <w:bCs/>
        </w:rPr>
      </w:pPr>
    </w:p>
    <w:p w14:paraId="1BAF7216" w14:textId="77777777" w:rsidR="00E1126C" w:rsidRPr="008B1E8B" w:rsidRDefault="00E1126C" w:rsidP="00E1126C">
      <w:pPr>
        <w:jc w:val="center"/>
        <w:rPr>
          <w:rFonts w:cs="Times New Roman"/>
          <w:b/>
          <w:bCs/>
        </w:rPr>
      </w:pPr>
    </w:p>
    <w:p w14:paraId="34B879BA" w14:textId="77777777" w:rsidR="00E1126C" w:rsidRPr="008B1E8B" w:rsidRDefault="00E1126C" w:rsidP="00E1126C">
      <w:pPr>
        <w:jc w:val="center"/>
        <w:rPr>
          <w:rFonts w:cs="Times New Roman"/>
          <w:b/>
          <w:bCs/>
        </w:rPr>
      </w:pPr>
    </w:p>
    <w:p w14:paraId="2422B634" w14:textId="77777777" w:rsidR="00E1126C" w:rsidRPr="00E1126C" w:rsidRDefault="00E1126C" w:rsidP="00E1126C">
      <w:pPr>
        <w:spacing w:line="360" w:lineRule="auto"/>
        <w:jc w:val="center"/>
        <w:rPr>
          <w:rFonts w:cs="Times New Roman"/>
          <w:b/>
          <w:bCs/>
        </w:rPr>
      </w:pPr>
      <w:r w:rsidRPr="00E1126C">
        <w:rPr>
          <w:b/>
        </w:rPr>
        <w:t>DEPENDENCIA ESPACIAL DE PATRONES DE DIVERSIDAD DE PLANTAS DE SOTOBOSQUE EN VERTIENTES ORIENTALES DE LOS ANDES ECUATORIANOS</w:t>
      </w:r>
    </w:p>
    <w:p w14:paraId="62B4B65D" w14:textId="77777777" w:rsidR="00E1126C" w:rsidRPr="008B1E8B" w:rsidRDefault="00E1126C" w:rsidP="00E1126C">
      <w:pPr>
        <w:spacing w:line="360" w:lineRule="auto"/>
        <w:jc w:val="center"/>
        <w:rPr>
          <w:rFonts w:cs="Times New Roman"/>
          <w:b/>
          <w:bCs/>
        </w:rPr>
      </w:pPr>
    </w:p>
    <w:p w14:paraId="49C506F2" w14:textId="77777777" w:rsidR="00E1126C" w:rsidRPr="008B1E8B" w:rsidRDefault="00E1126C" w:rsidP="00E1126C">
      <w:pPr>
        <w:spacing w:line="360" w:lineRule="auto"/>
        <w:rPr>
          <w:rFonts w:cs="Times New Roman"/>
        </w:rPr>
      </w:pPr>
      <w:r w:rsidRPr="008B1E8B">
        <w:rPr>
          <w:rFonts w:cs="Times New Roman"/>
          <w:b/>
          <w:bCs/>
        </w:rPr>
        <w:t xml:space="preserve">AUTOR: </w:t>
      </w:r>
      <w:r w:rsidRPr="00E1126C">
        <w:rPr>
          <w:rFonts w:cs="Times New Roman"/>
          <w:bCs/>
        </w:rPr>
        <w:t>Lcdo</w:t>
      </w:r>
      <w:r>
        <w:rPr>
          <w:rFonts w:cs="Times New Roman"/>
          <w:bCs/>
        </w:rPr>
        <w:t>.</w:t>
      </w:r>
      <w:r w:rsidRPr="00E1126C">
        <w:rPr>
          <w:rFonts w:cs="Times New Roman"/>
          <w:bCs/>
        </w:rPr>
        <w:t xml:space="preserve"> </w:t>
      </w:r>
      <w:r>
        <w:rPr>
          <w:rFonts w:cs="Times New Roman"/>
          <w:bCs/>
        </w:rPr>
        <w:t>Roberto Raúl Román Rodriguez</w:t>
      </w:r>
      <w:r w:rsidRPr="008B1E8B">
        <w:rPr>
          <w:rFonts w:cs="Times New Roman"/>
          <w:b/>
          <w:bCs/>
        </w:rPr>
        <w:t xml:space="preserve"> </w:t>
      </w:r>
    </w:p>
    <w:p w14:paraId="26A840BE" w14:textId="77777777" w:rsidR="00E1126C" w:rsidRPr="008B1E8B" w:rsidRDefault="00E1126C" w:rsidP="00E1126C">
      <w:pPr>
        <w:spacing w:line="360" w:lineRule="auto"/>
        <w:rPr>
          <w:rFonts w:cs="Times New Roman"/>
        </w:rPr>
      </w:pPr>
      <w:r w:rsidRPr="008B1E8B">
        <w:rPr>
          <w:rFonts w:cs="Times New Roman"/>
          <w:b/>
          <w:bCs/>
        </w:rPr>
        <w:t xml:space="preserve">TUTOR: </w:t>
      </w:r>
      <w:r>
        <w:rPr>
          <w:rFonts w:cs="Times New Roman"/>
        </w:rPr>
        <w:t>MSc</w:t>
      </w:r>
      <w:r w:rsidRPr="008B1E8B">
        <w:rPr>
          <w:rFonts w:cs="Times New Roman"/>
        </w:rPr>
        <w:t>. Santiago Villamarin-Cortez PhD.</w:t>
      </w:r>
    </w:p>
    <w:p w14:paraId="1FC86FCC" w14:textId="77777777" w:rsidR="00E1126C" w:rsidRPr="008B1E8B" w:rsidRDefault="00E1126C" w:rsidP="00E1126C">
      <w:pPr>
        <w:spacing w:line="360" w:lineRule="auto"/>
        <w:rPr>
          <w:rFonts w:cs="Times New Roman"/>
        </w:rPr>
      </w:pPr>
    </w:p>
    <w:p w14:paraId="6775B67B" w14:textId="77777777" w:rsidR="00E1126C" w:rsidRPr="008B1E8B" w:rsidRDefault="00E1126C" w:rsidP="00E1126C">
      <w:pPr>
        <w:spacing w:line="360" w:lineRule="auto"/>
        <w:rPr>
          <w:rFonts w:cs="Times New Roman"/>
        </w:rPr>
      </w:pPr>
    </w:p>
    <w:p w14:paraId="29E67091" w14:textId="77777777" w:rsidR="00E1126C" w:rsidRPr="008B1E8B" w:rsidRDefault="00E1126C" w:rsidP="00E1126C">
      <w:pPr>
        <w:spacing w:line="360" w:lineRule="auto"/>
        <w:rPr>
          <w:rFonts w:cs="Times New Roman"/>
        </w:rPr>
      </w:pPr>
    </w:p>
    <w:p w14:paraId="08792307" w14:textId="77777777" w:rsidR="00E1126C" w:rsidRDefault="00E1126C" w:rsidP="00E1126C">
      <w:pPr>
        <w:spacing w:line="360" w:lineRule="auto"/>
        <w:jc w:val="center"/>
        <w:rPr>
          <w:ins w:id="0" w:author="Microsoft Office User" w:date="2024-11-11T13:30:00Z" w16du:dateUtc="2024-11-11T18:30:00Z"/>
          <w:rFonts w:cs="Times New Roman"/>
          <w:b/>
          <w:bCs/>
        </w:rPr>
      </w:pPr>
      <w:r w:rsidRPr="008B1E8B">
        <w:rPr>
          <w:rFonts w:cs="Times New Roman"/>
          <w:b/>
          <w:bCs/>
        </w:rPr>
        <w:t xml:space="preserve">Quito, </w:t>
      </w:r>
      <w:r>
        <w:rPr>
          <w:rFonts w:cs="Times New Roman"/>
          <w:b/>
          <w:bCs/>
        </w:rPr>
        <w:t>julio</w:t>
      </w:r>
      <w:r w:rsidRPr="008B1E8B">
        <w:rPr>
          <w:rFonts w:cs="Times New Roman"/>
          <w:b/>
          <w:bCs/>
        </w:rPr>
        <w:t xml:space="preserve"> 2024</w:t>
      </w:r>
    </w:p>
    <w:p w14:paraId="39439E02" w14:textId="77777777" w:rsidR="00100628" w:rsidRPr="008B1E8B" w:rsidRDefault="00100628" w:rsidP="00E1126C">
      <w:pPr>
        <w:spacing w:line="360" w:lineRule="auto"/>
        <w:jc w:val="center"/>
        <w:rPr>
          <w:rFonts w:cs="Times New Roman"/>
          <w:b/>
          <w:bCs/>
        </w:rPr>
      </w:pPr>
    </w:p>
    <w:p w14:paraId="0C5C7149" w14:textId="00DAC763" w:rsidR="00100628" w:rsidRPr="00CB05D5" w:rsidRDefault="00100628" w:rsidP="00100628">
      <w:pPr>
        <w:pStyle w:val="Subtitle"/>
        <w:jc w:val="left"/>
        <w:rPr>
          <w:ins w:id="1" w:author="Microsoft Office User" w:date="2024-11-11T13:30:00Z" w16du:dateUtc="2024-11-11T18:30:00Z"/>
          <w:rFonts w:ascii="Aptos" w:hAnsi="Aptos"/>
          <w:sz w:val="22"/>
          <w:szCs w:val="22"/>
          <w:rPrChange w:id="2" w:author="Microsoft Office User" w:date="2024-11-11T14:01:00Z" w16du:dateUtc="2024-11-11T19:01:00Z">
            <w:rPr>
              <w:ins w:id="3" w:author="Microsoft Office User" w:date="2024-11-11T13:30:00Z" w16du:dateUtc="2024-11-11T18:30:00Z"/>
            </w:rPr>
          </w:rPrChange>
        </w:rPr>
      </w:pPr>
      <w:ins w:id="4" w:author="Microsoft Office User" w:date="2024-11-11T13:30:00Z" w16du:dateUtc="2024-11-11T18:30:00Z">
        <w:r w:rsidRPr="00CB05D5">
          <w:rPr>
            <w:rFonts w:ascii="Aptos" w:hAnsi="Aptos"/>
            <w:sz w:val="22"/>
            <w:szCs w:val="22"/>
            <w:rPrChange w:id="5" w:author="Microsoft Office User" w:date="2024-11-11T14:01:00Z" w16du:dateUtc="2024-11-11T19:01:00Z">
              <w:rPr/>
            </w:rPrChange>
          </w:rPr>
          <w:lastRenderedPageBreak/>
          <w:t>COMENTARIOS GENERALES:</w:t>
        </w:r>
      </w:ins>
    </w:p>
    <w:p w14:paraId="2FED233E" w14:textId="332BD8FC" w:rsidR="00100628" w:rsidRPr="00CB05D5" w:rsidRDefault="00100628" w:rsidP="00100628">
      <w:pPr>
        <w:pStyle w:val="BodyText"/>
        <w:rPr>
          <w:ins w:id="6" w:author="Microsoft Office User" w:date="2024-11-11T13:31:00Z" w16du:dateUtc="2024-11-11T18:31:00Z"/>
          <w:rFonts w:ascii="Aptos" w:hAnsi="Aptos"/>
          <w:sz w:val="22"/>
          <w:szCs w:val="22"/>
          <w:rPrChange w:id="7" w:author="Microsoft Office User" w:date="2024-11-11T14:01:00Z" w16du:dateUtc="2024-11-11T19:01:00Z">
            <w:rPr>
              <w:ins w:id="8" w:author="Microsoft Office User" w:date="2024-11-11T13:31:00Z" w16du:dateUtc="2024-11-11T18:31:00Z"/>
            </w:rPr>
          </w:rPrChange>
        </w:rPr>
      </w:pPr>
      <w:ins w:id="9" w:author="Microsoft Office User" w:date="2024-11-11T13:30:00Z" w16du:dateUtc="2024-11-11T18:30:00Z">
        <w:r w:rsidRPr="00CB05D5">
          <w:rPr>
            <w:rFonts w:ascii="Aptos" w:hAnsi="Aptos"/>
            <w:sz w:val="22"/>
            <w:szCs w:val="22"/>
            <w:rPrChange w:id="10" w:author="Microsoft Office User" w:date="2024-11-11T14:01:00Z" w16du:dateUtc="2024-11-11T19:01:00Z">
              <w:rPr/>
            </w:rPrChange>
          </w:rPr>
          <w:t>Felicitaciones, creo que es un tema interesante y relevante. He realizado varios comentarios principlamente a la redacción y explicación de los resultados. Tamb</w:t>
        </w:r>
      </w:ins>
      <w:ins w:id="11" w:author="Microsoft Office User" w:date="2024-11-11T13:31:00Z" w16du:dateUtc="2024-11-11T18:31:00Z">
        <w:r w:rsidRPr="00CB05D5">
          <w:rPr>
            <w:rFonts w:ascii="Aptos" w:hAnsi="Aptos"/>
            <w:sz w:val="22"/>
            <w:szCs w:val="22"/>
            <w:rPrChange w:id="12" w:author="Microsoft Office User" w:date="2024-11-11T14:01:00Z" w16du:dateUtc="2024-11-11T19:01:00Z">
              <w:rPr/>
            </w:rPrChange>
          </w:rPr>
          <w:t>ien unas cuantas sugerernecias en relación con la forma en la que se hacen los análisis y la interpretación sobretodo en el caso de la beta diversidad.</w:t>
        </w:r>
      </w:ins>
    </w:p>
    <w:p w14:paraId="6DC6F179" w14:textId="77777777" w:rsidR="00F65BB4" w:rsidRPr="00CB05D5" w:rsidRDefault="00100628" w:rsidP="00100628">
      <w:pPr>
        <w:pStyle w:val="BodyText"/>
        <w:rPr>
          <w:ins w:id="13" w:author="Microsoft Office User" w:date="2024-11-11T13:33:00Z" w16du:dateUtc="2024-11-11T18:33:00Z"/>
          <w:rFonts w:ascii="Aptos" w:hAnsi="Aptos"/>
          <w:sz w:val="22"/>
          <w:szCs w:val="22"/>
          <w:rPrChange w:id="14" w:author="Microsoft Office User" w:date="2024-11-11T14:01:00Z" w16du:dateUtc="2024-11-11T19:01:00Z">
            <w:rPr>
              <w:ins w:id="15" w:author="Microsoft Office User" w:date="2024-11-11T13:33:00Z" w16du:dateUtc="2024-11-11T18:33:00Z"/>
            </w:rPr>
          </w:rPrChange>
        </w:rPr>
      </w:pPr>
      <w:ins w:id="16" w:author="Microsoft Office User" w:date="2024-11-11T13:32:00Z" w16du:dateUtc="2024-11-11T18:32:00Z">
        <w:r w:rsidRPr="00CB05D5">
          <w:rPr>
            <w:rFonts w:ascii="Aptos" w:hAnsi="Aptos"/>
            <w:sz w:val="22"/>
            <w:szCs w:val="22"/>
            <w:rPrChange w:id="17" w:author="Microsoft Office User" w:date="2024-11-11T14:01:00Z" w16du:dateUtc="2024-11-11T19:01:00Z">
              <w:rPr/>
            </w:rPrChange>
          </w:rPr>
          <w:t xml:space="preserve">Creo que la revisión de algunos articulos que adjunto más adelante podrian enriquecer la discusión principalmente desde el aspecto </w:t>
        </w:r>
      </w:ins>
      <w:ins w:id="18" w:author="Microsoft Office User" w:date="2024-11-11T13:33:00Z" w16du:dateUtc="2024-11-11T18:33:00Z">
        <w:r w:rsidRPr="00CB05D5">
          <w:rPr>
            <w:rFonts w:ascii="Aptos" w:hAnsi="Aptos"/>
            <w:sz w:val="22"/>
            <w:szCs w:val="22"/>
            <w:rPrChange w:id="19" w:author="Microsoft Office User" w:date="2024-11-11T14:01:00Z" w16du:dateUtc="2024-11-11T19:01:00Z">
              <w:rPr/>
            </w:rPrChange>
          </w:rPr>
          <w:t>ecológico y no tanto de los análisis</w:t>
        </w:r>
        <w:r w:rsidR="00F65BB4" w:rsidRPr="00CB05D5">
          <w:rPr>
            <w:rFonts w:ascii="Aptos" w:hAnsi="Aptos"/>
            <w:sz w:val="22"/>
            <w:szCs w:val="22"/>
            <w:rPrChange w:id="20" w:author="Microsoft Office User" w:date="2024-11-11T14:01:00Z" w16du:dateUtc="2024-11-11T19:01:00Z">
              <w:rPr/>
            </w:rPrChange>
          </w:rPr>
          <w:t xml:space="preserve"> y estructura de datos. </w:t>
        </w:r>
      </w:ins>
    </w:p>
    <w:p w14:paraId="7BAF1C9E" w14:textId="410D1D41" w:rsidR="00100628" w:rsidRPr="00CB05D5" w:rsidRDefault="00F65BB4" w:rsidP="00100628">
      <w:pPr>
        <w:pStyle w:val="BodyText"/>
        <w:rPr>
          <w:ins w:id="21" w:author="Microsoft Office User" w:date="2024-11-11T13:34:00Z" w16du:dateUtc="2024-11-11T18:34:00Z"/>
          <w:rFonts w:ascii="Aptos" w:hAnsi="Aptos"/>
          <w:sz w:val="22"/>
          <w:szCs w:val="22"/>
          <w:rPrChange w:id="22" w:author="Microsoft Office User" w:date="2024-11-11T14:01:00Z" w16du:dateUtc="2024-11-11T19:01:00Z">
            <w:rPr>
              <w:ins w:id="23" w:author="Microsoft Office User" w:date="2024-11-11T13:34:00Z" w16du:dateUtc="2024-11-11T18:34:00Z"/>
            </w:rPr>
          </w:rPrChange>
        </w:rPr>
      </w:pPr>
      <w:ins w:id="24" w:author="Microsoft Office User" w:date="2024-11-11T13:33:00Z" w16du:dateUtc="2024-11-11T18:33:00Z">
        <w:r w:rsidRPr="00CB05D5">
          <w:rPr>
            <w:rFonts w:ascii="Aptos" w:hAnsi="Aptos"/>
            <w:sz w:val="22"/>
            <w:szCs w:val="22"/>
            <w:rPrChange w:id="25" w:author="Microsoft Office User" w:date="2024-11-11T14:01:00Z" w16du:dateUtc="2024-11-11T19:01:00Z">
              <w:rPr/>
            </w:rPrChange>
          </w:rPr>
          <w:t>Hay temas que creo que se deben considerar en el análisis y la explicación, como es el caso del efecto del dominio intermedi</w:t>
        </w:r>
      </w:ins>
      <w:ins w:id="26" w:author="Microsoft Office User" w:date="2024-11-11T13:34:00Z" w16du:dateUtc="2024-11-11T18:34:00Z">
        <w:r w:rsidRPr="00CB05D5">
          <w:rPr>
            <w:rFonts w:ascii="Aptos" w:hAnsi="Aptos"/>
            <w:sz w:val="22"/>
            <w:szCs w:val="22"/>
            <w:rPrChange w:id="27" w:author="Microsoft Office User" w:date="2024-11-11T14:01:00Z" w16du:dateUtc="2024-11-11T19:01:00Z">
              <w:rPr/>
            </w:rPrChange>
          </w:rPr>
          <w:t>o</w:t>
        </w:r>
      </w:ins>
      <w:ins w:id="28" w:author="Microsoft Office User" w:date="2024-11-11T13:33:00Z" w16du:dateUtc="2024-11-11T18:33:00Z">
        <w:r w:rsidRPr="00CB05D5">
          <w:rPr>
            <w:rFonts w:ascii="Aptos" w:hAnsi="Aptos"/>
            <w:sz w:val="22"/>
            <w:szCs w:val="22"/>
            <w:rPrChange w:id="29" w:author="Microsoft Office User" w:date="2024-11-11T14:01:00Z" w16du:dateUtc="2024-11-11T19:01:00Z">
              <w:rPr/>
            </w:rPrChange>
          </w:rPr>
          <w:t xml:space="preserve"> y </w:t>
        </w:r>
      </w:ins>
      <w:ins w:id="30" w:author="Microsoft Office User" w:date="2024-11-11T13:34:00Z" w16du:dateUtc="2024-11-11T18:34:00Z">
        <w:r w:rsidRPr="00CB05D5">
          <w:rPr>
            <w:rFonts w:ascii="Aptos" w:hAnsi="Aptos"/>
            <w:sz w:val="22"/>
            <w:szCs w:val="22"/>
            <w:rPrChange w:id="31" w:author="Microsoft Office User" w:date="2024-11-11T14:01:00Z" w16du:dateUtc="2024-11-11T19:01:00Z">
              <w:rPr/>
            </w:rPrChange>
          </w:rPr>
          <w:t>las hipótesis de IBD que pueden estar influyendo en sus resultados.</w:t>
        </w:r>
      </w:ins>
      <w:ins w:id="32" w:author="Microsoft Office User" w:date="2024-11-11T13:33:00Z" w16du:dateUtc="2024-11-11T18:33:00Z">
        <w:r w:rsidR="00100628" w:rsidRPr="00CB05D5">
          <w:rPr>
            <w:rFonts w:ascii="Aptos" w:hAnsi="Aptos"/>
            <w:sz w:val="22"/>
            <w:szCs w:val="22"/>
            <w:rPrChange w:id="33" w:author="Microsoft Office User" w:date="2024-11-11T14:01:00Z" w16du:dateUtc="2024-11-11T19:01:00Z">
              <w:rPr/>
            </w:rPrChange>
          </w:rPr>
          <w:t xml:space="preserve"> </w:t>
        </w:r>
      </w:ins>
    </w:p>
    <w:p w14:paraId="1EE82CE6" w14:textId="0AF797ED" w:rsidR="00F65BB4" w:rsidRPr="00CB05D5" w:rsidRDefault="00F65BB4" w:rsidP="00100628">
      <w:pPr>
        <w:pStyle w:val="BodyText"/>
        <w:rPr>
          <w:ins w:id="34" w:author="Microsoft Office User" w:date="2024-11-11T13:34:00Z" w16du:dateUtc="2024-11-11T18:34:00Z"/>
          <w:rFonts w:ascii="Aptos" w:hAnsi="Aptos"/>
          <w:sz w:val="22"/>
          <w:szCs w:val="22"/>
          <w:rPrChange w:id="35" w:author="Microsoft Office User" w:date="2024-11-11T14:01:00Z" w16du:dateUtc="2024-11-11T19:01:00Z">
            <w:rPr>
              <w:ins w:id="36" w:author="Microsoft Office User" w:date="2024-11-11T13:34:00Z" w16du:dateUtc="2024-11-11T18:34:00Z"/>
            </w:rPr>
          </w:rPrChange>
        </w:rPr>
      </w:pPr>
      <w:ins w:id="37" w:author="Microsoft Office User" w:date="2024-11-11T13:34:00Z" w16du:dateUtc="2024-11-11T18:34:00Z">
        <w:r w:rsidRPr="00CB05D5">
          <w:rPr>
            <w:rFonts w:ascii="Aptos" w:hAnsi="Aptos"/>
            <w:sz w:val="22"/>
            <w:szCs w:val="22"/>
            <w:rPrChange w:id="38" w:author="Microsoft Office User" w:date="2024-11-11T14:01:00Z" w16du:dateUtc="2024-11-11T19:01:00Z">
              <w:rPr/>
            </w:rPrChange>
          </w:rPr>
          <w:t>Espero que los comentarios incl</w:t>
        </w:r>
      </w:ins>
      <w:ins w:id="39" w:author="Microsoft Office User" w:date="2024-11-11T13:35:00Z" w16du:dateUtc="2024-11-11T18:35:00Z">
        <w:r w:rsidRPr="00CB05D5">
          <w:rPr>
            <w:rFonts w:ascii="Aptos" w:hAnsi="Aptos"/>
            <w:sz w:val="22"/>
            <w:szCs w:val="22"/>
            <w:rPrChange w:id="40" w:author="Microsoft Office User" w:date="2024-11-11T14:01:00Z" w16du:dateUtc="2024-11-11T19:01:00Z">
              <w:rPr/>
            </w:rPrChange>
          </w:rPr>
          <w:t>uidos aporten al trabajo.</w:t>
        </w:r>
      </w:ins>
    </w:p>
    <w:p w14:paraId="62AE94D5" w14:textId="319B52D7" w:rsidR="00F65BB4" w:rsidRPr="00CB05D5" w:rsidRDefault="00F65BB4" w:rsidP="00100628">
      <w:pPr>
        <w:pStyle w:val="BodyText"/>
        <w:rPr>
          <w:ins w:id="41" w:author="Microsoft Office User" w:date="2024-11-11T13:35:00Z" w16du:dateUtc="2024-11-11T18:35:00Z"/>
          <w:rFonts w:ascii="Aptos" w:hAnsi="Aptos"/>
          <w:sz w:val="22"/>
          <w:szCs w:val="22"/>
          <w:rPrChange w:id="42" w:author="Microsoft Office User" w:date="2024-11-11T14:01:00Z" w16du:dateUtc="2024-11-11T19:01:00Z">
            <w:rPr>
              <w:ins w:id="43" w:author="Microsoft Office User" w:date="2024-11-11T13:35:00Z" w16du:dateUtc="2024-11-11T18:35:00Z"/>
            </w:rPr>
          </w:rPrChange>
        </w:rPr>
      </w:pPr>
      <w:ins w:id="44" w:author="Microsoft Office User" w:date="2024-11-11T13:34:00Z" w16du:dateUtc="2024-11-11T18:34:00Z">
        <w:r w:rsidRPr="00CB05D5">
          <w:rPr>
            <w:rFonts w:ascii="Aptos" w:hAnsi="Aptos"/>
            <w:sz w:val="22"/>
            <w:szCs w:val="22"/>
            <w:rPrChange w:id="45" w:author="Microsoft Office User" w:date="2024-11-11T14:01:00Z" w16du:dateUtc="2024-11-11T19:01:00Z">
              <w:rPr/>
            </w:rPrChange>
          </w:rPr>
          <w:t>Referencias importantes</w:t>
        </w:r>
      </w:ins>
    </w:p>
    <w:p w14:paraId="1ADC9AFF" w14:textId="19966733" w:rsidR="00F65BB4" w:rsidRPr="00CB05D5" w:rsidRDefault="00213E1E" w:rsidP="00100628">
      <w:pPr>
        <w:pStyle w:val="BodyText"/>
        <w:rPr>
          <w:ins w:id="46" w:author="Microsoft Office User" w:date="2024-11-11T13:37:00Z" w16du:dateUtc="2024-11-11T18:37:00Z"/>
          <w:rFonts w:ascii="Aptos" w:hAnsi="Aptos" w:cs="Arial"/>
          <w:color w:val="222222"/>
          <w:sz w:val="22"/>
          <w:szCs w:val="22"/>
          <w:shd w:val="clear" w:color="auto" w:fill="FFFFFF"/>
          <w:lang w:val="en-US"/>
          <w:rPrChange w:id="47" w:author="Microsoft Office User" w:date="2024-11-11T14:01:00Z" w16du:dateUtc="2024-11-11T19:01:00Z">
            <w:rPr>
              <w:ins w:id="48" w:author="Microsoft Office User" w:date="2024-11-11T13:37:00Z" w16du:dateUtc="2024-11-11T18:37:00Z"/>
              <w:rFonts w:ascii="Arial" w:hAnsi="Arial" w:cs="Arial"/>
              <w:color w:val="222222"/>
              <w:sz w:val="20"/>
              <w:szCs w:val="20"/>
              <w:shd w:val="clear" w:color="auto" w:fill="FFFFFF"/>
            </w:rPr>
          </w:rPrChange>
        </w:rPr>
      </w:pPr>
      <w:ins w:id="49" w:author="Microsoft Office User" w:date="2024-11-11T13:37:00Z" w16du:dateUtc="2024-11-11T18:37:00Z">
        <w:r w:rsidRPr="00CB05D5">
          <w:rPr>
            <w:rFonts w:ascii="Aptos" w:hAnsi="Aptos"/>
            <w:sz w:val="22"/>
            <w:szCs w:val="22"/>
            <w:lang w:val="en-US"/>
            <w:rPrChange w:id="50" w:author="Microsoft Office User" w:date="2024-11-11T14:01:00Z" w16du:dateUtc="2024-11-11T19:01:00Z">
              <w:rPr/>
            </w:rPrChange>
          </w:rPr>
          <w:t>-</w:t>
        </w:r>
        <w:r w:rsidRPr="00CB05D5">
          <w:rPr>
            <w:rFonts w:ascii="Aptos" w:hAnsi="Aptos" w:cs="Arial"/>
            <w:color w:val="222222"/>
            <w:sz w:val="22"/>
            <w:szCs w:val="22"/>
            <w:shd w:val="clear" w:color="auto" w:fill="FFFFFF"/>
            <w:lang w:val="en-US"/>
            <w:rPrChange w:id="51" w:author="Microsoft Office User" w:date="2024-11-11T14:01:00Z" w16du:dateUtc="2024-11-11T19:01:00Z">
              <w:rPr>
                <w:rFonts w:ascii="Arial" w:hAnsi="Arial" w:cs="Arial"/>
                <w:color w:val="222222"/>
                <w:sz w:val="20"/>
                <w:szCs w:val="20"/>
                <w:shd w:val="clear" w:color="auto" w:fill="FFFFFF"/>
              </w:rPr>
            </w:rPrChange>
          </w:rPr>
          <w:t xml:space="preserve"> </w:t>
        </w:r>
        <w:r w:rsidRPr="00CB05D5">
          <w:rPr>
            <w:rFonts w:ascii="Aptos" w:hAnsi="Aptos" w:cs="Arial"/>
            <w:color w:val="222222"/>
            <w:sz w:val="22"/>
            <w:szCs w:val="22"/>
            <w:shd w:val="clear" w:color="auto" w:fill="FFFFFF"/>
            <w:lang w:val="en-US"/>
            <w:rPrChange w:id="52" w:author="Microsoft Office User" w:date="2024-11-11T14:01:00Z" w16du:dateUtc="2024-11-11T19:01:00Z">
              <w:rPr>
                <w:rFonts w:ascii="Arial" w:hAnsi="Arial" w:cs="Arial"/>
                <w:color w:val="222222"/>
                <w:sz w:val="20"/>
                <w:szCs w:val="20"/>
                <w:shd w:val="clear" w:color="auto" w:fill="FFFFFF"/>
              </w:rPr>
            </w:rPrChange>
          </w:rPr>
          <w:t>Kessler, M. (2002). The elevational gradient of Andean plant endemism: varying influences of taxon</w:t>
        </w:r>
        <w:r w:rsidRPr="00CB05D5">
          <w:rPr>
            <w:rFonts w:ascii="Cambria Math" w:hAnsi="Cambria Math" w:cs="Cambria Math"/>
            <w:color w:val="222222"/>
            <w:sz w:val="22"/>
            <w:szCs w:val="22"/>
            <w:shd w:val="clear" w:color="auto" w:fill="FFFFFF"/>
            <w:lang w:val="en-US"/>
            <w:rPrChange w:id="53" w:author="Microsoft Office User" w:date="2024-11-11T14:01:00Z" w16du:dateUtc="2024-11-11T19:01:00Z">
              <w:rPr>
                <w:rFonts w:ascii="Cambria Math" w:hAnsi="Cambria Math" w:cs="Cambria Math"/>
                <w:color w:val="222222"/>
                <w:sz w:val="20"/>
                <w:szCs w:val="20"/>
                <w:shd w:val="clear" w:color="auto" w:fill="FFFFFF"/>
              </w:rPr>
            </w:rPrChange>
          </w:rPr>
          <w:t>‐</w:t>
        </w:r>
        <w:r w:rsidRPr="00CB05D5">
          <w:rPr>
            <w:rFonts w:ascii="Aptos" w:hAnsi="Aptos" w:cs="Arial"/>
            <w:color w:val="222222"/>
            <w:sz w:val="22"/>
            <w:szCs w:val="22"/>
            <w:shd w:val="clear" w:color="auto" w:fill="FFFFFF"/>
            <w:lang w:val="en-US"/>
            <w:rPrChange w:id="54" w:author="Microsoft Office User" w:date="2024-11-11T14:01:00Z" w16du:dateUtc="2024-11-11T19:01:00Z">
              <w:rPr>
                <w:rFonts w:ascii="Arial" w:hAnsi="Arial" w:cs="Arial"/>
                <w:color w:val="222222"/>
                <w:sz w:val="20"/>
                <w:szCs w:val="20"/>
                <w:shd w:val="clear" w:color="auto" w:fill="FFFFFF"/>
              </w:rPr>
            </w:rPrChange>
          </w:rPr>
          <w:t>specific traits and topography at different taxonomic levels.</w:t>
        </w:r>
        <w:r w:rsidRPr="00CB05D5">
          <w:rPr>
            <w:rStyle w:val="apple-converted-space"/>
            <w:rFonts w:ascii="Aptos" w:hAnsi="Aptos" w:cs="Arial"/>
            <w:color w:val="222222"/>
            <w:sz w:val="22"/>
            <w:szCs w:val="22"/>
            <w:shd w:val="clear" w:color="auto" w:fill="FFFFFF"/>
            <w:lang w:val="en-US"/>
            <w:rPrChange w:id="55" w:author="Microsoft Office User" w:date="2024-11-11T14:01:00Z" w16du:dateUtc="2024-11-11T19:01:00Z">
              <w:rPr>
                <w:rStyle w:val="apple-converted-space"/>
                <w:rFonts w:ascii="Arial" w:hAnsi="Arial" w:cs="Arial"/>
                <w:color w:val="222222"/>
                <w:sz w:val="20"/>
                <w:szCs w:val="20"/>
                <w:shd w:val="clear" w:color="auto" w:fill="FFFFFF"/>
              </w:rPr>
            </w:rPrChange>
          </w:rPr>
          <w:t> </w:t>
        </w:r>
        <w:r w:rsidRPr="00CB05D5">
          <w:rPr>
            <w:rFonts w:ascii="Aptos" w:hAnsi="Aptos" w:cs="Arial"/>
            <w:i/>
            <w:iCs/>
            <w:color w:val="222222"/>
            <w:sz w:val="22"/>
            <w:szCs w:val="22"/>
            <w:lang w:val="en-US"/>
            <w:rPrChange w:id="56" w:author="Microsoft Office User" w:date="2024-11-11T14:01:00Z" w16du:dateUtc="2024-11-11T19:01:00Z">
              <w:rPr>
                <w:rFonts w:ascii="Arial" w:hAnsi="Arial" w:cs="Arial"/>
                <w:i/>
                <w:iCs/>
                <w:color w:val="222222"/>
                <w:sz w:val="20"/>
                <w:szCs w:val="20"/>
              </w:rPr>
            </w:rPrChange>
          </w:rPr>
          <w:t>Journal of biogeography</w:t>
        </w:r>
        <w:r w:rsidRPr="00CB05D5">
          <w:rPr>
            <w:rFonts w:ascii="Aptos" w:hAnsi="Aptos" w:cs="Arial"/>
            <w:color w:val="222222"/>
            <w:sz w:val="22"/>
            <w:szCs w:val="22"/>
            <w:shd w:val="clear" w:color="auto" w:fill="FFFFFF"/>
            <w:lang w:val="en-US"/>
            <w:rPrChange w:id="57" w:author="Microsoft Office User" w:date="2024-11-11T14:01:00Z" w16du:dateUtc="2024-11-11T19:01:00Z">
              <w:rPr>
                <w:rFonts w:ascii="Arial" w:hAnsi="Arial" w:cs="Arial"/>
                <w:color w:val="222222"/>
                <w:sz w:val="20"/>
                <w:szCs w:val="20"/>
                <w:shd w:val="clear" w:color="auto" w:fill="FFFFFF"/>
              </w:rPr>
            </w:rPrChange>
          </w:rPr>
          <w:t>,</w:t>
        </w:r>
        <w:r w:rsidRPr="00CB05D5">
          <w:rPr>
            <w:rStyle w:val="apple-converted-space"/>
            <w:rFonts w:ascii="Aptos" w:hAnsi="Aptos" w:cs="Arial"/>
            <w:color w:val="222222"/>
            <w:sz w:val="22"/>
            <w:szCs w:val="22"/>
            <w:shd w:val="clear" w:color="auto" w:fill="FFFFFF"/>
            <w:lang w:val="en-US"/>
            <w:rPrChange w:id="58" w:author="Microsoft Office User" w:date="2024-11-11T14:01:00Z" w16du:dateUtc="2024-11-11T19:01:00Z">
              <w:rPr>
                <w:rStyle w:val="apple-converted-space"/>
                <w:rFonts w:ascii="Arial" w:hAnsi="Arial" w:cs="Arial"/>
                <w:color w:val="222222"/>
                <w:sz w:val="20"/>
                <w:szCs w:val="20"/>
                <w:shd w:val="clear" w:color="auto" w:fill="FFFFFF"/>
              </w:rPr>
            </w:rPrChange>
          </w:rPr>
          <w:t> </w:t>
        </w:r>
        <w:r w:rsidRPr="00CB05D5">
          <w:rPr>
            <w:rFonts w:ascii="Aptos" w:hAnsi="Aptos" w:cs="Arial"/>
            <w:i/>
            <w:iCs/>
            <w:color w:val="222222"/>
            <w:sz w:val="22"/>
            <w:szCs w:val="22"/>
            <w:lang w:val="en-US"/>
            <w:rPrChange w:id="59" w:author="Microsoft Office User" w:date="2024-11-11T14:01:00Z" w16du:dateUtc="2024-11-11T19:01:00Z">
              <w:rPr>
                <w:rFonts w:ascii="Arial" w:hAnsi="Arial" w:cs="Arial"/>
                <w:i/>
                <w:iCs/>
                <w:color w:val="222222"/>
                <w:sz w:val="20"/>
                <w:szCs w:val="20"/>
              </w:rPr>
            </w:rPrChange>
          </w:rPr>
          <w:t>29</w:t>
        </w:r>
        <w:r w:rsidRPr="00CB05D5">
          <w:rPr>
            <w:rFonts w:ascii="Aptos" w:hAnsi="Aptos" w:cs="Arial"/>
            <w:color w:val="222222"/>
            <w:sz w:val="22"/>
            <w:szCs w:val="22"/>
            <w:shd w:val="clear" w:color="auto" w:fill="FFFFFF"/>
            <w:lang w:val="en-US"/>
            <w:rPrChange w:id="60" w:author="Microsoft Office User" w:date="2024-11-11T14:01:00Z" w16du:dateUtc="2024-11-11T19:01:00Z">
              <w:rPr>
                <w:rFonts w:ascii="Arial" w:hAnsi="Arial" w:cs="Arial"/>
                <w:color w:val="222222"/>
                <w:sz w:val="20"/>
                <w:szCs w:val="20"/>
                <w:shd w:val="clear" w:color="auto" w:fill="FFFFFF"/>
              </w:rPr>
            </w:rPrChange>
          </w:rPr>
          <w:t>(9), 1159-1165.</w:t>
        </w:r>
      </w:ins>
    </w:p>
    <w:p w14:paraId="7F08E41A" w14:textId="77777777" w:rsidR="00213E1E" w:rsidRDefault="00213E1E" w:rsidP="00213E1E">
      <w:pPr>
        <w:pStyle w:val="BodyText"/>
        <w:rPr>
          <w:ins w:id="61" w:author="Microsoft Office User" w:date="2024-11-11T14:01:00Z" w16du:dateUtc="2024-11-11T19:01:00Z"/>
          <w:rFonts w:ascii="Aptos" w:hAnsi="Aptos"/>
          <w:sz w:val="22"/>
          <w:szCs w:val="22"/>
          <w:lang w:val="en-EC"/>
        </w:rPr>
      </w:pPr>
      <w:ins w:id="62" w:author="Microsoft Office User" w:date="2024-11-11T13:38:00Z">
        <w:r w:rsidRPr="00CB05D5">
          <w:rPr>
            <w:rFonts w:ascii="Aptos" w:hAnsi="Aptos"/>
            <w:sz w:val="22"/>
            <w:szCs w:val="22"/>
            <w:lang w:val="en-EC"/>
            <w:rPrChange w:id="63" w:author="Microsoft Office User" w:date="2024-11-11T14:01:00Z" w16du:dateUtc="2024-11-11T19:01:00Z">
              <w:rPr>
                <w:lang w:val="en-EC"/>
              </w:rPr>
            </w:rPrChange>
          </w:rPr>
          <w:t xml:space="preserve">Grüninger, F. 2005. Scale dependent aspects of plant diversity in semiarid high mountain regions. Passau- er Schriften zur Geographie 21. Passau. </w:t>
        </w:r>
      </w:ins>
    </w:p>
    <w:p w14:paraId="6BFCDE5A" w14:textId="48C82252" w:rsidR="00CB05D5" w:rsidRPr="00CB05D5" w:rsidRDefault="00CB05D5" w:rsidP="00213E1E">
      <w:pPr>
        <w:pStyle w:val="BodyText"/>
        <w:rPr>
          <w:ins w:id="64" w:author="Microsoft Office User" w:date="2024-11-11T13:38:00Z"/>
          <w:rFonts w:ascii="Aptos" w:hAnsi="Aptos"/>
          <w:sz w:val="22"/>
          <w:szCs w:val="22"/>
          <w:lang w:val="en-EC"/>
          <w:rPrChange w:id="65" w:author="Microsoft Office User" w:date="2024-11-11T14:01:00Z" w16du:dateUtc="2024-11-11T19:01:00Z">
            <w:rPr>
              <w:ins w:id="66" w:author="Microsoft Office User" w:date="2024-11-11T13:38:00Z"/>
              <w:lang w:val="en-EC"/>
            </w:rPr>
          </w:rPrChange>
        </w:rPr>
      </w:pPr>
      <w:ins w:id="67" w:author="Microsoft Office User" w:date="2024-11-11T14:01:00Z" w16du:dateUtc="2024-11-11T19:01:00Z">
        <w:r w:rsidRPr="007028D4">
          <w:rPr>
            <w:rFonts w:ascii="Aptos" w:hAnsi="Aptos"/>
            <w:sz w:val="22"/>
            <w:szCs w:val="22"/>
            <w:lang w:val="en-EC"/>
          </w:rPr>
          <w:t>Richter, M., Diertl, K. H., Emck, P., Peters, T., &amp; Beck, E. (2009). Reasons for an outstanding plant diversity in the tropical Andes of Southern Ecuador. </w:t>
        </w:r>
        <w:r w:rsidRPr="007028D4">
          <w:rPr>
            <w:rFonts w:ascii="Aptos" w:hAnsi="Aptos"/>
            <w:i/>
            <w:iCs/>
            <w:sz w:val="22"/>
            <w:szCs w:val="22"/>
            <w:lang w:val="en-EC"/>
          </w:rPr>
          <w:t>Landscape online</w:t>
        </w:r>
        <w:r w:rsidRPr="007028D4">
          <w:rPr>
            <w:rFonts w:ascii="Aptos" w:hAnsi="Aptos"/>
            <w:sz w:val="22"/>
            <w:szCs w:val="22"/>
            <w:lang w:val="en-EC"/>
          </w:rPr>
          <w:t>, 12-12.</w:t>
        </w:r>
      </w:ins>
    </w:p>
    <w:p w14:paraId="18417B43" w14:textId="574955DB" w:rsidR="00213E1E" w:rsidRPr="00CB05D5" w:rsidRDefault="00213E1E" w:rsidP="00100628">
      <w:pPr>
        <w:pStyle w:val="BodyText"/>
        <w:rPr>
          <w:ins w:id="68" w:author="Microsoft Office User" w:date="2024-11-11T13:39:00Z" w16du:dateUtc="2024-11-11T18:39:00Z"/>
          <w:rFonts w:ascii="Aptos" w:hAnsi="Aptos"/>
          <w:sz w:val="22"/>
          <w:szCs w:val="22"/>
          <w:lang w:val="en-US"/>
          <w:rPrChange w:id="69" w:author="Microsoft Office User" w:date="2024-11-11T14:01:00Z" w16du:dateUtc="2024-11-11T19:01:00Z">
            <w:rPr>
              <w:ins w:id="70" w:author="Microsoft Office User" w:date="2024-11-11T13:39:00Z" w16du:dateUtc="2024-11-11T18:39:00Z"/>
            </w:rPr>
          </w:rPrChange>
        </w:rPr>
      </w:pPr>
      <w:ins w:id="71" w:author="Microsoft Office User" w:date="2024-11-11T13:39:00Z">
        <w:r w:rsidRPr="00CB05D5">
          <w:rPr>
            <w:rFonts w:ascii="Aptos" w:hAnsi="Aptos"/>
            <w:sz w:val="22"/>
            <w:szCs w:val="22"/>
            <w:lang w:val="en-US"/>
            <w:rPrChange w:id="72" w:author="Microsoft Office User" w:date="2024-11-11T14:01:00Z" w16du:dateUtc="2024-11-11T19:01:00Z">
              <w:rPr/>
            </w:rPrChange>
          </w:rPr>
          <w:t>Richter, M., Diertl, K. H., Emck, P., Peters, T., &amp; Beck, E. (2009). Reasons for an outstanding plant diversity in the tropical Andes of Southern Ecuador. </w:t>
        </w:r>
        <w:r w:rsidRPr="00CB05D5">
          <w:rPr>
            <w:rFonts w:ascii="Aptos" w:hAnsi="Aptos"/>
            <w:i/>
            <w:iCs/>
            <w:sz w:val="22"/>
            <w:szCs w:val="22"/>
            <w:lang w:val="en-US"/>
            <w:rPrChange w:id="73" w:author="Microsoft Office User" w:date="2024-11-11T14:01:00Z" w16du:dateUtc="2024-11-11T19:01:00Z">
              <w:rPr>
                <w:i/>
                <w:iCs/>
              </w:rPr>
            </w:rPrChange>
          </w:rPr>
          <w:t>Landscape online</w:t>
        </w:r>
        <w:r w:rsidRPr="00CB05D5">
          <w:rPr>
            <w:rFonts w:ascii="Aptos" w:hAnsi="Aptos"/>
            <w:sz w:val="22"/>
            <w:szCs w:val="22"/>
            <w:lang w:val="en-US"/>
            <w:rPrChange w:id="74" w:author="Microsoft Office User" w:date="2024-11-11T14:01:00Z" w16du:dateUtc="2024-11-11T19:01:00Z">
              <w:rPr/>
            </w:rPrChange>
          </w:rPr>
          <w:t>, 12-12.</w:t>
        </w:r>
      </w:ins>
    </w:p>
    <w:p w14:paraId="50CBD4E0" w14:textId="185C50CD" w:rsidR="00213E1E" w:rsidRPr="00CB05D5" w:rsidRDefault="00213E1E" w:rsidP="00100628">
      <w:pPr>
        <w:pStyle w:val="BodyText"/>
        <w:rPr>
          <w:ins w:id="75" w:author="Microsoft Office User" w:date="2024-11-11T13:42:00Z" w16du:dateUtc="2024-11-11T18:42:00Z"/>
          <w:rFonts w:ascii="Aptos" w:hAnsi="Aptos"/>
          <w:sz w:val="22"/>
          <w:szCs w:val="22"/>
          <w:lang w:val="en-US"/>
          <w:rPrChange w:id="76" w:author="Microsoft Office User" w:date="2024-11-11T14:01:00Z" w16du:dateUtc="2024-11-11T19:01:00Z">
            <w:rPr>
              <w:ins w:id="77" w:author="Microsoft Office User" w:date="2024-11-11T13:42:00Z" w16du:dateUtc="2024-11-11T18:42:00Z"/>
            </w:rPr>
          </w:rPrChange>
        </w:rPr>
      </w:pPr>
      <w:ins w:id="78" w:author="Microsoft Office User" w:date="2024-11-11T13:42:00Z">
        <w:r w:rsidRPr="00CB05D5">
          <w:rPr>
            <w:rFonts w:ascii="Aptos" w:hAnsi="Aptos"/>
            <w:sz w:val="22"/>
            <w:szCs w:val="22"/>
            <w:lang w:val="en-US"/>
            <w:rPrChange w:id="79" w:author="Microsoft Office User" w:date="2024-11-11T14:01:00Z" w16du:dateUtc="2024-11-11T19:01:00Z">
              <w:rPr/>
            </w:rPrChange>
          </w:rPr>
          <w:t>Mutke, J., &amp; Barthlott, W. (2005). Patterns of vascular plant diversity at continental to global scales. </w:t>
        </w:r>
        <w:r w:rsidRPr="00CB05D5">
          <w:rPr>
            <w:rFonts w:ascii="Aptos" w:hAnsi="Aptos"/>
            <w:i/>
            <w:iCs/>
            <w:sz w:val="22"/>
            <w:szCs w:val="22"/>
            <w:lang w:val="en-US"/>
            <w:rPrChange w:id="80" w:author="Microsoft Office User" w:date="2024-11-11T14:01:00Z" w16du:dateUtc="2024-11-11T19:01:00Z">
              <w:rPr>
                <w:i/>
                <w:iCs/>
              </w:rPr>
            </w:rPrChange>
          </w:rPr>
          <w:t>Biologiske skrifter</w:t>
        </w:r>
        <w:r w:rsidRPr="00CB05D5">
          <w:rPr>
            <w:rFonts w:ascii="Aptos" w:hAnsi="Aptos"/>
            <w:sz w:val="22"/>
            <w:szCs w:val="22"/>
            <w:lang w:val="en-US"/>
            <w:rPrChange w:id="81" w:author="Microsoft Office User" w:date="2024-11-11T14:01:00Z" w16du:dateUtc="2024-11-11T19:01:00Z">
              <w:rPr/>
            </w:rPrChange>
          </w:rPr>
          <w:t>, </w:t>
        </w:r>
        <w:r w:rsidRPr="00CB05D5">
          <w:rPr>
            <w:rFonts w:ascii="Aptos" w:hAnsi="Aptos"/>
            <w:i/>
            <w:iCs/>
            <w:sz w:val="22"/>
            <w:szCs w:val="22"/>
            <w:lang w:val="en-US"/>
            <w:rPrChange w:id="82" w:author="Microsoft Office User" w:date="2024-11-11T14:01:00Z" w16du:dateUtc="2024-11-11T19:01:00Z">
              <w:rPr>
                <w:i/>
                <w:iCs/>
              </w:rPr>
            </w:rPrChange>
          </w:rPr>
          <w:t>55</w:t>
        </w:r>
        <w:r w:rsidRPr="00CB05D5">
          <w:rPr>
            <w:rFonts w:ascii="Aptos" w:hAnsi="Aptos"/>
            <w:sz w:val="22"/>
            <w:szCs w:val="22"/>
            <w:lang w:val="en-US"/>
            <w:rPrChange w:id="83" w:author="Microsoft Office User" w:date="2024-11-11T14:01:00Z" w16du:dateUtc="2024-11-11T19:01:00Z">
              <w:rPr/>
            </w:rPrChange>
          </w:rPr>
          <w:t>(4), 521-531.</w:t>
        </w:r>
      </w:ins>
    </w:p>
    <w:p w14:paraId="6799CFFC" w14:textId="72EEB345" w:rsidR="00213E1E" w:rsidRPr="00CB05D5" w:rsidRDefault="00213E1E" w:rsidP="00100628">
      <w:pPr>
        <w:pStyle w:val="BodyText"/>
        <w:rPr>
          <w:ins w:id="84" w:author="Microsoft Office User" w:date="2024-11-11T13:43:00Z" w16du:dateUtc="2024-11-11T18:43:00Z"/>
          <w:rFonts w:ascii="Aptos" w:hAnsi="Aptos"/>
          <w:sz w:val="22"/>
          <w:szCs w:val="22"/>
          <w:lang w:val="en-US"/>
          <w:rPrChange w:id="85" w:author="Microsoft Office User" w:date="2024-11-11T14:01:00Z" w16du:dateUtc="2024-11-11T19:01:00Z">
            <w:rPr>
              <w:ins w:id="86" w:author="Microsoft Office User" w:date="2024-11-11T13:43:00Z" w16du:dateUtc="2024-11-11T18:43:00Z"/>
            </w:rPr>
          </w:rPrChange>
        </w:rPr>
      </w:pPr>
      <w:ins w:id="87" w:author="Microsoft Office User" w:date="2024-11-11T13:43:00Z">
        <w:r w:rsidRPr="00CB05D5">
          <w:rPr>
            <w:rFonts w:ascii="Aptos" w:hAnsi="Aptos"/>
            <w:sz w:val="22"/>
            <w:szCs w:val="22"/>
            <w:lang w:val="en-US"/>
            <w:rPrChange w:id="88" w:author="Microsoft Office User" w:date="2024-11-11T14:01:00Z" w16du:dateUtc="2024-11-11T19:01:00Z">
              <w:rPr/>
            </w:rPrChange>
          </w:rPr>
          <w:t>Colwell, R. K. (2008). RangeModel: tools for exploring and assessing geometric constraints on species richness (the mid</w:t>
        </w:r>
        <w:r w:rsidRPr="00CB05D5">
          <w:rPr>
            <w:rFonts w:ascii="Cambria Math" w:hAnsi="Cambria Math" w:cs="Cambria Math"/>
            <w:sz w:val="22"/>
            <w:szCs w:val="22"/>
            <w:lang w:val="en-US"/>
            <w:rPrChange w:id="89" w:author="Microsoft Office User" w:date="2024-11-11T14:01:00Z" w16du:dateUtc="2024-11-11T19:01:00Z">
              <w:rPr/>
            </w:rPrChange>
          </w:rPr>
          <w:t>‐</w:t>
        </w:r>
        <w:r w:rsidRPr="00CB05D5">
          <w:rPr>
            <w:rFonts w:ascii="Aptos" w:hAnsi="Aptos"/>
            <w:sz w:val="22"/>
            <w:szCs w:val="22"/>
            <w:lang w:val="en-US"/>
            <w:rPrChange w:id="90" w:author="Microsoft Office User" w:date="2024-11-11T14:01:00Z" w16du:dateUtc="2024-11-11T19:01:00Z">
              <w:rPr/>
            </w:rPrChange>
          </w:rPr>
          <w:t>domain effect) along transects. </w:t>
        </w:r>
        <w:r w:rsidRPr="00CB05D5">
          <w:rPr>
            <w:rFonts w:ascii="Aptos" w:hAnsi="Aptos"/>
            <w:i/>
            <w:iCs/>
            <w:sz w:val="22"/>
            <w:szCs w:val="22"/>
            <w:lang w:val="en-US"/>
            <w:rPrChange w:id="91" w:author="Microsoft Office User" w:date="2024-11-11T14:01:00Z" w16du:dateUtc="2024-11-11T19:01:00Z">
              <w:rPr>
                <w:i/>
                <w:iCs/>
              </w:rPr>
            </w:rPrChange>
          </w:rPr>
          <w:t>Ecography</w:t>
        </w:r>
        <w:r w:rsidRPr="00CB05D5">
          <w:rPr>
            <w:rFonts w:ascii="Aptos" w:hAnsi="Aptos"/>
            <w:sz w:val="22"/>
            <w:szCs w:val="22"/>
            <w:lang w:val="en-US"/>
            <w:rPrChange w:id="92" w:author="Microsoft Office User" w:date="2024-11-11T14:01:00Z" w16du:dateUtc="2024-11-11T19:01:00Z">
              <w:rPr/>
            </w:rPrChange>
          </w:rPr>
          <w:t>, </w:t>
        </w:r>
        <w:r w:rsidRPr="00CB05D5">
          <w:rPr>
            <w:rFonts w:ascii="Aptos" w:hAnsi="Aptos"/>
            <w:i/>
            <w:iCs/>
            <w:sz w:val="22"/>
            <w:szCs w:val="22"/>
            <w:lang w:val="en-US"/>
            <w:rPrChange w:id="93" w:author="Microsoft Office User" w:date="2024-11-11T14:01:00Z" w16du:dateUtc="2024-11-11T19:01:00Z">
              <w:rPr>
                <w:i/>
                <w:iCs/>
              </w:rPr>
            </w:rPrChange>
          </w:rPr>
          <w:t>31</w:t>
        </w:r>
        <w:r w:rsidRPr="00CB05D5">
          <w:rPr>
            <w:rFonts w:ascii="Aptos" w:hAnsi="Aptos"/>
            <w:sz w:val="22"/>
            <w:szCs w:val="22"/>
            <w:lang w:val="en-US"/>
            <w:rPrChange w:id="94" w:author="Microsoft Office User" w:date="2024-11-11T14:01:00Z" w16du:dateUtc="2024-11-11T19:01:00Z">
              <w:rPr/>
            </w:rPrChange>
          </w:rPr>
          <w:t>(1), 4-7.</w:t>
        </w:r>
      </w:ins>
    </w:p>
    <w:p w14:paraId="365026E1" w14:textId="6A02BEDA" w:rsidR="00213E1E" w:rsidRPr="00CB05D5" w:rsidRDefault="007E12C5" w:rsidP="00100628">
      <w:pPr>
        <w:pStyle w:val="BodyText"/>
        <w:rPr>
          <w:ins w:id="95" w:author="Microsoft Office User" w:date="2024-11-11T13:44:00Z" w16du:dateUtc="2024-11-11T18:44:00Z"/>
          <w:rFonts w:ascii="Aptos" w:hAnsi="Aptos"/>
          <w:sz w:val="22"/>
          <w:szCs w:val="22"/>
          <w:lang w:val="en-US"/>
          <w:rPrChange w:id="96" w:author="Microsoft Office User" w:date="2024-11-11T14:01:00Z" w16du:dateUtc="2024-11-11T19:01:00Z">
            <w:rPr>
              <w:ins w:id="97" w:author="Microsoft Office User" w:date="2024-11-11T13:44:00Z" w16du:dateUtc="2024-11-11T18:44:00Z"/>
            </w:rPr>
          </w:rPrChange>
        </w:rPr>
      </w:pPr>
      <w:ins w:id="98" w:author="Microsoft Office User" w:date="2024-11-11T13:44:00Z">
        <w:r w:rsidRPr="00CB05D5">
          <w:rPr>
            <w:rFonts w:ascii="Aptos" w:hAnsi="Aptos"/>
            <w:sz w:val="22"/>
            <w:szCs w:val="22"/>
            <w:lang w:val="en-US"/>
            <w:rPrChange w:id="99" w:author="Microsoft Office User" w:date="2024-11-11T14:01:00Z" w16du:dateUtc="2024-11-11T19:01:00Z">
              <w:rPr/>
            </w:rPrChange>
          </w:rPr>
          <w:t>Antonelli, A., Nylander, J. A., Persson, C., &amp; Sanmartín, I. (2009). Tracing the impact of the Andean uplift on Neotropical plant evolution. </w:t>
        </w:r>
        <w:r w:rsidRPr="00CB05D5">
          <w:rPr>
            <w:rFonts w:ascii="Aptos" w:hAnsi="Aptos"/>
            <w:i/>
            <w:iCs/>
            <w:sz w:val="22"/>
            <w:szCs w:val="22"/>
            <w:lang w:val="en-US"/>
            <w:rPrChange w:id="100" w:author="Microsoft Office User" w:date="2024-11-11T14:01:00Z" w16du:dateUtc="2024-11-11T19:01:00Z">
              <w:rPr>
                <w:i/>
                <w:iCs/>
              </w:rPr>
            </w:rPrChange>
          </w:rPr>
          <w:t>Proceedings of the National Academy of Sciences</w:t>
        </w:r>
        <w:r w:rsidRPr="00CB05D5">
          <w:rPr>
            <w:rFonts w:ascii="Aptos" w:hAnsi="Aptos"/>
            <w:sz w:val="22"/>
            <w:szCs w:val="22"/>
            <w:lang w:val="en-US"/>
            <w:rPrChange w:id="101" w:author="Microsoft Office User" w:date="2024-11-11T14:01:00Z" w16du:dateUtc="2024-11-11T19:01:00Z">
              <w:rPr/>
            </w:rPrChange>
          </w:rPr>
          <w:t>, </w:t>
        </w:r>
        <w:r w:rsidRPr="00CB05D5">
          <w:rPr>
            <w:rFonts w:ascii="Aptos" w:hAnsi="Aptos"/>
            <w:i/>
            <w:iCs/>
            <w:sz w:val="22"/>
            <w:szCs w:val="22"/>
            <w:lang w:val="en-US"/>
            <w:rPrChange w:id="102" w:author="Microsoft Office User" w:date="2024-11-11T14:01:00Z" w16du:dateUtc="2024-11-11T19:01:00Z">
              <w:rPr>
                <w:i/>
                <w:iCs/>
              </w:rPr>
            </w:rPrChange>
          </w:rPr>
          <w:t>106</w:t>
        </w:r>
        <w:r w:rsidRPr="00CB05D5">
          <w:rPr>
            <w:rFonts w:ascii="Aptos" w:hAnsi="Aptos"/>
            <w:sz w:val="22"/>
            <w:szCs w:val="22"/>
            <w:lang w:val="en-US"/>
            <w:rPrChange w:id="103" w:author="Microsoft Office User" w:date="2024-11-11T14:01:00Z" w16du:dateUtc="2024-11-11T19:01:00Z">
              <w:rPr/>
            </w:rPrChange>
          </w:rPr>
          <w:t>(24), 9749-9754.</w:t>
        </w:r>
      </w:ins>
    </w:p>
    <w:p w14:paraId="298E9C57" w14:textId="3224FF16" w:rsidR="007E12C5" w:rsidRPr="00CB05D5" w:rsidRDefault="007E12C5" w:rsidP="00100628">
      <w:pPr>
        <w:pStyle w:val="BodyText"/>
        <w:rPr>
          <w:ins w:id="104" w:author="Microsoft Office User" w:date="2024-11-11T13:46:00Z" w16du:dateUtc="2024-11-11T18:46:00Z"/>
          <w:rFonts w:ascii="Aptos" w:hAnsi="Aptos"/>
          <w:sz w:val="22"/>
          <w:szCs w:val="22"/>
          <w:lang w:val="en-US"/>
          <w:rPrChange w:id="105" w:author="Microsoft Office User" w:date="2024-11-11T14:01:00Z" w16du:dateUtc="2024-11-11T19:01:00Z">
            <w:rPr>
              <w:ins w:id="106" w:author="Microsoft Office User" w:date="2024-11-11T13:46:00Z" w16du:dateUtc="2024-11-11T18:46:00Z"/>
            </w:rPr>
          </w:rPrChange>
        </w:rPr>
      </w:pPr>
      <w:ins w:id="107" w:author="Microsoft Office User" w:date="2024-11-11T13:46:00Z">
        <w:r w:rsidRPr="00CB05D5">
          <w:rPr>
            <w:rFonts w:ascii="Aptos" w:hAnsi="Aptos"/>
            <w:sz w:val="22"/>
            <w:szCs w:val="22"/>
            <w:lang w:val="en-US"/>
            <w:rPrChange w:id="108" w:author="Microsoft Office User" w:date="2024-11-11T14:01:00Z" w16du:dateUtc="2024-11-11T19:01:00Z">
              <w:rPr/>
            </w:rPrChange>
          </w:rPr>
          <w:t>Antonelli, A., &amp; Sanmartín, I. (2011). Why are there so many plant species in the Neotropics?. </w:t>
        </w:r>
        <w:r w:rsidRPr="00CB05D5">
          <w:rPr>
            <w:rFonts w:ascii="Aptos" w:hAnsi="Aptos"/>
            <w:i/>
            <w:iCs/>
            <w:sz w:val="22"/>
            <w:szCs w:val="22"/>
            <w:lang w:val="en-US"/>
            <w:rPrChange w:id="109" w:author="Microsoft Office User" w:date="2024-11-11T14:01:00Z" w16du:dateUtc="2024-11-11T19:01:00Z">
              <w:rPr>
                <w:i/>
                <w:iCs/>
              </w:rPr>
            </w:rPrChange>
          </w:rPr>
          <w:t>Taxon</w:t>
        </w:r>
        <w:r w:rsidRPr="00CB05D5">
          <w:rPr>
            <w:rFonts w:ascii="Aptos" w:hAnsi="Aptos"/>
            <w:sz w:val="22"/>
            <w:szCs w:val="22"/>
            <w:lang w:val="en-US"/>
            <w:rPrChange w:id="110" w:author="Microsoft Office User" w:date="2024-11-11T14:01:00Z" w16du:dateUtc="2024-11-11T19:01:00Z">
              <w:rPr/>
            </w:rPrChange>
          </w:rPr>
          <w:t>, </w:t>
        </w:r>
        <w:r w:rsidRPr="00CB05D5">
          <w:rPr>
            <w:rFonts w:ascii="Aptos" w:hAnsi="Aptos"/>
            <w:i/>
            <w:iCs/>
            <w:sz w:val="22"/>
            <w:szCs w:val="22"/>
            <w:lang w:val="en-US"/>
            <w:rPrChange w:id="111" w:author="Microsoft Office User" w:date="2024-11-11T14:01:00Z" w16du:dateUtc="2024-11-11T19:01:00Z">
              <w:rPr>
                <w:i/>
                <w:iCs/>
              </w:rPr>
            </w:rPrChange>
          </w:rPr>
          <w:t>60</w:t>
        </w:r>
        <w:r w:rsidRPr="00CB05D5">
          <w:rPr>
            <w:rFonts w:ascii="Aptos" w:hAnsi="Aptos"/>
            <w:sz w:val="22"/>
            <w:szCs w:val="22"/>
            <w:lang w:val="en-US"/>
            <w:rPrChange w:id="112" w:author="Microsoft Office User" w:date="2024-11-11T14:01:00Z" w16du:dateUtc="2024-11-11T19:01:00Z">
              <w:rPr/>
            </w:rPrChange>
          </w:rPr>
          <w:t>(2), 403-414.</w:t>
        </w:r>
      </w:ins>
    </w:p>
    <w:p w14:paraId="435A3500" w14:textId="129B0374" w:rsidR="007E12C5" w:rsidRPr="00CB05D5" w:rsidRDefault="007E12C5" w:rsidP="00100628">
      <w:pPr>
        <w:pStyle w:val="BodyText"/>
        <w:rPr>
          <w:rFonts w:ascii="Aptos" w:hAnsi="Aptos"/>
          <w:sz w:val="22"/>
          <w:szCs w:val="22"/>
          <w:rPrChange w:id="113" w:author="Microsoft Office User" w:date="2024-11-11T14:01:00Z" w16du:dateUtc="2024-11-11T19:01:00Z">
            <w:rPr/>
          </w:rPrChange>
        </w:rPr>
        <w:pPrChange w:id="114" w:author="Microsoft Office User" w:date="2024-11-11T13:30:00Z" w16du:dateUtc="2024-11-11T18:30:00Z">
          <w:pPr>
            <w:pStyle w:val="Subtitle"/>
          </w:pPr>
        </w:pPrChange>
      </w:pPr>
      <w:ins w:id="115" w:author="Microsoft Office User" w:date="2024-11-11T13:49:00Z">
        <w:r w:rsidRPr="00CB05D5">
          <w:rPr>
            <w:rFonts w:ascii="Aptos" w:hAnsi="Aptos"/>
            <w:sz w:val="22"/>
            <w:szCs w:val="22"/>
            <w:lang w:val="en-US"/>
            <w:rPrChange w:id="116" w:author="Microsoft Office User" w:date="2024-11-11T14:01:00Z" w16du:dateUtc="2024-11-11T19:01:00Z">
              <w:rPr/>
            </w:rPrChange>
          </w:rPr>
          <w:t>Mutke, J., Jacobs, R., Meyers, K., Henning, T., &amp; Weigend, M. (2014). Diversity patterns of selected Andean plant groups correspond to topography and habitat dynamics, not orogeny. </w:t>
        </w:r>
        <w:r w:rsidRPr="00CB05D5">
          <w:rPr>
            <w:rFonts w:ascii="Aptos" w:hAnsi="Aptos"/>
            <w:i/>
            <w:iCs/>
            <w:sz w:val="22"/>
            <w:szCs w:val="22"/>
            <w:rPrChange w:id="117" w:author="Microsoft Office User" w:date="2024-11-11T14:01:00Z" w16du:dateUtc="2024-11-11T19:01:00Z">
              <w:rPr>
                <w:i/>
                <w:iCs/>
              </w:rPr>
            </w:rPrChange>
          </w:rPr>
          <w:t>Frontiers in genetics</w:t>
        </w:r>
        <w:r w:rsidRPr="00CB05D5">
          <w:rPr>
            <w:rFonts w:ascii="Aptos" w:hAnsi="Aptos"/>
            <w:sz w:val="22"/>
            <w:szCs w:val="22"/>
            <w:rPrChange w:id="118" w:author="Microsoft Office User" w:date="2024-11-11T14:01:00Z" w16du:dateUtc="2024-11-11T19:01:00Z">
              <w:rPr/>
            </w:rPrChange>
          </w:rPr>
          <w:t>, </w:t>
        </w:r>
        <w:r w:rsidRPr="00CB05D5">
          <w:rPr>
            <w:rFonts w:ascii="Aptos" w:hAnsi="Aptos"/>
            <w:i/>
            <w:iCs/>
            <w:sz w:val="22"/>
            <w:szCs w:val="22"/>
            <w:rPrChange w:id="119" w:author="Microsoft Office User" w:date="2024-11-11T14:01:00Z" w16du:dateUtc="2024-11-11T19:01:00Z">
              <w:rPr>
                <w:i/>
                <w:iCs/>
              </w:rPr>
            </w:rPrChange>
          </w:rPr>
          <w:t>5</w:t>
        </w:r>
        <w:r w:rsidRPr="00CB05D5">
          <w:rPr>
            <w:rFonts w:ascii="Aptos" w:hAnsi="Aptos"/>
            <w:sz w:val="22"/>
            <w:szCs w:val="22"/>
            <w:rPrChange w:id="120" w:author="Microsoft Office User" w:date="2024-11-11T14:01:00Z" w16du:dateUtc="2024-11-11T19:01:00Z">
              <w:rPr/>
            </w:rPrChange>
          </w:rPr>
          <w:t>, 351.</w:t>
        </w:r>
      </w:ins>
    </w:p>
    <w:p w14:paraId="2A29E764" w14:textId="77777777" w:rsidR="005C39BF" w:rsidRPr="00E1126C" w:rsidRDefault="00E1126C">
      <w:pPr>
        <w:pStyle w:val="Subtitle"/>
        <w:rPr>
          <w:rFonts w:ascii="Times New Roman" w:hAnsi="Times New Roman" w:cs="Times New Roman"/>
        </w:rPr>
      </w:pPr>
      <w:r w:rsidRPr="00E1126C">
        <w:rPr>
          <w:rFonts w:ascii="Times New Roman" w:hAnsi="Times New Roman" w:cs="Times New Roman"/>
        </w:rPr>
        <w:lastRenderedPageBreak/>
        <w:t>Dependencia espacial de los patrones de diversidad de plantas de sotobosque en las vertientes orientales de los andes ecuatorianos</w:t>
      </w:r>
    </w:p>
    <w:p w14:paraId="249EA78B" w14:textId="77777777" w:rsidR="005C39BF" w:rsidRDefault="00E1126C">
      <w:pPr>
        <w:pStyle w:val="Author"/>
        <w:rPr>
          <w:ins w:id="121" w:author="MARIA MERCEDES GAVILANEZ ENDARA" w:date="2024-11-09T17:24:00Z" w16du:dateUtc="2024-11-09T22:24:00Z"/>
          <w:rFonts w:ascii="Times New Roman" w:hAnsi="Times New Roman" w:cs="Times New Roman"/>
          <w:b/>
        </w:rPr>
      </w:pPr>
      <w:r w:rsidRPr="00E1126C">
        <w:rPr>
          <w:rFonts w:ascii="Times New Roman" w:hAnsi="Times New Roman" w:cs="Times New Roman"/>
          <w:b/>
        </w:rPr>
        <w:t>Roberto Román-RR</w:t>
      </w:r>
    </w:p>
    <w:p w14:paraId="04C534B1" w14:textId="77777777" w:rsidR="00D769CB" w:rsidRDefault="00D769CB" w:rsidP="00D769CB">
      <w:pPr>
        <w:pStyle w:val="BodyText"/>
        <w:rPr>
          <w:ins w:id="122" w:author="MARIA MERCEDES GAVILANEZ ENDARA" w:date="2024-11-09T17:24:00Z" w16du:dateUtc="2024-11-09T22:24:00Z"/>
          <w:lang w:val="en-US"/>
        </w:rPr>
      </w:pPr>
    </w:p>
    <w:p w14:paraId="40F841A1" w14:textId="77777777" w:rsidR="00D769CB" w:rsidRPr="00D769CB" w:rsidRDefault="00D769CB" w:rsidP="00D769CB">
      <w:pPr>
        <w:pStyle w:val="BodyText"/>
        <w:rPr>
          <w:lang w:val="en-US"/>
          <w:rPrChange w:id="123" w:author="MARIA MERCEDES GAVILANEZ ENDARA" w:date="2024-11-09T17:24:00Z" w16du:dateUtc="2024-11-09T22:24:00Z">
            <w:rPr>
              <w:rFonts w:ascii="Times New Roman" w:hAnsi="Times New Roman" w:cs="Times New Roman"/>
              <w:b/>
            </w:rPr>
          </w:rPrChange>
        </w:rPr>
        <w:pPrChange w:id="124" w:author="MARIA MERCEDES GAVILANEZ ENDARA" w:date="2024-11-09T17:24:00Z" w16du:dateUtc="2024-11-09T22:24:00Z">
          <w:pPr>
            <w:pStyle w:val="Author"/>
          </w:pPr>
        </w:pPrChange>
      </w:pPr>
    </w:p>
    <w:p w14:paraId="758E4C85" w14:textId="77777777" w:rsidR="005C39BF" w:rsidRDefault="00E1126C">
      <w:pPr>
        <w:pStyle w:val="Heading1"/>
      </w:pPr>
      <w:bookmarkStart w:id="125" w:name="resumen"/>
      <w:commentRangeStart w:id="126"/>
      <w:r>
        <w:t>Resumen</w:t>
      </w:r>
      <w:commentRangeEnd w:id="126"/>
      <w:r w:rsidR="00736F9A">
        <w:rPr>
          <w:rStyle w:val="CommentReference"/>
          <w:rFonts w:eastAsiaTheme="minorHAnsi" w:cstheme="minorBidi"/>
          <w:b w:val="0"/>
          <w:bCs w:val="0"/>
          <w:color w:val="auto"/>
        </w:rPr>
        <w:commentReference w:id="126"/>
      </w:r>
    </w:p>
    <w:p w14:paraId="6F1A8007" w14:textId="2929360E" w:rsidR="005C39BF" w:rsidRDefault="00E1126C">
      <w:pPr>
        <w:pStyle w:val="FirstParagraph"/>
      </w:pPr>
      <w:r>
        <w:t xml:space="preserve">Desde los primeros estudios en diversidad vegetal, ha sido notoria la dependencia espacial de los patrones y procesos subyacentes a mantenerla. Los estudios empíricos muestran tendencias generales de la </w:t>
      </w:r>
      <w:r w:rsidRPr="00736F9A">
        <w:rPr>
          <w:highlight w:val="yellow"/>
          <w:rPrChange w:id="127" w:author="MARIA MERCEDES GAVILANEZ ENDARA" w:date="2024-10-15T11:21:00Z" w16du:dateUtc="2024-10-15T16:21:00Z">
            <w:rPr/>
          </w:rPrChange>
        </w:rPr>
        <w:t>dependencia</w:t>
      </w:r>
      <w:r>
        <w:t xml:space="preserve"> espacial, pero estos patrones parecen </w:t>
      </w:r>
      <w:r w:rsidRPr="00736F9A">
        <w:rPr>
          <w:highlight w:val="yellow"/>
          <w:rPrChange w:id="128" w:author="MARIA MERCEDES GAVILANEZ ENDARA" w:date="2024-10-15T11:21:00Z" w16du:dateUtc="2024-10-15T16:21:00Z">
            <w:rPr/>
          </w:rPrChange>
        </w:rPr>
        <w:t>depender</w:t>
      </w:r>
      <w:r>
        <w:t xml:space="preserve"> de la forma de vida estudiada, y de la escala a la que se midan los procesos moldeadores. En este estudio, </w:t>
      </w:r>
      <w:ins w:id="129" w:author="MARIA MERCEDES GAVILANEZ ENDARA" w:date="2024-10-15T11:21:00Z" w16du:dateUtc="2024-10-15T16:21:00Z">
        <w:r w:rsidR="00736F9A">
          <w:t xml:space="preserve">a lo largo de </w:t>
        </w:r>
      </w:ins>
      <w:del w:id="130" w:author="MARIA MERCEDES GAVILANEZ ENDARA" w:date="2024-10-15T11:21:00Z" w16du:dateUtc="2024-10-15T16:21:00Z">
        <w:r w:rsidDel="00736F9A">
          <w:delText xml:space="preserve">en </w:delText>
        </w:r>
      </w:del>
      <w:r>
        <w:t xml:space="preserve">un gradiente altitudinal de 3000 m ubicado en las vertientes de la cordillera oriental de los Andes al norte de Ecuador, ampliamos el entendimiento de los patrones de dependencia espacial de la asociación entre la altitud, temperatura, y precipitación con la alfa y beta diversidad de plantas de sotobosque. Se agrupó más de 400 parcelas de acuerdo a su cercanía geográfica y altitudinal en diferentes escalas de análisis (granularidad), </w:t>
      </w:r>
      <w:commentRangeStart w:id="131"/>
      <w:r>
        <w:t xml:space="preserve">comprendiendo </w:t>
      </w:r>
      <w:commentRangeEnd w:id="131"/>
      <w:r w:rsidR="00736F9A">
        <w:rPr>
          <w:rStyle w:val="CommentReference"/>
        </w:rPr>
        <w:commentReference w:id="131"/>
      </w:r>
      <w:r>
        <w:t>un intervalo de escala entre los 25 m</w:t>
      </w:r>
      <w:r>
        <w:rPr>
          <w:vertAlign w:val="superscript"/>
        </w:rPr>
        <w:t>2</w:t>
      </w:r>
      <w:r>
        <w:t xml:space="preserve"> y 250 m</w:t>
      </w:r>
      <w:r>
        <w:rPr>
          <w:vertAlign w:val="superscript"/>
        </w:rPr>
        <w:t>2</w:t>
      </w:r>
      <w:r>
        <w:t xml:space="preserve">. Interesantemente, al analizar los patrones de diversidad </w:t>
      </w:r>
      <w:del w:id="132" w:author="MARIA MERCEDES GAVILANEZ ENDARA" w:date="2024-10-15T11:22:00Z" w16du:dateUtc="2024-10-15T16:22:00Z">
        <w:r w:rsidDel="00736F9A">
          <w:delText xml:space="preserve">en </w:delText>
        </w:r>
      </w:del>
      <w:ins w:id="133" w:author="MARIA MERCEDES GAVILANEZ ENDARA" w:date="2024-10-15T11:22:00Z" w16du:dateUtc="2024-10-15T16:22:00Z">
        <w:r w:rsidR="00736F9A">
          <w:t>a lo largo de este</w:t>
        </w:r>
      </w:ins>
      <w:del w:id="134" w:author="MARIA MERCEDES GAVILANEZ ENDARA" w:date="2024-10-15T11:22:00Z" w16du:dateUtc="2024-10-15T16:22:00Z">
        <w:r w:rsidDel="00736F9A">
          <w:delText>el</w:delText>
        </w:r>
      </w:del>
      <w:r>
        <w:t xml:space="preserve"> gradiente, tanto la alfa</w:t>
      </w:r>
      <w:ins w:id="135" w:author="MARIA MERCEDES GAVILANEZ ENDARA" w:date="2024-10-15T11:22:00Z" w16du:dateUtc="2024-10-15T16:22:00Z">
        <w:r w:rsidR="00736F9A">
          <w:t xml:space="preserve">, como </w:t>
        </w:r>
      </w:ins>
      <w:del w:id="136" w:author="MARIA MERCEDES GAVILANEZ ENDARA" w:date="2024-10-15T11:22:00Z" w16du:dateUtc="2024-10-15T16:22:00Z">
        <w:r w:rsidDel="00736F9A">
          <w:delText xml:space="preserve"> y </w:delText>
        </w:r>
      </w:del>
      <w:ins w:id="137" w:author="MARIA MERCEDES GAVILANEZ ENDARA" w:date="2024-10-15T11:22:00Z" w16du:dateUtc="2024-10-15T16:22:00Z">
        <w:r w:rsidR="00736F9A">
          <w:t xml:space="preserve">la </w:t>
        </w:r>
      </w:ins>
      <w:r>
        <w:t>beta diversidad de plantas de sotobosque mostraron un patrón creciente al incrementar la altitud. La fina escala de análisis y diseño de muestreo utilizados, los patrones de densidad de especies en el gradiente, y la forma de vida estudiada, explicarían estos patrones. Por otra parte, los modelos lineales mostraron un aument</w:t>
      </w:r>
      <w:ins w:id="138" w:author="MARIA MERCEDES GAVILANEZ ENDARA" w:date="2024-10-15T11:22:00Z" w16du:dateUtc="2024-10-15T16:22:00Z">
        <w:r w:rsidR="00736F9A">
          <w:t>o</w:t>
        </w:r>
      </w:ins>
      <w:del w:id="139" w:author="MARIA MERCEDES GAVILANEZ ENDARA" w:date="2024-10-15T11:22:00Z" w16du:dateUtc="2024-10-15T16:22:00Z">
        <w:r w:rsidDel="00736F9A">
          <w:delText>ó</w:delText>
        </w:r>
      </w:del>
      <w:r>
        <w:t xml:space="preserve"> en la asociación entre la altitud y la alfa/beta diversidad a medida que incrementó la escala. Similarmente, la relación entre los predictores climáticos y la alfa/beta diversidad se fortaleció a mayores escalas de análisis. Estos resultados son congruentes </w:t>
      </w:r>
      <w:del w:id="140" w:author="MARIA MERCEDES GAVILANEZ ENDARA" w:date="2024-10-15T11:23:00Z" w16du:dateUtc="2024-10-15T16:23:00Z">
        <w:r w:rsidDel="00736F9A">
          <w:delText xml:space="preserve">a </w:delText>
        </w:r>
      </w:del>
      <w:ins w:id="141" w:author="MARIA MERCEDES GAVILANEZ ENDARA" w:date="2024-10-15T11:23:00Z" w16du:dateUtc="2024-10-15T16:23:00Z">
        <w:r w:rsidR="00736F9A">
          <w:t xml:space="preserve">con los </w:t>
        </w:r>
      </w:ins>
      <w:r>
        <w:t>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este estudio fortalece nuestro entendimiento sobre la dependencia espacial de la influencia de procesos subyacentes a la diversidad en el ensamblaje de comunidades de sotobosque.</w:t>
      </w:r>
    </w:p>
    <w:p w14:paraId="66AE742B" w14:textId="77777777" w:rsidR="005C39BF" w:rsidRDefault="00E1126C">
      <w:pPr>
        <w:pStyle w:val="BodyText"/>
      </w:pPr>
      <w:r>
        <w:rPr>
          <w:b/>
          <w:bCs/>
        </w:rPr>
        <w:t>Palabras clave</w:t>
      </w:r>
      <w:r>
        <w:t>: Diversidad alfa y beta, dependencia espacial, gradiente altitudinal, temperatura y precipitación, plantas de sotobosque.</w:t>
      </w:r>
    </w:p>
    <w:p w14:paraId="4DAB778D" w14:textId="77777777" w:rsidR="005C39BF" w:rsidRDefault="00E1126C">
      <w:pPr>
        <w:pStyle w:val="Heading1"/>
      </w:pPr>
      <w:bookmarkStart w:id="142" w:name="introducción"/>
      <w:bookmarkEnd w:id="125"/>
      <w:commentRangeStart w:id="143"/>
      <w:commentRangeStart w:id="144"/>
      <w:r>
        <w:t>Introducción</w:t>
      </w:r>
      <w:commentRangeEnd w:id="143"/>
      <w:r w:rsidR="005D17A7">
        <w:rPr>
          <w:rStyle w:val="CommentReference"/>
          <w:rFonts w:eastAsiaTheme="minorHAnsi" w:cstheme="minorBidi"/>
          <w:b w:val="0"/>
          <w:bCs w:val="0"/>
          <w:color w:val="auto"/>
        </w:rPr>
        <w:commentReference w:id="143"/>
      </w:r>
      <w:commentRangeEnd w:id="144"/>
      <w:r w:rsidR="005D17A7">
        <w:rPr>
          <w:rStyle w:val="CommentReference"/>
          <w:rFonts w:eastAsiaTheme="minorHAnsi" w:cstheme="minorBidi"/>
          <w:b w:val="0"/>
          <w:bCs w:val="0"/>
          <w:color w:val="auto"/>
        </w:rPr>
        <w:commentReference w:id="144"/>
      </w:r>
    </w:p>
    <w:p w14:paraId="46164592" w14:textId="2724C752" w:rsidR="005C39BF" w:rsidRDefault="00E1126C">
      <w:pPr>
        <w:pStyle w:val="FirstParagraph"/>
      </w:pPr>
      <w:r>
        <w:t xml:space="preserve">Los neotrópicos constituyen una de las regiones biogeográficas más cautivantes para explorar y describir los patrones de diversidad vegetal (Bhatta </w:t>
      </w:r>
      <w:r>
        <w:rPr>
          <w:i/>
          <w:iCs/>
        </w:rPr>
        <w:t>et al.</w:t>
      </w:r>
      <w:r>
        <w:t xml:space="preserve"> 2018), pero aún más interesante ha sido entender los procesos subyacentes involucrados en moldear estos patrones (Magurran &amp; Dornelas 2010). En la actualidad, se conoce que la importancia relativa de los procesos ecológicos e históricos que gobiernan los patrones de diversidad y ensamblaje de comunidades de plantas y animales son dependientes de la escala de análisis utilizada (Barton </w:t>
      </w:r>
      <w:r>
        <w:rPr>
          <w:i/>
          <w:iCs/>
        </w:rPr>
        <w:t>et al.</w:t>
      </w:r>
      <w:r>
        <w:t xml:space="preserve"> 2013; Chave 2013). Por ejemplo, en árboles los resultados contrastantes respecto a la importancia relativa de predictores </w:t>
      </w:r>
      <w:r>
        <w:lastRenderedPageBreak/>
        <w:t xml:space="preserve">ecológicos y evolutivos a nivel regional y global, parece tener su origen en la granularidad o escala (i.e. tamaño de parcelas) </w:t>
      </w:r>
      <w:del w:id="145" w:author="MARIA MERCEDES GAVILANEZ ENDARA" w:date="2024-10-15T11:30:00Z" w16du:dateUtc="2024-10-15T16:30:00Z">
        <w:r w:rsidDel="00C75B82">
          <w:delText xml:space="preserve">empleada </w:delText>
        </w:r>
      </w:del>
      <w:ins w:id="146" w:author="MARIA MERCEDES GAVILANEZ ENDARA" w:date="2024-10-15T11:30:00Z" w16du:dateUtc="2024-10-15T16:30:00Z">
        <w:r w:rsidR="00C75B82">
          <w:t xml:space="preserve">de análisis </w:t>
        </w:r>
      </w:ins>
      <w:r>
        <w:t xml:space="preserve">(Keil </w:t>
      </w:r>
      <w:r>
        <w:rPr>
          <w:i/>
          <w:iCs/>
        </w:rPr>
        <w:t>et al.</w:t>
      </w:r>
      <w:r>
        <w:t xml:space="preserve"> 2012; Keil &amp; Chase 2019). A nivel local, la </w:t>
      </w:r>
      <w:commentRangeStart w:id="147"/>
      <w:r>
        <w:t xml:space="preserve">importancia relativa de los procesos </w:t>
      </w:r>
      <w:commentRangeEnd w:id="147"/>
      <w:r w:rsidR="00C75B82">
        <w:rPr>
          <w:rStyle w:val="CommentReference"/>
        </w:rPr>
        <w:commentReference w:id="147"/>
      </w:r>
      <w:r>
        <w:t>también podría subyacer en otros componentes espaciales, destacando la altitud por su alta correlación co</w:t>
      </w:r>
      <w:commentRangeStart w:id="148"/>
      <w:r>
        <w:t xml:space="preserve">n gradientes ambientales </w:t>
      </w:r>
      <w:commentRangeEnd w:id="148"/>
      <w:r w:rsidR="00C75B82">
        <w:rPr>
          <w:rStyle w:val="CommentReference"/>
        </w:rPr>
        <w:commentReference w:id="148"/>
      </w:r>
      <w:r>
        <w:t xml:space="preserve">(Rahbek 2005). </w:t>
      </w:r>
      <w:r w:rsidRPr="00C75B82">
        <w:rPr>
          <w:highlight w:val="yellow"/>
          <w:rPrChange w:id="149" w:author="MARIA MERCEDES GAVILANEZ ENDARA" w:date="2024-10-15T11:31:00Z" w16du:dateUtc="2024-10-15T16:31:00Z">
            <w:rPr/>
          </w:rPrChange>
        </w:rPr>
        <w:t>Entendiendo</w:t>
      </w:r>
      <w:r>
        <w:t xml:space="preserve">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(Mac Nally </w:t>
      </w:r>
      <w:r>
        <w:rPr>
          <w:i/>
          <w:iCs/>
        </w:rPr>
        <w:t>et al.</w:t>
      </w:r>
      <w:r>
        <w:t xml:space="preserve"> 2004; Cavender-Bares </w:t>
      </w:r>
      <w:r>
        <w:rPr>
          <w:i/>
          <w:iCs/>
        </w:rPr>
        <w:t>et al.</w:t>
      </w:r>
      <w:r>
        <w:t xml:space="preserve"> 2009; Berdugo </w:t>
      </w:r>
      <w:r>
        <w:rPr>
          <w:i/>
          <w:iCs/>
        </w:rPr>
        <w:t>et al.</w:t>
      </w:r>
      <w:r>
        <w:t xml:space="preserve"> 2022).</w:t>
      </w:r>
    </w:p>
    <w:p w14:paraId="5F77DAB6" w14:textId="45292344" w:rsidR="005C39BF" w:rsidRDefault="00E1126C">
      <w:pPr>
        <w:pStyle w:val="BodyText"/>
      </w:pPr>
      <w:r>
        <w:t>E</w:t>
      </w:r>
      <w:del w:id="150" w:author="MARIA MERCEDES GAVILANEZ ENDARA" w:date="2024-10-15T11:32:00Z" w16du:dateUtc="2024-10-15T16:32:00Z">
        <w:r w:rsidDel="00C75B82">
          <w:delText>n e</w:delText>
        </w:r>
      </w:del>
      <w:r>
        <w:t xml:space="preserve">studios previos </w:t>
      </w:r>
      <w:del w:id="151" w:author="MARIA MERCEDES GAVILANEZ ENDARA" w:date="2024-10-15T11:32:00Z" w16du:dateUtc="2024-10-15T16:32:00Z">
        <w:r w:rsidDel="00C75B82">
          <w:delText xml:space="preserve">se </w:delText>
        </w:r>
      </w:del>
      <w:r>
        <w:t>ha</w:t>
      </w:r>
      <w:ins w:id="152" w:author="MARIA MERCEDES GAVILANEZ ENDARA" w:date="2024-10-15T11:32:00Z" w16du:dateUtc="2024-10-15T16:32:00Z">
        <w:r w:rsidR="00C75B82">
          <w:t>n</w:t>
        </w:r>
      </w:ins>
      <w:r>
        <w:t xml:space="preserve"> </w:t>
      </w:r>
      <w:commentRangeStart w:id="153"/>
      <w:r>
        <w:t>sintetizado</w:t>
      </w:r>
      <w:commentRangeEnd w:id="153"/>
      <w:r w:rsidR="00C75B82">
        <w:rPr>
          <w:rStyle w:val="CommentReference"/>
        </w:rPr>
        <w:commentReference w:id="153"/>
      </w:r>
      <w:r>
        <w:t xml:space="preserve"> la dependencia espacial de los patrones de diversidad y de los procesos subyacentes a estos en un </w:t>
      </w:r>
      <w:commentRangeStart w:id="154"/>
      <w:r>
        <w:t xml:space="preserve">marco común </w:t>
      </w:r>
      <w:commentRangeEnd w:id="154"/>
      <w:r w:rsidR="00C75B82">
        <w:rPr>
          <w:rStyle w:val="CommentReference"/>
        </w:rPr>
        <w:commentReference w:id="154"/>
      </w:r>
      <w:r>
        <w:t xml:space="preserve">(Keil </w:t>
      </w:r>
      <w:r>
        <w:rPr>
          <w:i/>
          <w:iCs/>
        </w:rPr>
        <w:t>et al.</w:t>
      </w:r>
      <w:r>
        <w:t xml:space="preserve"> 2012; Barton </w:t>
      </w:r>
      <w:r>
        <w:rPr>
          <w:i/>
          <w:iCs/>
        </w:rPr>
        <w:t>et al.</w:t>
      </w:r>
      <w:r>
        <w:t xml:space="preserve"> 2013). A escalas </w:t>
      </w:r>
      <w:commentRangeStart w:id="155"/>
      <w:r>
        <w:t>pequeñas</w:t>
      </w:r>
      <w:commentRangeEnd w:id="155"/>
      <w:r w:rsidR="00C75B82">
        <w:rPr>
          <w:rStyle w:val="CommentReference"/>
        </w:rPr>
        <w:commentReference w:id="155"/>
      </w:r>
      <w:r>
        <w:t xml:space="preserve">, eventos estocásticos (e.g. lluvia de semillas), filtros ambientales, y rasgos inherentes a las especies modulan el asentamiento y competencia de las especies, mientras que, a escalas </w:t>
      </w:r>
      <w:r w:rsidRPr="00C75B82">
        <w:rPr>
          <w:highlight w:val="yellow"/>
          <w:rPrChange w:id="156" w:author="MARIA MERCEDES GAVILANEZ ENDARA" w:date="2024-10-15T11:34:00Z" w16du:dateUtc="2024-10-15T16:34:00Z">
            <w:rPr/>
          </w:rPrChange>
        </w:rPr>
        <w:t>grandes</w:t>
      </w:r>
      <w:r>
        <w:t xml:space="preserve">, la capacidad de dispersión y </w:t>
      </w:r>
      <w:commentRangeStart w:id="157"/>
      <w:r>
        <w:t xml:space="preserve">procesos biogeográficos </w:t>
      </w:r>
      <w:commentRangeEnd w:id="157"/>
      <w:r w:rsidR="00C75B82">
        <w:rPr>
          <w:rStyle w:val="CommentReference"/>
        </w:rPr>
        <w:commentReference w:id="157"/>
      </w:r>
      <w:r>
        <w:t xml:space="preserve">cobran mayor relevancia (Cavender-Bares </w:t>
      </w:r>
      <w:r>
        <w:rPr>
          <w:i/>
          <w:iCs/>
        </w:rPr>
        <w:t>et al.</w:t>
      </w:r>
      <w:r>
        <w:t xml:space="preserve"> 2009; Zarnetske </w:t>
      </w:r>
      <w:r>
        <w:rPr>
          <w:i/>
          <w:iCs/>
        </w:rPr>
        <w:t>et al.</w:t>
      </w:r>
      <w:r>
        <w:t xml:space="preserve"> 2019; Sabatini </w:t>
      </w:r>
      <w:r>
        <w:rPr>
          <w:i/>
          <w:iCs/>
        </w:rPr>
        <w:t>et al.</w:t>
      </w:r>
      <w:r>
        <w:t xml:space="preserve"> 2022). </w:t>
      </w:r>
      <w:commentRangeStart w:id="158"/>
      <w:r>
        <w:t xml:space="preserve">Estas observaciones explican los patrones de variación espacial de la alfa y beta diversidad. </w:t>
      </w:r>
      <w:commentRangeEnd w:id="158"/>
      <w:r w:rsidR="00C75B82">
        <w:rPr>
          <w:rStyle w:val="CommentReference"/>
        </w:rPr>
        <w:commentReference w:id="158"/>
      </w:r>
      <w:commentRangeStart w:id="159"/>
      <w:r>
        <w:t xml:space="preserve">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 </w:t>
      </w:r>
      <w:commentRangeEnd w:id="159"/>
      <w:r w:rsidR="00C75B82">
        <w:rPr>
          <w:rStyle w:val="CommentReference"/>
        </w:rPr>
        <w:commentReference w:id="159"/>
      </w:r>
      <w:r>
        <w:t xml:space="preserve">(Barton </w:t>
      </w:r>
      <w:r>
        <w:rPr>
          <w:i/>
          <w:iCs/>
        </w:rPr>
        <w:t>et al.</w:t>
      </w:r>
      <w:r>
        <w:t xml:space="preserve"> 2013; Storch 2016; Sabatini </w:t>
      </w:r>
      <w:r>
        <w:rPr>
          <w:i/>
          <w:iCs/>
        </w:rPr>
        <w:t>et al.</w:t>
      </w:r>
      <w:r>
        <w:t xml:space="preserve"> 2022). Aunque es generalmente aceptado esta </w:t>
      </w:r>
      <w:r w:rsidRPr="0092095A">
        <w:rPr>
          <w:highlight w:val="yellow"/>
          <w:rPrChange w:id="160" w:author="MARIA MERCEDES GAVILANEZ ENDARA" w:date="2024-10-16T12:36:00Z" w16du:dateUtc="2024-10-16T17:36:00Z">
            <w:rPr/>
          </w:rPrChange>
        </w:rPr>
        <w:t>dependencia</w:t>
      </w:r>
      <w:r>
        <w:t xml:space="preserve"> espacial de los patrones y procesos de la diversidad biológica, esta </w:t>
      </w:r>
      <w:r w:rsidRPr="0092095A">
        <w:rPr>
          <w:highlight w:val="yellow"/>
          <w:rPrChange w:id="161" w:author="MARIA MERCEDES GAVILANEZ ENDARA" w:date="2024-10-16T12:36:00Z" w16du:dateUtc="2024-10-16T17:36:00Z">
            <w:rPr/>
          </w:rPrChange>
        </w:rPr>
        <w:t>dependencia</w:t>
      </w:r>
      <w:r>
        <w:t xml:space="preserve">, a </w:t>
      </w:r>
      <w:commentRangeStart w:id="162"/>
      <w:r>
        <w:t>excepción de notables contribuciones</w:t>
      </w:r>
      <w:commentRangeEnd w:id="162"/>
      <w:r w:rsidR="00605C13">
        <w:rPr>
          <w:rStyle w:val="CommentReference"/>
        </w:rPr>
        <w:commentReference w:id="162"/>
      </w:r>
      <w:r>
        <w:t xml:space="preserve">, ha sido escasamente evaluada en gradientes altitudinales extensos (Sabatini </w:t>
      </w:r>
      <w:r>
        <w:rPr>
          <w:i/>
          <w:iCs/>
        </w:rPr>
        <w:t>et al.</w:t>
      </w:r>
      <w:r>
        <w:t xml:space="preserve"> 2018; Dembicz </w:t>
      </w:r>
      <w:r>
        <w:rPr>
          <w:i/>
          <w:iCs/>
        </w:rPr>
        <w:t>et al.</w:t>
      </w:r>
      <w:r>
        <w:t xml:space="preserve"> 2021).</w:t>
      </w:r>
    </w:p>
    <w:p w14:paraId="140E6ECE" w14:textId="61BF3303" w:rsidR="005C39BF" w:rsidRDefault="00E1126C">
      <w:pPr>
        <w:pStyle w:val="BodyText"/>
      </w:pPr>
      <w:r>
        <w:t xml:space="preserve">En plantas, los estudios sobre el rol de la escala en los patrones de diversidad alfa y beta han sido en su mayoría en árboles y a extensiones regionales o globales (Keil &amp; Chase 2019; Sebald </w:t>
      </w:r>
      <w:r>
        <w:rPr>
          <w:i/>
          <w:iCs/>
        </w:rPr>
        <w:t>et al.</w:t>
      </w:r>
      <w:r>
        <w:t xml:space="preserve"> 2021; Sabatini </w:t>
      </w:r>
      <w:r>
        <w:rPr>
          <w:i/>
          <w:iCs/>
        </w:rPr>
        <w:t>et al.</w:t>
      </w:r>
      <w:r>
        <w:t xml:space="preserve"> 2022). En general, se observa una relación positiva entre </w:t>
      </w:r>
      <w:ins w:id="163" w:author="MARIA MERCEDES GAVILANEZ ENDARA" w:date="2024-10-16T13:27:00Z" w16du:dateUtc="2024-10-16T18:27:00Z">
        <w:r w:rsidR="00605C13">
          <w:t xml:space="preserve">la </w:t>
        </w:r>
      </w:ins>
      <w:r>
        <w:t xml:space="preserve">escala de análisis y la diversidad alfa, mientras que una relación negativa con la diversidad beta (Barton </w:t>
      </w:r>
      <w:r>
        <w:rPr>
          <w:i/>
          <w:iCs/>
        </w:rPr>
        <w:t>et al.</w:t>
      </w:r>
      <w:r>
        <w:t xml:space="preserve"> 2013; Zhang </w:t>
      </w:r>
      <w:r>
        <w:rPr>
          <w:i/>
          <w:iCs/>
        </w:rPr>
        <w:t>et al.</w:t>
      </w:r>
      <w:r>
        <w:t xml:space="preserve"> 2018). Además, varios estudios resaltan la dependencia espacial diferencial de los procesos y patrones de diversidad de plantas (Sabatini </w:t>
      </w:r>
      <w:r>
        <w:rPr>
          <w:i/>
          <w:iCs/>
        </w:rPr>
        <w:t>et al.</w:t>
      </w:r>
      <w:r>
        <w:t xml:space="preserve"> 2022). Por ejemplo, en árboles de la amazonía ecuatoriana se observa a escalas grandes una asociación más fuerte entre predictores climáticos y la tasa de recambio de especies (diversidad beta), que a escalas finas (Guevara Andino </w:t>
      </w:r>
      <w:r>
        <w:rPr>
          <w:i/>
          <w:iCs/>
        </w:rPr>
        <w:t>et al.</w:t>
      </w:r>
      <w:r>
        <w:t xml:space="preserve"> 2021). No obstante, estas asociaciones parecen variar según el grupo y la forma de vida. A escalas pequeñas, la beta diversidad de plantas herbáceas vasculares expresa una asociación positiva con la altitud (Dembicz </w:t>
      </w:r>
      <w:r>
        <w:rPr>
          <w:i/>
          <w:iCs/>
        </w:rPr>
        <w:t>et al.</w:t>
      </w:r>
      <w:r>
        <w:t xml:space="preserve"> 2021), en contraste a lo observado en árboles, cuya beta diversidad suele disminuir con la altitud (Sabatini </w:t>
      </w:r>
      <w:r>
        <w:rPr>
          <w:i/>
          <w:iCs/>
        </w:rPr>
        <w:t>et al.</w:t>
      </w:r>
      <w:r>
        <w:t xml:space="preserve"> 2018). </w:t>
      </w:r>
      <w:commentRangeStart w:id="164"/>
      <w:r>
        <w:t xml:space="preserve">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 </w:t>
      </w:r>
      <w:commentRangeEnd w:id="164"/>
      <w:r w:rsidR="00605C13">
        <w:rPr>
          <w:rStyle w:val="CommentReference"/>
        </w:rPr>
        <w:commentReference w:id="164"/>
      </w:r>
      <w:r>
        <w:t xml:space="preserve">(Bhatta </w:t>
      </w:r>
      <w:r>
        <w:rPr>
          <w:i/>
          <w:iCs/>
        </w:rPr>
        <w:t>et al.</w:t>
      </w:r>
      <w:r>
        <w:t xml:space="preserve"> 2018; Castorani </w:t>
      </w:r>
      <w:r>
        <w:rPr>
          <w:i/>
          <w:iCs/>
        </w:rPr>
        <w:t>et al.</w:t>
      </w:r>
      <w:r>
        <w:t xml:space="preserve"> 2021). </w:t>
      </w:r>
      <w:commentRangeStart w:id="165"/>
      <w:r>
        <w:t xml:space="preserve">Así mismo, debido a esta importancia relativa diferencial de los procesos, la dependencia espacial de los patrones de diversidad vegetal en este estrato será potencialmente diferente a la del dosel (Bhatta </w:t>
      </w:r>
      <w:r>
        <w:rPr>
          <w:i/>
          <w:iCs/>
        </w:rPr>
        <w:t>et al.</w:t>
      </w:r>
      <w:r>
        <w:t xml:space="preserve"> 2018).</w:t>
      </w:r>
      <w:commentRangeEnd w:id="165"/>
      <w:r w:rsidR="00605C13">
        <w:rPr>
          <w:rStyle w:val="CommentReference"/>
        </w:rPr>
        <w:commentReference w:id="165"/>
      </w:r>
    </w:p>
    <w:p w14:paraId="08BDA3E4" w14:textId="7DCE8EAA" w:rsidR="005C39BF" w:rsidRDefault="00E1126C">
      <w:pPr>
        <w:pStyle w:val="BodyText"/>
      </w:pPr>
      <w:r>
        <w:t xml:space="preserve">A extensiones locales, la dependencia espacial de la diversidad y de los </w:t>
      </w:r>
      <w:commentRangeStart w:id="166"/>
      <w:r>
        <w:t xml:space="preserve">procesos del sotobosque </w:t>
      </w:r>
      <w:commentRangeEnd w:id="166"/>
      <w:r w:rsidR="00605C13">
        <w:rPr>
          <w:rStyle w:val="CommentReference"/>
        </w:rPr>
        <w:commentReference w:id="166"/>
      </w:r>
      <w:r>
        <w:t xml:space="preserve">podría depender a su vez de otros predictores. Los gradientes altitudinales son de particular interés al exhibir en pequeñas extensiones de terreno importantes gradientes ambientales (Rahbek 2005; </w:t>
      </w:r>
      <w:r>
        <w:lastRenderedPageBreak/>
        <w:t xml:space="preserve">Dembicz </w:t>
      </w:r>
      <w:r>
        <w:rPr>
          <w:i/>
          <w:iCs/>
        </w:rPr>
        <w:t>et al.</w:t>
      </w:r>
      <w:r>
        <w:t xml:space="preserve"> 2021). Los patrones de gamma diversidad de plantas neotropicales exhiben un aumento en la densidad de especies a medida que aumenta la altitud</w:t>
      </w:r>
      <w:commentRangeStart w:id="167"/>
      <w:r>
        <w:t>, y una menor densidad de plantas a altitudes inferiores</w:t>
      </w:r>
      <w:commentRangeEnd w:id="167"/>
      <w:r w:rsidR="003826DE">
        <w:rPr>
          <w:rStyle w:val="CommentReference"/>
        </w:rPr>
        <w:commentReference w:id="167"/>
      </w:r>
      <w:r>
        <w:t xml:space="preserve"> (Lomolino 2001). </w:t>
      </w:r>
      <w:commentRangeStart w:id="168"/>
      <w:r>
        <w:t>En cierta medida, estos patrones responden a la superficie disponible en los gradientes altitudinales, siendo mayor en tierras bajas, y muy reducida en ecosistemas montañosos</w:t>
      </w:r>
      <w:commentRangeEnd w:id="168"/>
      <w:r w:rsidR="003826DE">
        <w:rPr>
          <w:rStyle w:val="CommentReference"/>
        </w:rPr>
        <w:commentReference w:id="168"/>
      </w:r>
      <w:r>
        <w:t xml:space="preserve"> (Lomolino 2001). </w:t>
      </w:r>
      <w:commentRangeStart w:id="169"/>
      <w:r>
        <w:t xml:space="preserve">Debido a la pequeña extensión de área que abarca un gradiente altitudinal completo, </w:t>
      </w:r>
      <w:commentRangeEnd w:id="169"/>
      <w:r w:rsidR="003826DE">
        <w:rPr>
          <w:rStyle w:val="CommentReference"/>
        </w:rPr>
        <w:commentReference w:id="169"/>
      </w:r>
      <w:r>
        <w:t xml:space="preserve">la utilización de una determinada escala de análisis en el estudio de los procesos moldeadores a distintos gradientes altitudinales, tendrá un efecto pivotante sobre las conclusiones obtenidas (Rahbek 2005; Keil &amp; Chase 2019). Este comportamiento es similar a los problemas de escala observados al comparar la diversidad </w:t>
      </w:r>
      <w:del w:id="170" w:author="MARIA MERCEDES GAVILANEZ ENDARA" w:date="2024-10-16T13:34:00Z" w16du:dateUtc="2024-10-16T18:34:00Z">
        <w:r w:rsidDel="003826DE">
          <w:delText xml:space="preserve">en </w:delText>
        </w:r>
      </w:del>
      <w:ins w:id="171" w:author="MARIA MERCEDES GAVILANEZ ENDARA" w:date="2024-10-16T13:34:00Z" w16du:dateUtc="2024-10-16T18:34:00Z">
        <w:r w:rsidR="003826DE">
          <w:t xml:space="preserve">a lo </w:t>
        </w:r>
      </w:ins>
      <w:ins w:id="172" w:author="MARIA MERCEDES GAVILANEZ ENDARA" w:date="2024-10-16T13:35:00Z" w16du:dateUtc="2024-10-16T18:35:00Z">
        <w:r w:rsidR="003826DE">
          <w:t>largo de</w:t>
        </w:r>
      </w:ins>
      <w:ins w:id="173" w:author="MARIA MERCEDES GAVILANEZ ENDARA" w:date="2024-10-16T13:34:00Z" w16du:dateUtc="2024-10-16T18:34:00Z">
        <w:r w:rsidR="003826DE">
          <w:t xml:space="preserve"> </w:t>
        </w:r>
      </w:ins>
      <w:r>
        <w:t xml:space="preserve">gradientes latitudinales, observándose un gradiente de acumulación de especies desde los subtrópicos hacia los trópicos (Brown 2014). No obstante, a diferencia de </w:t>
      </w:r>
      <w:del w:id="174" w:author="MARIA MERCEDES GAVILANEZ ENDARA" w:date="2024-10-16T13:35:00Z" w16du:dateUtc="2024-10-16T18:35:00Z">
        <w:r w:rsidDel="003826DE">
          <w:delText xml:space="preserve">un </w:delText>
        </w:r>
      </w:del>
      <w:ins w:id="175" w:author="MARIA MERCEDES GAVILANEZ ENDARA" w:date="2024-10-16T13:35:00Z" w16du:dateUtc="2024-10-16T18:35:00Z">
        <w:r w:rsidR="003826DE">
          <w:t xml:space="preserve">los </w:t>
        </w:r>
      </w:ins>
      <w:r>
        <w:t>gradiente latitudinal</w:t>
      </w:r>
      <w:ins w:id="176" w:author="MARIA MERCEDES GAVILANEZ ENDARA" w:date="2024-10-16T13:35:00Z" w16du:dateUtc="2024-10-16T18:35:00Z">
        <w:r w:rsidR="003826DE">
          <w:t>es</w:t>
        </w:r>
      </w:ins>
      <w:commentRangeStart w:id="177"/>
      <w:r>
        <w:t>, la magnitud de dependencia espacial de los gradientes altitudinales será mayor (Rahbek 2005)</w:t>
      </w:r>
      <w:commentRangeEnd w:id="177"/>
      <w:r w:rsidR="003826DE">
        <w:rPr>
          <w:rStyle w:val="CommentReference"/>
        </w:rPr>
        <w:commentReference w:id="177"/>
      </w:r>
      <w:r>
        <w:t xml:space="preserve">. Por tanto, a extensiones locales la diversidad alfa y beta del sotobosque y los procesos que mantienen esta diversidad, dependerán de la escala de análisis y la altitud (Bhatta </w:t>
      </w:r>
      <w:r>
        <w:rPr>
          <w:i/>
          <w:iCs/>
        </w:rPr>
        <w:t>et al.</w:t>
      </w:r>
      <w:r>
        <w:t xml:space="preserve"> 2018).</w:t>
      </w:r>
    </w:p>
    <w:p w14:paraId="6E450724" w14:textId="6A816D7F" w:rsidR="005C39BF" w:rsidRDefault="00E1126C">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 (Wang </w:t>
      </w:r>
      <w:r>
        <w:rPr>
          <w:i/>
          <w:iCs/>
        </w:rPr>
        <w:t>et al.</w:t>
      </w:r>
      <w:r>
        <w:t xml:space="preserve"> 2009). De hecho, se asocia a estas variables con la tasa de producción primaria neta (PPN) en ecosistemas terrestres, sugiriéndose un efecto significativo de la PPN en el gradiente de biodiversidad latitudinal, es decir, la acumulación de especies en los trópicos (Brown 2014; Castorani </w:t>
      </w:r>
      <w:r>
        <w:rPr>
          <w:i/>
          <w:iCs/>
        </w:rPr>
        <w:t>et al.</w:t>
      </w:r>
      <w:r>
        <w:t xml:space="preserve"> 2021). En árboles, este comportamiento se cumple, explicando la temperatura y precipitación una gran proporción de la variación de riqueza a nivel global, apreciándose un aumento en la magnitud de esta asociación al aumentar la granularidad (Wang </w:t>
      </w:r>
      <w:r>
        <w:rPr>
          <w:i/>
          <w:iCs/>
        </w:rPr>
        <w:t>et al.</w:t>
      </w:r>
      <w:r>
        <w:t xml:space="preserve"> 2009). En extensiones locales, efectos similares podrían observarse, no obstante, la magnitud de su efecto será diferente, debido a gradientes topográficos y ambientales localmente distintivos, y a los rasgos exclusivos de las comunidades vegetales (González-Caro </w:t>
      </w:r>
      <w:r>
        <w:rPr>
          <w:i/>
          <w:iCs/>
        </w:rPr>
        <w:t>et al.</w:t>
      </w:r>
      <w:r>
        <w:t xml:space="preserve"> 2014). Más aún, incorporando la dependencia altitudinal, la magnitud del efecto de la precipitación y temperatura será </w:t>
      </w:r>
      <w:del w:id="178" w:author="MARIA MERCEDES GAVILANEZ ENDARA" w:date="2024-10-16T13:36:00Z" w16du:dateUtc="2024-10-16T18:36:00Z">
        <w:r w:rsidDel="003826DE">
          <w:delText xml:space="preserve">distintiva </w:delText>
        </w:r>
      </w:del>
      <w:ins w:id="179" w:author="MARIA MERCEDES GAVILANEZ ENDARA" w:date="2024-10-16T13:36:00Z" w16du:dateUtc="2024-10-16T18:36:00Z">
        <w:r w:rsidR="003826DE">
          <w:t xml:space="preserve">diferente </w:t>
        </w:r>
      </w:ins>
      <w:r>
        <w:t>para los distintos rangos altitudinales, debido a que las especies han desarrollado adaptaciones espec</w:t>
      </w:r>
      <w:ins w:id="180" w:author="MARIA MERCEDES GAVILANEZ ENDARA" w:date="2024-10-16T13:36:00Z" w16du:dateUtc="2024-10-16T18:36:00Z">
        <w:r w:rsidR="003826DE">
          <w:t>í</w:t>
        </w:r>
      </w:ins>
      <w:del w:id="181" w:author="MARIA MERCEDES GAVILANEZ ENDARA" w:date="2024-10-16T13:36:00Z" w16du:dateUtc="2024-10-16T18:36:00Z">
        <w:r w:rsidDel="003826DE">
          <w:delText>i</w:delText>
        </w:r>
      </w:del>
      <w:r>
        <w:t xml:space="preserve">ficas a su entorno (Wang </w:t>
      </w:r>
      <w:r>
        <w:rPr>
          <w:i/>
          <w:iCs/>
        </w:rPr>
        <w:t>et al.</w:t>
      </w:r>
      <w:r>
        <w:t xml:space="preserve"> 2009</w:t>
      </w:r>
      <w:commentRangeStart w:id="182"/>
      <w:r>
        <w:t xml:space="preserve">). Además, dado que la cantidad de </w:t>
      </w:r>
      <w:commentRangeStart w:id="183"/>
      <w:r>
        <w:t xml:space="preserve">precipitación del suelo </w:t>
      </w:r>
      <w:commentRangeEnd w:id="183"/>
      <w:r w:rsidR="003826DE">
        <w:rPr>
          <w:rStyle w:val="CommentReference"/>
        </w:rPr>
        <w:commentReference w:id="183"/>
      </w:r>
      <w:r>
        <w:t xml:space="preserve">se asocia a la temperatura y precipitación, estas variables se relacionan indirectamente con la absorción de nutrientes de las plantas (Grantz 1990; Zhang </w:t>
      </w:r>
      <w:r>
        <w:rPr>
          <w:i/>
          <w:iCs/>
        </w:rPr>
        <w:t>et al.</w:t>
      </w:r>
      <w:r>
        <w:t xml:space="preserve"> 2021). </w:t>
      </w:r>
      <w:commentRangeEnd w:id="182"/>
      <w:r w:rsidR="003826DE">
        <w:rPr>
          <w:rStyle w:val="CommentReference"/>
        </w:rPr>
        <w:commentReference w:id="182"/>
      </w:r>
      <w:r>
        <w:t xml:space="preserve">Recientemente, se ha sugerido que la </w:t>
      </w:r>
      <w:commentRangeStart w:id="184"/>
      <w:r w:rsidRPr="003826DE">
        <w:rPr>
          <w:highlight w:val="yellow"/>
          <w:rPrChange w:id="185" w:author="MARIA MERCEDES GAVILANEZ ENDARA" w:date="2024-10-16T13:37:00Z" w16du:dateUtc="2024-10-16T18:37:00Z">
            <w:rPr/>
          </w:rPrChange>
        </w:rPr>
        <w:t>cantidad de precipitación del suelo</w:t>
      </w:r>
      <w:r>
        <w:t xml:space="preserve"> se asocia con una reducción en la riqueza de especies, debido a que limita el asentamiento y desarrollo de las plantas (Zhang </w:t>
      </w:r>
      <w:r>
        <w:rPr>
          <w:i/>
          <w:iCs/>
        </w:rPr>
        <w:t>et al.</w:t>
      </w:r>
      <w:r>
        <w:t xml:space="preserve"> 2021</w:t>
      </w:r>
      <w:commentRangeEnd w:id="184"/>
      <w:r w:rsidR="003826DE">
        <w:rPr>
          <w:rStyle w:val="CommentReference"/>
        </w:rPr>
        <w:commentReference w:id="184"/>
      </w:r>
      <w:r>
        <w:t xml:space="preserve">). Por lo tanto, a extensiones locales, la dependencia espacial de la precipitación y temperatura sobre los patrones de diversidad del sotobosque será distintiva en </w:t>
      </w:r>
      <w:commentRangeStart w:id="186"/>
      <w:r>
        <w:t>diferentes gradientes altitudinales</w:t>
      </w:r>
      <w:commentRangeEnd w:id="186"/>
      <w:r w:rsidR="003826DE">
        <w:rPr>
          <w:rStyle w:val="CommentReference"/>
        </w:rPr>
        <w:commentReference w:id="186"/>
      </w:r>
      <w:r>
        <w:t>.</w:t>
      </w:r>
    </w:p>
    <w:p w14:paraId="692FDB73" w14:textId="23010DE2" w:rsidR="005C39BF" w:rsidRDefault="00E1126C">
      <w:pPr>
        <w:pStyle w:val="BodyText"/>
      </w:pPr>
      <w:r>
        <w:t xml:space="preserve">Ecuador, conocido por ser uno de los países megadiversos del mundo, representa un lugar idóneo para explorar la dependencia espacial de los procesos y patrones de diversidad de plantas de sotobosque (Myers </w:t>
      </w:r>
      <w:r>
        <w:rPr>
          <w:i/>
          <w:iCs/>
        </w:rPr>
        <w:t>et al.</w:t>
      </w:r>
      <w:r>
        <w:t xml:space="preserve"> 2000; Jenkins </w:t>
      </w:r>
      <w:r>
        <w:rPr>
          <w:i/>
          <w:iCs/>
        </w:rPr>
        <w:t>et al.</w:t>
      </w:r>
      <w:r>
        <w:t xml:space="preserve"> 2013). La cadena montañosa de los Andes ha generado un amplio mosaico de ecosistemas contenidos en un extenso gradiente altitudinal, desde los </w:t>
      </w:r>
      <w:commentRangeStart w:id="187"/>
      <w:commentRangeStart w:id="188"/>
      <w:r>
        <w:t xml:space="preserve">bosques de tierras bajas en la Amazonía, hasta los páramos en las vertientes andinas (Cuesta </w:t>
      </w:r>
      <w:r>
        <w:rPr>
          <w:i/>
          <w:iCs/>
        </w:rPr>
        <w:t>et al.</w:t>
      </w:r>
      <w:r>
        <w:t xml:space="preserve"> 2017). </w:t>
      </w:r>
      <w:commentRangeEnd w:id="187"/>
      <w:r w:rsidR="008B0E1D">
        <w:rPr>
          <w:rStyle w:val="CommentReference"/>
        </w:rPr>
        <w:commentReference w:id="187"/>
      </w:r>
      <w:commentRangeEnd w:id="188"/>
      <w:r w:rsidR="008B0E1D">
        <w:rPr>
          <w:rStyle w:val="CommentReference"/>
        </w:rPr>
        <w:commentReference w:id="188"/>
      </w:r>
      <w:r>
        <w:t xml:space="preserve">La región nororiental ecuatoriana se caracteriza por presentar un amplio gradiente altitudinal, </w:t>
      </w:r>
      <w:commentRangeStart w:id="189"/>
      <w:r>
        <w:t>exhibiendo comunidades vegetales de sotobosque distintivas en cada ecosistema</w:t>
      </w:r>
      <w:commentRangeEnd w:id="189"/>
      <w:r w:rsidR="008B0E1D">
        <w:rPr>
          <w:rStyle w:val="CommentReference"/>
        </w:rPr>
        <w:commentReference w:id="189"/>
      </w:r>
      <w:r>
        <w:t xml:space="preserve">. En este trabajo, expandimos pruebas realizadas previamente sobre la dependencia espacial de los patrones y procesos de diversidad de plantas de sotobosque, </w:t>
      </w:r>
      <w:ins w:id="190" w:author="MARIA MERCEDES GAVILANEZ ENDARA" w:date="2024-10-16T13:43:00Z" w16du:dateUtc="2024-10-16T18:43:00Z">
        <w:r w:rsidR="008B0E1D">
          <w:t>a lo largo de</w:t>
        </w:r>
      </w:ins>
      <w:del w:id="191" w:author="MARIA MERCEDES GAVILANEZ ENDARA" w:date="2024-10-16T13:43:00Z" w16du:dateUtc="2024-10-16T18:43:00Z">
        <w:r w:rsidDel="008B0E1D">
          <w:delText>en</w:delText>
        </w:r>
      </w:del>
      <w:r>
        <w:t xml:space="preserve"> un gradiente altitudinal ubicado en las vertientes de la cordillera oriental de los Andes en Ecuador. </w:t>
      </w:r>
      <w:commentRangeStart w:id="192"/>
      <w:r>
        <w:t xml:space="preserve">En particular, nos </w:t>
      </w:r>
      <w:r>
        <w:lastRenderedPageBreak/>
        <w:t>enfocamos en las siguientes interrogantes: (a) ¿</w:t>
      </w:r>
      <w:commentRangeStart w:id="193"/>
      <w:r>
        <w:t xml:space="preserve">a cuál rango altitudinal la magnitud de dependencia espacial de la diversidad de plantas de sotobosque es mayor?; </w:t>
      </w:r>
      <w:commentRangeEnd w:id="193"/>
      <w:r w:rsidR="008B0E1D">
        <w:rPr>
          <w:rStyle w:val="CommentReference"/>
        </w:rPr>
        <w:commentReference w:id="193"/>
      </w:r>
      <w:r>
        <w:t xml:space="preserve">y, (b) ¿al controlar </w:t>
      </w:r>
      <w:ins w:id="194" w:author="MARIA MERCEDES GAVILANEZ ENDARA" w:date="2024-10-16T13:44:00Z" w16du:dateUtc="2024-10-16T18:44:00Z">
        <w:r w:rsidR="008B0E1D">
          <w:t xml:space="preserve">por </w:t>
        </w:r>
      </w:ins>
      <w:r>
        <w:t>el efecto de la altitud, a qué escala de análisis la importancia relativa de la precipitación y temperatura sobre la diversidad de plantas de sotobosque es menor?</w:t>
      </w:r>
      <w:commentRangeEnd w:id="192"/>
      <w:r w:rsidR="008B0E1D">
        <w:rPr>
          <w:rStyle w:val="CommentReference"/>
        </w:rPr>
        <w:commentReference w:id="192"/>
      </w:r>
    </w:p>
    <w:p w14:paraId="367C86F2" w14:textId="24251C83" w:rsidR="008B0E1D" w:rsidRDefault="00E1126C">
      <w:pPr>
        <w:pStyle w:val="BodyText"/>
        <w:rPr>
          <w:ins w:id="195" w:author="MARIA MERCEDES GAVILANEZ ENDARA" w:date="2024-10-16T13:46:00Z" w16du:dateUtc="2024-10-16T18:46:00Z"/>
        </w:rPr>
      </w:pPr>
      <w:r>
        <w:t xml:space="preserve">Para responder a estas preguntas, planteamos tres hipótesis. De acuerdo </w:t>
      </w:r>
      <w:del w:id="196" w:author="MARIA MERCEDES GAVILANEZ ENDARA" w:date="2024-10-16T13:45:00Z" w16du:dateUtc="2024-10-16T18:45:00Z">
        <w:r w:rsidDel="008B0E1D">
          <w:delText xml:space="preserve">a </w:delText>
        </w:r>
      </w:del>
      <w:ins w:id="197" w:author="MARIA MERCEDES GAVILANEZ ENDARA" w:date="2024-10-16T13:45:00Z" w16du:dateUtc="2024-10-16T18:45:00Z">
        <w:r w:rsidR="008B0E1D">
          <w:t xml:space="preserve">con </w:t>
        </w:r>
      </w:ins>
      <w:commentRangeStart w:id="198"/>
      <w:r>
        <w:t>los patrones de densidad de especies (Lomolino 2001</w:t>
      </w:r>
      <w:commentRangeEnd w:id="198"/>
      <w:r w:rsidR="00597063">
        <w:rPr>
          <w:rStyle w:val="CommentReference"/>
        </w:rPr>
        <w:commentReference w:id="198"/>
      </w:r>
      <w:r>
        <w:t xml:space="preserve">), y a la importancia diferencial de los procesos ecológicos y ambientales en los gradientes altitudinales (Bhatta </w:t>
      </w:r>
      <w:r>
        <w:rPr>
          <w:i/>
          <w:iCs/>
        </w:rPr>
        <w:t>et al.</w:t>
      </w:r>
      <w:r>
        <w:t xml:space="preserve"> 2018; Sabatini </w:t>
      </w:r>
      <w:r>
        <w:rPr>
          <w:i/>
          <w:iCs/>
        </w:rPr>
        <w:t>et al.</w:t>
      </w:r>
      <w:r>
        <w:t xml:space="preserve"> 2018),</w:t>
      </w:r>
      <w:ins w:id="199" w:author="MARIA MERCEDES GAVILANEZ ENDARA" w:date="2024-10-16T13:47:00Z" w16du:dateUtc="2024-10-16T18:47:00Z">
        <w:r w:rsidR="008B0E1D">
          <w:t xml:space="preserve"> </w:t>
        </w:r>
      </w:ins>
      <w:del w:id="200" w:author="MARIA MERCEDES GAVILANEZ ENDARA" w:date="2024-10-16T13:45:00Z" w16du:dateUtc="2024-10-16T18:45:00Z">
        <w:r w:rsidDel="008B0E1D">
          <w:delText xml:space="preserve"> </w:delText>
        </w:r>
      </w:del>
      <w:r>
        <w:t xml:space="preserve">(H1) se esperaría una dependencia espacial de la diversidad de plantas de sotobosque distintiva en </w:t>
      </w:r>
      <w:commentRangeStart w:id="201"/>
      <w:r>
        <w:t xml:space="preserve">cada gradiente, </w:t>
      </w:r>
      <w:commentRangeEnd w:id="201"/>
      <w:r w:rsidR="008B0E1D">
        <w:rPr>
          <w:rStyle w:val="CommentReference"/>
        </w:rPr>
        <w:commentReference w:id="201"/>
      </w:r>
      <w:r>
        <w:t xml:space="preserve">existiendo </w:t>
      </w:r>
      <w:commentRangeStart w:id="202"/>
      <w:r>
        <w:t xml:space="preserve">una mayor dependencia en altitudes mayores </w:t>
      </w:r>
      <w:commentRangeEnd w:id="202"/>
      <w:r w:rsidR="008B0E1D">
        <w:rPr>
          <w:rStyle w:val="CommentReference"/>
        </w:rPr>
        <w:commentReference w:id="202"/>
      </w:r>
      <w:r>
        <w:t xml:space="preserve">(Mac Nally </w:t>
      </w:r>
      <w:r>
        <w:rPr>
          <w:i/>
          <w:iCs/>
        </w:rPr>
        <w:t>et al.</w:t>
      </w:r>
      <w:r>
        <w:t xml:space="preserve"> 2004; Wang </w:t>
      </w:r>
      <w:r>
        <w:rPr>
          <w:i/>
          <w:iCs/>
        </w:rPr>
        <w:t>et al.</w:t>
      </w:r>
      <w:r>
        <w:t xml:space="preserve"> 2009; Keil </w:t>
      </w:r>
      <w:r>
        <w:rPr>
          <w:i/>
          <w:iCs/>
        </w:rPr>
        <w:t>et al.</w:t>
      </w:r>
      <w:r>
        <w:t xml:space="preserve"> 2012; Chave 2013). </w:t>
      </w:r>
    </w:p>
    <w:p w14:paraId="146AF8D6" w14:textId="77777777" w:rsidR="008B0E1D" w:rsidRDefault="00E1126C">
      <w:pPr>
        <w:pStyle w:val="BodyText"/>
        <w:rPr>
          <w:ins w:id="203" w:author="MARIA MERCEDES GAVILANEZ ENDARA" w:date="2024-10-16T13:48:00Z" w16du:dateUtc="2024-10-16T18:48:00Z"/>
        </w:rPr>
      </w:pPr>
      <w:r>
        <w:t xml:space="preserve">Por su parte, al considerar resultados de estudios previos en árboles de la amazonía ecuatoriana, donde la importancia de variables climáticas es mayor a escalas grandes (Guevara Andino </w:t>
      </w:r>
      <w:r>
        <w:rPr>
          <w:i/>
          <w:iCs/>
        </w:rPr>
        <w:t>et al.</w:t>
      </w:r>
      <w:r>
        <w:t xml:space="preserve"> 2021), </w:t>
      </w:r>
      <w:commentRangeStart w:id="204"/>
      <w:r>
        <w:t xml:space="preserve">(H2) se esperaría que el efecto de la temperatura y precipitación se asocie a la diversidad de plantas de sotobosque con mayor fuerza a escalas grandes, </w:t>
      </w:r>
      <w:commentRangeEnd w:id="204"/>
      <w:r w:rsidR="008B0E1D">
        <w:rPr>
          <w:rStyle w:val="CommentReference"/>
        </w:rPr>
        <w:commentReference w:id="204"/>
      </w:r>
    </w:p>
    <w:p w14:paraId="6C02AFDA" w14:textId="1F582AB4" w:rsidR="005C39BF" w:rsidRDefault="00E1126C">
      <w:pPr>
        <w:pStyle w:val="BodyText"/>
      </w:pPr>
      <w:r>
        <w:t xml:space="preserve">(H3) </w:t>
      </w:r>
      <w:commentRangeStart w:id="205"/>
      <w:commentRangeStart w:id="206"/>
      <w:r>
        <w:t xml:space="preserve">siendo a su vez esta relación dependiente de la altitud, permitiendo encontrar una relación más fuerte en bandas altitudinales altas (Keil </w:t>
      </w:r>
      <w:commentRangeEnd w:id="205"/>
      <w:r w:rsidR="00FF5009">
        <w:rPr>
          <w:rStyle w:val="CommentReference"/>
        </w:rPr>
        <w:commentReference w:id="205"/>
      </w:r>
      <w:commentRangeEnd w:id="206"/>
      <w:r w:rsidR="00FF5009">
        <w:rPr>
          <w:rStyle w:val="CommentReference"/>
        </w:rPr>
        <w:commentReference w:id="206"/>
      </w:r>
      <w:r>
        <w:t>&amp; Chase 2019</w:t>
      </w:r>
      <w:commentRangeStart w:id="207"/>
      <w:r>
        <w:t>). P</w:t>
      </w:r>
      <w:commentRangeEnd w:id="207"/>
      <w:r w:rsidR="00FF5009">
        <w:rPr>
          <w:rStyle w:val="CommentReference"/>
        </w:rPr>
        <w:commentReference w:id="207"/>
      </w:r>
      <w:r>
        <w:t>or lo tanto, la altitud tendrá un efecto pivotante sobre la dependencia espacial de los procesos y patrones de diversidad de plantas de sotobosque.</w:t>
      </w:r>
    </w:p>
    <w:p w14:paraId="3E213FAC" w14:textId="77777777" w:rsidR="005C39BF" w:rsidRDefault="00E1126C">
      <w:pPr>
        <w:pStyle w:val="Heading1"/>
      </w:pPr>
      <w:bookmarkStart w:id="208" w:name="metodología"/>
      <w:bookmarkEnd w:id="142"/>
      <w:r>
        <w:t>Metodología</w:t>
      </w:r>
    </w:p>
    <w:p w14:paraId="1C947E88" w14:textId="77777777" w:rsidR="005C39BF" w:rsidRDefault="00E1126C">
      <w:pPr>
        <w:pStyle w:val="Heading2"/>
      </w:pPr>
      <w:bookmarkStart w:id="209" w:name="área-de-estudio"/>
      <w:r>
        <w:t>Área de estudio</w:t>
      </w:r>
    </w:p>
    <w:p w14:paraId="07C6E11B" w14:textId="50D18B53" w:rsidR="005C39BF" w:rsidRDefault="00E1126C">
      <w:pPr>
        <w:pStyle w:val="FirstParagraph"/>
      </w:pPr>
      <w:r>
        <w:t>El área de estudio se extiende en la provincia de Napo, Ecuador, entre los 250 y 3500 m. Tiene una extensión de 7800 Km</w:t>
      </w:r>
      <w:r>
        <w:rPr>
          <w:vertAlign w:val="superscript"/>
        </w:rPr>
        <w:t>2</w:t>
      </w:r>
      <w:r>
        <w:t xml:space="preserve">, abarcando las formaciones vegetales de Bosques </w:t>
      </w:r>
      <w:del w:id="210" w:author="MARIA MERCEDES GAVILANEZ ENDARA" w:date="2024-10-16T13:56:00Z" w16du:dateUtc="2024-10-16T18:56:00Z">
        <w:r w:rsidDel="00FF5009">
          <w:delText xml:space="preserve">siempreverde </w:delText>
        </w:r>
      </w:del>
      <w:ins w:id="211" w:author="MARIA MERCEDES GAVILANEZ ENDARA" w:date="2024-10-16T13:56:00Z" w16du:dateUtc="2024-10-16T18:56:00Z">
        <w:r w:rsidR="00FF5009">
          <w:t xml:space="preserve">Siempreverde </w:t>
        </w:r>
      </w:ins>
      <w:r>
        <w:t xml:space="preserve">de </w:t>
      </w:r>
      <w:del w:id="212" w:author="MARIA MERCEDES GAVILANEZ ENDARA" w:date="2024-10-16T13:56:00Z" w16du:dateUtc="2024-10-16T18:56:00Z">
        <w:r w:rsidDel="00FF5009">
          <w:delText xml:space="preserve">tierras </w:delText>
        </w:r>
      </w:del>
      <w:ins w:id="213" w:author="MARIA MERCEDES GAVILANEZ ENDARA" w:date="2024-10-16T13:56:00Z" w16du:dateUtc="2024-10-16T18:56:00Z">
        <w:r w:rsidR="00FF5009">
          <w:t xml:space="preserve">Tierras </w:t>
        </w:r>
      </w:ins>
      <w:del w:id="214" w:author="MARIA MERCEDES GAVILANEZ ENDARA" w:date="2024-10-16T13:56:00Z" w16du:dateUtc="2024-10-16T18:56:00Z">
        <w:r w:rsidDel="00FF5009">
          <w:delText>bajas</w:delText>
        </w:r>
      </w:del>
      <w:ins w:id="215" w:author="MARIA MERCEDES GAVILANEZ ENDARA" w:date="2024-10-16T13:56:00Z" w16du:dateUtc="2024-10-16T18:56:00Z">
        <w:r w:rsidR="00FF5009">
          <w:t>Bajas</w:t>
        </w:r>
      </w:ins>
      <w:r>
        <w:t xml:space="preserve">, </w:t>
      </w:r>
      <w:del w:id="216" w:author="MARIA MERCEDES GAVILANEZ ENDARA" w:date="2024-10-16T13:56:00Z" w16du:dateUtc="2024-10-16T18:56:00Z">
        <w:r w:rsidDel="00FF5009">
          <w:delText>piemontano</w:delText>
        </w:r>
      </w:del>
      <w:ins w:id="217" w:author="MARIA MERCEDES GAVILANEZ ENDARA" w:date="2024-10-16T13:56:00Z" w16du:dateUtc="2024-10-16T18:56:00Z">
        <w:r w:rsidR="00FF5009">
          <w:t>Piemontano</w:t>
        </w:r>
      </w:ins>
      <w:r>
        <w:t xml:space="preserve">, </w:t>
      </w:r>
      <w:del w:id="218" w:author="MARIA MERCEDES GAVILANEZ ENDARA" w:date="2024-10-16T13:56:00Z" w16du:dateUtc="2024-10-16T18:56:00Z">
        <w:r w:rsidDel="00FF5009">
          <w:delText xml:space="preserve">montano </w:delText>
        </w:r>
      </w:del>
      <w:ins w:id="219" w:author="MARIA MERCEDES GAVILANEZ ENDARA" w:date="2024-10-16T13:56:00Z" w16du:dateUtc="2024-10-16T18:56:00Z">
        <w:r w:rsidR="00FF5009">
          <w:t xml:space="preserve">Montano </w:t>
        </w:r>
      </w:ins>
      <w:del w:id="220" w:author="MARIA MERCEDES GAVILANEZ ENDARA" w:date="2024-10-16T13:56:00Z" w16du:dateUtc="2024-10-16T18:56:00Z">
        <w:r w:rsidDel="00FF5009">
          <w:delText>bajo</w:delText>
        </w:r>
      </w:del>
      <w:ins w:id="221" w:author="MARIA MERCEDES GAVILANEZ ENDARA" w:date="2024-10-16T13:56:00Z" w16du:dateUtc="2024-10-16T18:56:00Z">
        <w:r w:rsidR="00FF5009">
          <w:t>Bajo</w:t>
        </w:r>
      </w:ins>
      <w:r>
        <w:t xml:space="preserve">, </w:t>
      </w:r>
      <w:del w:id="222" w:author="MARIA MERCEDES GAVILANEZ ENDARA" w:date="2024-10-16T13:56:00Z" w16du:dateUtc="2024-10-16T18:56:00Z">
        <w:r w:rsidDel="00FF5009">
          <w:delText>montano</w:delText>
        </w:r>
      </w:del>
      <w:ins w:id="223" w:author="MARIA MERCEDES GAVILANEZ ENDARA" w:date="2024-10-16T13:56:00Z" w16du:dateUtc="2024-10-16T18:56:00Z">
        <w:r w:rsidR="00FF5009">
          <w:t>Montano</w:t>
        </w:r>
      </w:ins>
      <w:r>
        <w:t xml:space="preserve">, </w:t>
      </w:r>
      <w:del w:id="224" w:author="MARIA MERCEDES GAVILANEZ ENDARA" w:date="2024-10-16T13:56:00Z" w16du:dateUtc="2024-10-16T18:56:00Z">
        <w:r w:rsidDel="00FF5009">
          <w:delText xml:space="preserve">montano </w:delText>
        </w:r>
      </w:del>
      <w:ins w:id="225" w:author="MARIA MERCEDES GAVILANEZ ENDARA" w:date="2024-10-16T13:56:00Z" w16du:dateUtc="2024-10-16T18:56:00Z">
        <w:r w:rsidR="00FF5009">
          <w:t xml:space="preserve">Montano </w:t>
        </w:r>
      </w:ins>
      <w:del w:id="226" w:author="MARIA MERCEDES GAVILANEZ ENDARA" w:date="2024-10-16T13:56:00Z" w16du:dateUtc="2024-10-16T18:56:00Z">
        <w:r w:rsidDel="00FF5009">
          <w:delText>alto</w:delText>
        </w:r>
      </w:del>
      <w:ins w:id="227" w:author="MARIA MERCEDES GAVILANEZ ENDARA" w:date="2024-10-16T13:56:00Z" w16du:dateUtc="2024-10-16T18:56:00Z">
        <w:r w:rsidR="00FF5009">
          <w:t>Alto</w:t>
        </w:r>
      </w:ins>
      <w:r>
        <w:t xml:space="preserve">, y </w:t>
      </w:r>
      <w:del w:id="228" w:author="MARIA MERCEDES GAVILANEZ ENDARA" w:date="2024-10-16T13:56:00Z" w16du:dateUtc="2024-10-16T18:56:00Z">
        <w:r w:rsidDel="00FF5009">
          <w:delText xml:space="preserve">páramo </w:delText>
        </w:r>
      </w:del>
      <w:ins w:id="229" w:author="MARIA MERCEDES GAVILANEZ ENDARA" w:date="2024-10-16T13:56:00Z" w16du:dateUtc="2024-10-16T18:56:00Z">
        <w:r w:rsidR="00FF5009">
          <w:t xml:space="preserve">Páramo </w:t>
        </w:r>
      </w:ins>
      <w:r>
        <w:t xml:space="preserve">(Figura </w:t>
      </w:r>
      <w:hyperlink w:anchor="mapa">
        <w:r>
          <w:fldChar w:fldCharType="begin"/>
        </w:r>
        <w:r>
          <w:instrText xml:space="preserve"> REF mapa \h</w:instrText>
        </w:r>
        <w:r>
          <w:fldChar w:fldCharType="separate"/>
        </w:r>
        <w:r>
          <w:rPr>
            <w:b/>
            <w:noProof/>
          </w:rPr>
          <w:t>1</w:t>
        </w:r>
        <w:r>
          <w:fldChar w:fldCharType="end"/>
        </w:r>
      </w:hyperlink>
      <w:r>
        <w:t xml:space="preserve">). La mayoría de parcelas estuvieron concentradas en la </w:t>
      </w:r>
      <w:del w:id="230" w:author="MARIA MERCEDES GAVILANEZ ENDARA" w:date="2024-10-16T13:56:00Z" w16du:dateUtc="2024-10-16T18:56:00Z">
        <w:r w:rsidDel="00FF5009">
          <w:delText xml:space="preserve">reserva </w:delText>
        </w:r>
      </w:del>
      <w:ins w:id="231" w:author="MARIA MERCEDES GAVILANEZ ENDARA" w:date="2024-10-16T13:56:00Z" w16du:dateUtc="2024-10-16T18:56:00Z">
        <w:r w:rsidR="00FF5009">
          <w:t xml:space="preserve">Reserva </w:t>
        </w:r>
      </w:ins>
      <w:del w:id="232" w:author="MARIA MERCEDES GAVILANEZ ENDARA" w:date="2024-10-16T13:56:00Z" w16du:dateUtc="2024-10-16T18:56:00Z">
        <w:r w:rsidDel="00FF5009">
          <w:delText xml:space="preserve">biológica </w:delText>
        </w:r>
      </w:del>
      <w:ins w:id="233" w:author="MARIA MERCEDES GAVILANEZ ENDARA" w:date="2024-10-16T13:56:00Z" w16du:dateUtc="2024-10-16T18:56:00Z">
        <w:r w:rsidR="00FF5009">
          <w:t xml:space="preserve">Biológica </w:t>
        </w:r>
      </w:ins>
      <w:r>
        <w:t xml:space="preserve">Yanayacu (0°35’S, 77°53’W; 1600 m), donde </w:t>
      </w:r>
      <w:del w:id="234" w:author="MARIA MERCEDES GAVILANEZ ENDARA" w:date="2024-10-16T13:54:00Z" w16du:dateUtc="2024-10-16T18:54:00Z">
        <w:r w:rsidDel="00FF5009">
          <w:delText xml:space="preserve">los </w:delText>
        </w:r>
      </w:del>
      <w:r>
        <w:t>estudios de interacciones biológicas continúan actualmente.</w:t>
      </w:r>
    </w:p>
    <w:p w14:paraId="73B67709" w14:textId="77777777" w:rsidR="005C39BF" w:rsidRDefault="00E1126C">
      <w:pPr>
        <w:pStyle w:val="Figure"/>
      </w:pPr>
      <w:r>
        <w:rPr>
          <w:noProof/>
          <w:lang w:eastAsia="es-EC"/>
        </w:rPr>
        <w:lastRenderedPageBreak/>
        <w:drawing>
          <wp:inline distT="0" distB="0" distL="0" distR="0" wp14:anchorId="516FD36F" wp14:editId="4A0F2051">
            <wp:extent cx="640080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cstate="print"/>
                    <a:stretch>
                      <a:fillRect/>
                    </a:stretch>
                  </pic:blipFill>
                  <pic:spPr bwMode="auto">
                    <a:xfrm>
                      <a:off x="0" y="0"/>
                      <a:ext cx="88900" cy="63500"/>
                    </a:xfrm>
                    <a:prstGeom prst="rect">
                      <a:avLst/>
                    </a:prstGeom>
                    <a:noFill/>
                  </pic:spPr>
                </pic:pic>
              </a:graphicData>
            </a:graphic>
          </wp:inline>
        </w:drawing>
      </w:r>
    </w:p>
    <w:p w14:paraId="3A01973F" w14:textId="77777777" w:rsidR="005C39BF" w:rsidRDefault="00E1126C">
      <w:pPr>
        <w:pStyle w:val="ImageCaption"/>
      </w:pPr>
      <w:commentRangeStart w:id="235"/>
      <w:commentRangeStart w:id="236"/>
      <w:commentRangeStart w:id="237"/>
      <w:r>
        <w:rPr>
          <w:b/>
        </w:rPr>
        <w:t xml:space="preserve">Figura  </w:t>
      </w:r>
      <w:bookmarkStart w:id="238" w:name="mapa"/>
      <w:r>
        <w:rPr>
          <w:b/>
        </w:rPr>
        <w:fldChar w:fldCharType="begin"/>
      </w:r>
      <w:r>
        <w:rPr>
          <w:b/>
        </w:rPr>
        <w:instrText>SEQ fig \* Arabic</w:instrText>
      </w:r>
      <w:r>
        <w:rPr>
          <w:b/>
        </w:rPr>
        <w:fldChar w:fldCharType="separate"/>
      </w:r>
      <w:r>
        <w:rPr>
          <w:b/>
          <w:noProof/>
        </w:rPr>
        <w:t>1</w:t>
      </w:r>
      <w:r>
        <w:rPr>
          <w:b/>
        </w:rPr>
        <w:fldChar w:fldCharType="end"/>
      </w:r>
      <w:bookmarkEnd w:id="238"/>
      <w:r>
        <w:rPr>
          <w:b/>
        </w:rPr>
        <w:t xml:space="preserve">. </w:t>
      </w:r>
      <w:r>
        <w:t>Área de estudio en la provincia de Napo, Ecuador. Los triángulos de color indican la ubicación de las parcelas y el grupo definido por DBSCAN al que pertenecen.</w:t>
      </w:r>
      <w:commentRangeEnd w:id="235"/>
      <w:r w:rsidR="00FF5009">
        <w:rPr>
          <w:rStyle w:val="CommentReference"/>
        </w:rPr>
        <w:commentReference w:id="235"/>
      </w:r>
      <w:commentRangeEnd w:id="236"/>
      <w:r w:rsidR="00FF5009">
        <w:rPr>
          <w:rStyle w:val="CommentReference"/>
        </w:rPr>
        <w:commentReference w:id="236"/>
      </w:r>
      <w:commentRangeEnd w:id="237"/>
      <w:r w:rsidR="00FF5009">
        <w:rPr>
          <w:rStyle w:val="CommentReference"/>
        </w:rPr>
        <w:commentReference w:id="237"/>
      </w:r>
    </w:p>
    <w:p w14:paraId="6A1412D7" w14:textId="1E86F8F4" w:rsidR="005C39BF" w:rsidRDefault="00E1126C">
      <w:pPr>
        <w:pStyle w:val="BodyText"/>
      </w:pPr>
      <w:commentRangeStart w:id="239"/>
      <w:r>
        <w:t xml:space="preserve">Los </w:t>
      </w:r>
      <w:del w:id="240" w:author="MARIA MERCEDES GAVILANEZ ENDARA" w:date="2024-10-16T13:57:00Z" w16du:dateUtc="2024-10-16T18:57:00Z">
        <w:r w:rsidDel="00FF5009">
          <w:delText xml:space="preserve">bosques </w:delText>
        </w:r>
      </w:del>
      <w:ins w:id="241" w:author="MARIA MERCEDES GAVILANEZ ENDARA" w:date="2024-10-16T13:57:00Z" w16du:dateUtc="2024-10-16T18:57:00Z">
        <w:r w:rsidR="00FF5009">
          <w:t xml:space="preserve">Bosques </w:t>
        </w:r>
      </w:ins>
      <w:r>
        <w:t xml:space="preserve">de </w:t>
      </w:r>
      <w:del w:id="242" w:author="MARIA MERCEDES GAVILANEZ ENDARA" w:date="2024-10-16T13:57:00Z" w16du:dateUtc="2024-10-16T18:57:00Z">
        <w:r w:rsidDel="00FF5009">
          <w:delText xml:space="preserve">tierras </w:delText>
        </w:r>
      </w:del>
      <w:ins w:id="243" w:author="MARIA MERCEDES GAVILANEZ ENDARA" w:date="2024-10-16T13:57:00Z" w16du:dateUtc="2024-10-16T18:57:00Z">
        <w:r w:rsidR="00FF5009">
          <w:t xml:space="preserve">Tierras </w:t>
        </w:r>
      </w:ins>
      <w:del w:id="244" w:author="MARIA MERCEDES GAVILANEZ ENDARA" w:date="2024-10-16T13:57:00Z" w16du:dateUtc="2024-10-16T18:57:00Z">
        <w:r w:rsidDel="00FF5009">
          <w:delText xml:space="preserve">bajas </w:delText>
        </w:r>
      </w:del>
      <w:ins w:id="245" w:author="MARIA MERCEDES GAVILANEZ ENDARA" w:date="2024-10-16T13:57:00Z" w16du:dateUtc="2024-10-16T18:57:00Z">
        <w:r w:rsidR="00FF5009">
          <w:t xml:space="preserve">Bajas </w:t>
        </w:r>
      </w:ins>
      <w:r>
        <w:t xml:space="preserve">de la </w:t>
      </w:r>
      <w:del w:id="246" w:author="MARIA MERCEDES GAVILANEZ ENDARA" w:date="2024-10-16T13:57:00Z" w16du:dateUtc="2024-10-16T18:57:00Z">
        <w:r w:rsidDel="00FF5009">
          <w:delText xml:space="preserve">amazonía </w:delText>
        </w:r>
      </w:del>
      <w:ins w:id="247" w:author="MARIA MERCEDES GAVILANEZ ENDARA" w:date="2024-10-16T13:57:00Z" w16du:dateUtc="2024-10-16T18:57:00Z">
        <w:r w:rsidR="00FF5009">
          <w:t xml:space="preserve">Amazonía </w:t>
        </w:r>
      </w:ins>
      <w:r>
        <w:t xml:space="preserve">se encuentran entre los 200 y 700 msnm, se caracterizan por tener una estratificación vertical bien definida, </w:t>
      </w:r>
      <w:r w:rsidRPr="00FF5009">
        <w:rPr>
          <w:highlight w:val="yellow"/>
          <w:rPrChange w:id="248" w:author="MARIA MERCEDES GAVILANEZ ENDARA" w:date="2024-10-16T13:57:00Z" w16du:dateUtc="2024-10-16T18:57:00Z">
            <w:rPr/>
          </w:rPrChange>
        </w:rPr>
        <w:t>alcanzando</w:t>
      </w:r>
      <w:r>
        <w:t xml:space="preserve"> el dosel los 30 m de altura, y el sotobosque los 12 m, </w:t>
      </w:r>
      <w:r w:rsidRPr="00FF5009">
        <w:rPr>
          <w:highlight w:val="yellow"/>
          <w:rPrChange w:id="249" w:author="MARIA MERCEDES GAVILANEZ ENDARA" w:date="2024-10-16T13:57:00Z" w16du:dateUtc="2024-10-16T18:57:00Z">
            <w:rPr/>
          </w:rPrChange>
        </w:rPr>
        <w:t>dominando</w:t>
      </w:r>
      <w:r>
        <w:t xml:space="preserve"> en el subdosel las familias Piperaceae, Melastomataceae, Lecytidaceae, y Moraceae (De La Torre </w:t>
      </w:r>
      <w:r>
        <w:rPr>
          <w:i/>
          <w:iCs/>
        </w:rPr>
        <w:t>et al.</w:t>
      </w:r>
      <w:r>
        <w:t xml:space="preserve"> 2008). </w:t>
      </w:r>
      <w:commentRangeStart w:id="250"/>
      <w:r>
        <w:t xml:space="preserve">Las parcelas ubicadas en esta formación estuvieron en localidades ubicadas en las riberas del río Cuyabeno, por lo que son constantemente inundadas por aguas blancas (várzeas). </w:t>
      </w:r>
      <w:commentRangeEnd w:id="250"/>
      <w:r w:rsidR="00FF5009">
        <w:rPr>
          <w:rStyle w:val="CommentReference"/>
        </w:rPr>
        <w:commentReference w:id="250"/>
      </w:r>
      <w:r>
        <w:t xml:space="preserve">Por su parte, los </w:t>
      </w:r>
      <w:del w:id="251" w:author="MARIA MERCEDES GAVILANEZ ENDARA" w:date="2024-10-16T13:59:00Z" w16du:dateUtc="2024-10-16T18:59:00Z">
        <w:r w:rsidDel="00FF5009">
          <w:delText xml:space="preserve">bosques </w:delText>
        </w:r>
      </w:del>
      <w:ins w:id="252" w:author="MARIA MERCEDES GAVILANEZ ENDARA" w:date="2024-10-16T13:59:00Z" w16du:dateUtc="2024-10-16T18:59:00Z">
        <w:r w:rsidR="00FF5009">
          <w:t xml:space="preserve">Bosques </w:t>
        </w:r>
      </w:ins>
      <w:del w:id="253" w:author="MARIA MERCEDES GAVILANEZ ENDARA" w:date="2024-10-16T13:59:00Z" w16du:dateUtc="2024-10-16T18:59:00Z">
        <w:r w:rsidDel="00FF5009">
          <w:delText>piemontanos</w:delText>
        </w:r>
      </w:del>
      <w:ins w:id="254" w:author="MARIA MERCEDES GAVILANEZ ENDARA" w:date="2024-10-16T13:59:00Z" w16du:dateUtc="2024-10-16T18:59:00Z">
        <w:r w:rsidR="00FF5009">
          <w:t>Piemontanos</w:t>
        </w:r>
      </w:ins>
      <w:r>
        <w:t xml:space="preserve">, considerados como una transición entre los bosques de </w:t>
      </w:r>
      <w:r w:rsidR="00285BE8">
        <w:t>Amazonía</w:t>
      </w:r>
      <w:r>
        <w:t xml:space="preserve"> y los andinos, se distribuyen desde los 800 y los 1300 msnm, tienen un dosel de entre 15 y 30 m, con una estratificación vertical compleja dominada por las familias Myristicaceae, Fabaceae, Meliaceae, y Euphorbiaceae (MAE 2013).</w:t>
      </w:r>
      <w:commentRangeStart w:id="255"/>
      <w:r>
        <w:t xml:space="preserve"> Las parcelas contenidas en esta formación se localizaron en las cercanías de Loreto, Río Chontayacu y Narupa.</w:t>
      </w:r>
      <w:commentRangeEnd w:id="255"/>
      <w:r w:rsidR="00FF5009">
        <w:rPr>
          <w:rStyle w:val="CommentReference"/>
        </w:rPr>
        <w:commentReference w:id="255"/>
      </w:r>
    </w:p>
    <w:p w14:paraId="1F23C2D6" w14:textId="555806F6" w:rsidR="005C39BF" w:rsidRDefault="00E1126C">
      <w:pPr>
        <w:pStyle w:val="BodyText"/>
      </w:pPr>
      <w:r>
        <w:t xml:space="preserve">En las parcelas de los </w:t>
      </w:r>
      <w:del w:id="256" w:author="MARIA MERCEDES GAVILANEZ ENDARA" w:date="2024-10-16T14:00:00Z" w16du:dateUtc="2024-10-16T19:00:00Z">
        <w:r w:rsidDel="00FF5009">
          <w:delText xml:space="preserve">bosques </w:delText>
        </w:r>
      </w:del>
      <w:ins w:id="257" w:author="MARIA MERCEDES GAVILANEZ ENDARA" w:date="2024-10-16T14:00:00Z" w16du:dateUtc="2024-10-16T19:00:00Z">
        <w:r w:rsidR="00FF5009">
          <w:t xml:space="preserve">Bosques </w:t>
        </w:r>
      </w:ins>
      <w:del w:id="258" w:author="MARIA MERCEDES GAVILANEZ ENDARA" w:date="2024-10-16T14:00:00Z" w16du:dateUtc="2024-10-16T19:00:00Z">
        <w:r w:rsidDel="00FF5009">
          <w:delText xml:space="preserve">montanos </w:delText>
        </w:r>
      </w:del>
      <w:ins w:id="259" w:author="MARIA MERCEDES GAVILANEZ ENDARA" w:date="2024-10-16T14:00:00Z" w16du:dateUtc="2024-10-16T19:00:00Z">
        <w:r w:rsidR="00FF5009">
          <w:t xml:space="preserve">Montanos </w:t>
        </w:r>
      </w:ins>
      <w:del w:id="260" w:author="MARIA MERCEDES GAVILANEZ ENDARA" w:date="2024-10-16T14:00:00Z" w16du:dateUtc="2024-10-16T19:00:00Z">
        <w:r w:rsidDel="00FF5009">
          <w:delText>bajos</w:delText>
        </w:r>
      </w:del>
      <w:ins w:id="261" w:author="MARIA MERCEDES GAVILANEZ ENDARA" w:date="2024-10-16T14:00:00Z" w16du:dateUtc="2024-10-16T19:00:00Z">
        <w:r w:rsidR="00FF5009">
          <w:t>Bajos</w:t>
        </w:r>
      </w:ins>
      <w:r>
        <w:t>, entre los 1300 y 2000 mnsm (Reserva Yanayacu, Baeza), el dosel alcanzó los 25 m, y estuvo dominado por las familias Rubiaceae, Lauraceae y Melastomataceae, observándose un sotobosque denso (MAE 2013).</w:t>
      </w:r>
      <w:commentRangeStart w:id="262"/>
      <w:r>
        <w:t xml:space="preserve"> Los </w:t>
      </w:r>
      <w:del w:id="263" w:author="MARIA MERCEDES GAVILANEZ ENDARA" w:date="2024-10-16T14:00:00Z" w16du:dateUtc="2024-10-16T19:00:00Z">
        <w:r w:rsidDel="00FF5009">
          <w:delText xml:space="preserve">bosques </w:delText>
        </w:r>
      </w:del>
      <w:ins w:id="264" w:author="MARIA MERCEDES GAVILANEZ ENDARA" w:date="2024-10-16T14:00:00Z" w16du:dateUtc="2024-10-16T19:00:00Z">
        <w:r w:rsidR="00FF5009">
          <w:t xml:space="preserve">Bosques </w:t>
        </w:r>
      </w:ins>
      <w:del w:id="265" w:author="MARIA MERCEDES GAVILANEZ ENDARA" w:date="2024-10-16T14:00:00Z" w16du:dateUtc="2024-10-16T19:00:00Z">
        <w:r w:rsidDel="00FF5009">
          <w:delText>montanos</w:delText>
        </w:r>
      </w:del>
      <w:ins w:id="266" w:author="MARIA MERCEDES GAVILANEZ ENDARA" w:date="2024-10-16T14:00:00Z" w16du:dateUtc="2024-10-16T19:00:00Z">
        <w:r w:rsidR="00FF5009">
          <w:t>Montanos</w:t>
        </w:r>
      </w:ins>
      <w:r>
        <w:t xml:space="preserve">, ubicados entre los 2000-2900 mnsnm, se caracterizaron por la presencia de neblina constante, y por tener un dosel de hasta 25 m, donde la dominancia de elementos andinos de las familias Solanaceae y Myrsinaceae fue conspicua </w:t>
      </w:r>
      <w:commentRangeEnd w:id="262"/>
      <w:r w:rsidR="00FF5009">
        <w:rPr>
          <w:rStyle w:val="CommentReference"/>
        </w:rPr>
        <w:commentReference w:id="262"/>
      </w:r>
      <w:r>
        <w:t xml:space="preserve">(De La Torre </w:t>
      </w:r>
      <w:r>
        <w:rPr>
          <w:i/>
          <w:iCs/>
        </w:rPr>
        <w:t>et al.</w:t>
      </w:r>
      <w:r>
        <w:t xml:space="preserve"> 2008). En las parcelas de </w:t>
      </w:r>
      <w:del w:id="267" w:author="MARIA MERCEDES GAVILANEZ ENDARA" w:date="2024-10-16T14:01:00Z" w16du:dateUtc="2024-10-16T19:01:00Z">
        <w:r w:rsidDel="00FF5009">
          <w:delText xml:space="preserve">bosques </w:delText>
        </w:r>
      </w:del>
      <w:ins w:id="268" w:author="MARIA MERCEDES GAVILANEZ ENDARA" w:date="2024-10-16T14:01:00Z" w16du:dateUtc="2024-10-16T19:01:00Z">
        <w:r w:rsidR="00FF5009">
          <w:t xml:space="preserve">Bosques </w:t>
        </w:r>
      </w:ins>
      <w:commentRangeStart w:id="269"/>
      <w:del w:id="270" w:author="MARIA MERCEDES GAVILANEZ ENDARA" w:date="2024-10-16T14:01:00Z" w16du:dateUtc="2024-10-16T19:01:00Z">
        <w:r w:rsidDel="00FF5009">
          <w:lastRenderedPageBreak/>
          <w:delText xml:space="preserve">montanos </w:delText>
        </w:r>
      </w:del>
      <w:ins w:id="271" w:author="MARIA MERCEDES GAVILANEZ ENDARA" w:date="2024-10-16T14:01:00Z" w16du:dateUtc="2024-10-16T19:01:00Z">
        <w:r w:rsidR="00FF5009">
          <w:t xml:space="preserve">Montanos </w:t>
        </w:r>
      </w:ins>
      <w:del w:id="272" w:author="MARIA MERCEDES GAVILANEZ ENDARA" w:date="2024-10-16T14:01:00Z" w16du:dateUtc="2024-10-16T19:01:00Z">
        <w:r w:rsidDel="00FF5009">
          <w:delText>altos</w:delText>
        </w:r>
      </w:del>
      <w:ins w:id="273" w:author="MARIA MERCEDES GAVILANEZ ENDARA" w:date="2024-10-16T14:01:00Z" w16du:dateUtc="2024-10-16T19:01:00Z">
        <w:r w:rsidR="00FF5009">
          <w:t>Altos</w:t>
        </w:r>
      </w:ins>
      <w:r>
        <w:t xml:space="preserve">,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w:t>
      </w:r>
      <w:commentRangeEnd w:id="269"/>
      <w:r w:rsidR="00FF5009">
        <w:rPr>
          <w:rStyle w:val="CommentReference"/>
        </w:rPr>
        <w:commentReference w:id="269"/>
      </w:r>
      <w:commentRangeStart w:id="274"/>
      <w:r>
        <w:t xml:space="preserve">Por último, las parcelas de </w:t>
      </w:r>
      <w:del w:id="275" w:author="MARIA MERCEDES GAVILANEZ ENDARA" w:date="2024-10-16T14:01:00Z" w16du:dateUtc="2024-10-16T19:01:00Z">
        <w:r w:rsidDel="00FF5009">
          <w:delText xml:space="preserve">páramo </w:delText>
        </w:r>
      </w:del>
      <w:ins w:id="276" w:author="MARIA MERCEDES GAVILANEZ ENDARA" w:date="2024-10-16T14:01:00Z" w16du:dateUtc="2024-10-16T19:01:00Z">
        <w:r w:rsidR="00FF5009">
          <w:t xml:space="preserve">Páramo </w:t>
        </w:r>
      </w:ins>
      <w:r>
        <w:t xml:space="preserve">ubicadas a más de 3500 mnsnm, cercanas al Área protegida Antisana, los elementos arbustivos y herbáceos de las familias Asteraceae, Rosaceae, Cunoniaceae y Melastomaceae dominaron, alcanzando el estrato arbustivo los 5 m de altura </w:t>
      </w:r>
      <w:commentRangeEnd w:id="274"/>
      <w:r w:rsidR="00FF5009">
        <w:rPr>
          <w:rStyle w:val="CommentReference"/>
        </w:rPr>
        <w:commentReference w:id="274"/>
      </w:r>
      <w:r>
        <w:t>(MAE 2013).</w:t>
      </w:r>
      <w:commentRangeEnd w:id="239"/>
      <w:r w:rsidR="00FF5009">
        <w:rPr>
          <w:rStyle w:val="CommentReference"/>
        </w:rPr>
        <w:commentReference w:id="239"/>
      </w:r>
    </w:p>
    <w:p w14:paraId="39F64177" w14:textId="77777777" w:rsidR="005C39BF" w:rsidRDefault="00E1126C">
      <w:pPr>
        <w:pStyle w:val="Heading2"/>
      </w:pPr>
      <w:bookmarkStart w:id="277" w:name="muestreo-en-campo"/>
      <w:bookmarkEnd w:id="209"/>
      <w:r>
        <w:t>Muestreo en campo</w:t>
      </w:r>
    </w:p>
    <w:p w14:paraId="373A5523" w14:textId="77777777" w:rsidR="005C39BF" w:rsidRDefault="00E1126C">
      <w:pPr>
        <w:pStyle w:val="FirstParagraph"/>
      </w:pPr>
      <w:commentRangeStart w:id="278"/>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w:t>
      </w:r>
      <w:r w:rsidR="00285BE8">
        <w:t xml:space="preserve">basados en los </w:t>
      </w:r>
      <w:r>
        <w:t xml:space="preserve">métodos utilizados </w:t>
      </w:r>
      <w:r w:rsidR="00285BE8">
        <w:t>por</w:t>
      </w:r>
      <w:r>
        <w:t xml:space="preserve"> Dyer </w:t>
      </w:r>
      <w:r>
        <w:rPr>
          <w:i/>
          <w:iCs/>
        </w:rPr>
        <w:t>et al.</w:t>
      </w:r>
      <w:r>
        <w:t xml:space="preserve"> (2007) y Dyer </w:t>
      </w:r>
      <w:r>
        <w:rPr>
          <w:i/>
          <w:iCs/>
        </w:rPr>
        <w:t>et al.</w:t>
      </w:r>
      <w:r w:rsidR="00285BE8">
        <w:t xml:space="preserve"> (2010)</w:t>
      </w:r>
      <w:r>
        <w:t xml:space="preserve">. </w:t>
      </w:r>
      <w:commentRangeEnd w:id="278"/>
      <w:r w:rsidR="00FF5009">
        <w:rPr>
          <w:rStyle w:val="CommentReference"/>
        </w:rPr>
        <w:commentReference w:id="278"/>
      </w:r>
      <w:r>
        <w:t xml:space="preserve">Los datos botánicos corresponden al censo de los </w:t>
      </w:r>
      <w:commentRangeStart w:id="279"/>
      <w:r>
        <w:t xml:space="preserve">árboles, arbustos y hierbas de sotobosque de hasta 10 m de altura </w:t>
      </w:r>
      <w:commentRangeEnd w:id="279"/>
      <w:r w:rsidR="00B61790">
        <w:rPr>
          <w:rStyle w:val="CommentReference"/>
        </w:rPr>
        <w:commentReference w:id="279"/>
      </w:r>
      <w:r>
        <w:t xml:space="preserve">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comprendió </w:t>
      </w:r>
      <w:commentRangeStart w:id="280"/>
      <w:r>
        <w:t>637 parcelas, distribuidas en las vertientes orientales de la cordillera oriental de los Andes en Ecuador. Estas parcelas estuvieron ubicadas en un extenso rango altitudinal, comprendido desde los 250 m hasta los 3500 m.</w:t>
      </w:r>
      <w:commentRangeEnd w:id="280"/>
      <w:r w:rsidR="00B61790">
        <w:rPr>
          <w:rStyle w:val="CommentReference"/>
        </w:rPr>
        <w:commentReference w:id="280"/>
      </w:r>
    </w:p>
    <w:p w14:paraId="53E0F090" w14:textId="77777777" w:rsidR="005C39BF" w:rsidRDefault="00E1126C">
      <w:pPr>
        <w:pStyle w:val="Heading2"/>
      </w:pPr>
      <w:bookmarkStart w:id="281" w:name="diseño-experimental"/>
      <w:bookmarkEnd w:id="277"/>
      <w:r>
        <w:t>Diseño experimental</w:t>
      </w:r>
    </w:p>
    <w:p w14:paraId="77799DC6" w14:textId="28988B61" w:rsidR="005C39BF" w:rsidRDefault="00E1126C">
      <w:pPr>
        <w:pStyle w:val="FirstParagraph"/>
      </w:pPr>
      <w:r>
        <w:t xml:space="preserve">Las variables dependientes o de respuesta utilizadas en esta investigación son la alfa y beta diversidad, expresadas como el número de Hill 1 (Diversidad verdadera de Shannon), y el índice de </w:t>
      </w:r>
      <w:commentRangeStart w:id="282"/>
      <w:r w:rsidR="00285BE8">
        <w:t>disimilitud</w:t>
      </w:r>
      <w:r>
        <w:t xml:space="preserve"> de Sorensen, r</w:t>
      </w:r>
      <w:commentRangeEnd w:id="282"/>
      <w:r w:rsidR="00B61790">
        <w:rPr>
          <w:rStyle w:val="CommentReference"/>
        </w:rPr>
        <w:commentReference w:id="282"/>
      </w:r>
      <w:r>
        <w:t xml:space="preserve">espectivamente (ver Jost (2007) y Baselga (2010) para detalles en su cálculo). Las variables independientes o predictoras fueron la </w:t>
      </w:r>
      <w:commentRangeStart w:id="283"/>
      <w:r>
        <w:t>escala de análisis</w:t>
      </w:r>
      <w:commentRangeEnd w:id="283"/>
      <w:r w:rsidR="00E47A8D">
        <w:rPr>
          <w:rStyle w:val="CommentReference"/>
        </w:rPr>
        <w:commentReference w:id="283"/>
      </w:r>
      <w:r>
        <w:t xml:space="preserve">, temperatura, precipitación y la altitud. Los parámetros climáticos de precipitación y temperatura se extrajeron para cada parcela de los ráster de variables ambientales WorldClim 2.1 (Fick &amp; Hijmans 2017). Del abanico de variables ambientales de WorldClim, se </w:t>
      </w:r>
      <w:commentRangeStart w:id="284"/>
      <w:r>
        <w:t xml:space="preserve">utilizó BIO17 (Precipitation of Driest Quarter) y </w:t>
      </w:r>
      <w:del w:id="285" w:author="MARIA MERCEDES GAVILANEZ ENDARA" w:date="2024-10-16T14:18:00Z" w16du:dateUtc="2024-10-16T19:18:00Z">
        <w:r w:rsidDel="00E47A8D">
          <w:delText xml:space="preserve">bio4 </w:delText>
        </w:r>
      </w:del>
      <w:ins w:id="286" w:author="MARIA MERCEDES GAVILANEZ ENDARA" w:date="2024-10-16T14:18:00Z" w16du:dateUtc="2024-10-16T19:18:00Z">
        <w:r w:rsidR="00E47A8D">
          <w:t xml:space="preserve">BIO4 </w:t>
        </w:r>
      </w:ins>
      <w:r>
        <w:t xml:space="preserve">(Temperature Seasonality (standard deviation ×100)) </w:t>
      </w:r>
      <w:commentRangeEnd w:id="284"/>
      <w:r w:rsidR="00E47A8D">
        <w:rPr>
          <w:rStyle w:val="CommentReference"/>
        </w:rPr>
        <w:commentReference w:id="284"/>
      </w:r>
      <w:r>
        <w:t xml:space="preserve">como variables subrogadas a la precipitación y temperatura, </w:t>
      </w:r>
      <w:commentRangeStart w:id="287"/>
      <w:commentRangeStart w:id="288"/>
      <w:r>
        <w:t>respectivamente, al ser las variables con mayor correlación con la diversidad alfa, beta y con otras variables ambientales</w:t>
      </w:r>
      <w:commentRangeEnd w:id="287"/>
      <w:r w:rsidR="00564F6A">
        <w:rPr>
          <w:rStyle w:val="CommentReference"/>
        </w:rPr>
        <w:commentReference w:id="287"/>
      </w:r>
      <w:commentRangeEnd w:id="288"/>
      <w:r w:rsidR="00564F6A">
        <w:rPr>
          <w:rStyle w:val="CommentReference"/>
        </w:rPr>
        <w:commentReference w:id="288"/>
      </w:r>
      <w:r>
        <w:t xml:space="preserve">, y menor correlación entre sí (no-multicolinealidad) (Anexo </w:t>
      </w:r>
      <w:hyperlink w:anchor="multiple_corr_alpha">
        <w:r>
          <w:fldChar w:fldCharType="begin"/>
        </w:r>
        <w:r>
          <w:instrText xml:space="preserve"> REF multiple_corr_alpha \h</w:instrText>
        </w:r>
        <w:r>
          <w:fldChar w:fldCharType="separate"/>
        </w:r>
        <w:r>
          <w:rPr>
            <w:b/>
            <w:noProof/>
          </w:rPr>
          <w:t>1</w:t>
        </w:r>
        <w:r>
          <w:fldChar w:fldCharType="end"/>
        </w:r>
      </w:hyperlink>
      <w:r>
        <w:t xml:space="preserve">, </w:t>
      </w:r>
      <w:hyperlink w:anchor="multiple_corr_beta">
        <w:r>
          <w:fldChar w:fldCharType="begin"/>
        </w:r>
        <w:r>
          <w:instrText xml:space="preserve"> REF multiple_corr_beta \h</w:instrText>
        </w:r>
        <w:r>
          <w:fldChar w:fldCharType="separate"/>
        </w:r>
        <w:r>
          <w:rPr>
            <w:b/>
            <w:noProof/>
          </w:rPr>
          <w:t>2</w:t>
        </w:r>
        <w:r>
          <w:fldChar w:fldCharType="end"/>
        </w:r>
      </w:hyperlink>
      <w:r>
        <w:t>). Por su parte, la altitud correspondió al dato asociado a cada parcela obtenido en campo.</w:t>
      </w:r>
    </w:p>
    <w:p w14:paraId="0FA6B07D" w14:textId="2D723A67" w:rsidR="005C39BF" w:rsidRDefault="00E1126C">
      <w:pPr>
        <w:pStyle w:val="BodyText"/>
      </w:pPr>
      <w:commentRangeStart w:id="289"/>
      <w:r>
        <w:t xml:space="preserve">Para el análisis de </w:t>
      </w:r>
      <w:del w:id="290" w:author="MARIA MERCEDES GAVILANEZ ENDARA" w:date="2024-10-16T14:31:00Z" w16du:dateUtc="2024-10-16T19:31:00Z">
        <w:r w:rsidDel="00564F6A">
          <w:delText xml:space="preserve">los </w:delText>
        </w:r>
      </w:del>
      <w:r>
        <w:t>datos</w:t>
      </w:r>
      <w:del w:id="291" w:author="MARIA MERCEDES GAVILANEZ ENDARA" w:date="2024-10-16T14:31:00Z" w16du:dateUtc="2024-10-16T19:31:00Z">
        <w:r w:rsidDel="00564F6A">
          <w:delText>,</w:delText>
        </w:r>
      </w:del>
      <w:r>
        <w:t xml:space="preserve">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(Karasiak </w:t>
      </w:r>
      <w:r>
        <w:rPr>
          <w:i/>
          <w:iCs/>
        </w:rPr>
        <w:t>et al.</w:t>
      </w:r>
      <w:r>
        <w:t xml:space="preserve"> 2022). </w:t>
      </w:r>
      <w:commentRangeStart w:id="292"/>
      <w:r>
        <w:t xml:space="preserve">Posterior a la obtención de los grupos, dentro de cada </w:t>
      </w:r>
      <w:r w:rsidRPr="00564F6A">
        <w:rPr>
          <w:i/>
          <w:iCs/>
          <w:rPrChange w:id="293" w:author="MARIA MERCEDES GAVILANEZ ENDARA" w:date="2024-10-16T14:30:00Z" w16du:dateUtc="2024-10-16T19:30:00Z">
            <w:rPr/>
          </w:rPrChange>
        </w:rPr>
        <w:t>i</w:t>
      </w:r>
      <w:r>
        <w:t xml:space="preserve"> grupo y </w:t>
      </w:r>
      <w:r w:rsidRPr="00564F6A">
        <w:rPr>
          <w:i/>
          <w:iCs/>
          <w:rPrChange w:id="294" w:author="MARIA MERCEDES GAVILANEZ ENDARA" w:date="2024-10-16T14:30:00Z" w16du:dateUtc="2024-10-16T19:30:00Z">
            <w:rPr/>
          </w:rPrChange>
        </w:rPr>
        <w:t>j</w:t>
      </w:r>
      <w:r>
        <w:t xml:space="preserve"> altitud se agruparon aleatoriamente parcelas de acuerdo con el factor de agrupamiento o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2</w:t>
      </w:r>
      <w:r>
        <w:t xml:space="preserve"> fuera una parcela compuesta de los registros botánicos y datos asociados agrupados de tres parcelas de 25 m</w:t>
      </w:r>
      <w:r>
        <w:rPr>
          <w:vertAlign w:val="superscript"/>
        </w:rPr>
        <w:t>2</w:t>
      </w:r>
      <w:r>
        <w:t xml:space="preserve"> ubicadas en el grupo i y altitud j.</w:t>
      </w:r>
      <w:commentRangeEnd w:id="292"/>
      <w:r w:rsidR="00564F6A">
        <w:rPr>
          <w:rStyle w:val="CommentReference"/>
        </w:rPr>
        <w:commentReference w:id="292"/>
      </w:r>
      <w:commentRangeEnd w:id="289"/>
      <w:r w:rsidR="007F6F2E">
        <w:rPr>
          <w:rStyle w:val="CommentReference"/>
        </w:rPr>
        <w:commentReference w:id="289"/>
      </w:r>
    </w:p>
    <w:p w14:paraId="4277AE45" w14:textId="77777777" w:rsidR="00564F6A" w:rsidRDefault="00E1126C">
      <w:pPr>
        <w:pStyle w:val="BodyText"/>
        <w:rPr>
          <w:ins w:id="295" w:author="MARIA MERCEDES GAVILANEZ ENDARA" w:date="2024-10-16T14:37:00Z" w16du:dateUtc="2024-10-16T19:37:00Z"/>
        </w:rPr>
      </w:pPr>
      <w:r>
        <w:lastRenderedPageBreak/>
        <w:t xml:space="preserve">Respecto a los datos de temperatura y precipitación de las nuevas parcelas, estos se calcularon como el promedio de las n parcelas agrupadas. </w:t>
      </w:r>
    </w:p>
    <w:p w14:paraId="08CD731F" w14:textId="26D131FE" w:rsidR="005C39BF" w:rsidRDefault="00E1126C">
      <w:pPr>
        <w:pStyle w:val="BodyText"/>
      </w:pPr>
      <w:r>
        <w:t xml:space="preserve">En cuanto a la diversidad alfa, los datos de frecuencia de las especies agrupadas en las nuevas parcelas se utilizaron para calcular este índice. Por su parte, la beta diversidad se estimó entre pares de nuevas parcelas de cada i grupo y j altitud, </w:t>
      </w:r>
      <w:commentRangeStart w:id="296"/>
      <w:r>
        <w:t>mientras que la temperatura y precipitación fueron expresadas como la diferencia absoluta entre los pares de nuevas parcelas.</w:t>
      </w:r>
      <w:commentRangeEnd w:id="296"/>
      <w:r w:rsidR="00656B6D">
        <w:rPr>
          <w:rStyle w:val="CommentReference"/>
        </w:rPr>
        <w:commentReference w:id="296"/>
      </w:r>
    </w:p>
    <w:p w14:paraId="4CC61938" w14:textId="77777777" w:rsidR="005C39BF" w:rsidRDefault="00E1126C">
      <w:pPr>
        <w:pStyle w:val="BodyText"/>
      </w:pPr>
      <w:commentRangeStart w:id="297"/>
      <w:r>
        <w:t xml:space="preserve">El procedimiento descrito se realizó iterativamente mediante bootstrap para obtener múltiples muestras de cada i grupo y j altitud a </w:t>
      </w:r>
      <w:commentRangeStart w:id="298"/>
      <w:r>
        <w:t xml:space="preserve">diferentes escalas </w:t>
      </w:r>
      <w:commentRangeEnd w:id="298"/>
      <w:r w:rsidR="00656B6D">
        <w:rPr>
          <w:rStyle w:val="CommentReference"/>
        </w:rPr>
        <w:commentReference w:id="298"/>
      </w:r>
      <w:r>
        <w:t>de análisis, hasta una escala máxima de 250 m</w:t>
      </w:r>
      <w:r>
        <w:rPr>
          <w:vertAlign w:val="superscript"/>
        </w:rPr>
        <w:t>2</w:t>
      </w:r>
      <w:r>
        <w:t xml:space="preserve">. </w:t>
      </w:r>
      <w:commentRangeEnd w:id="297"/>
      <w:r w:rsidR="007F6F2E">
        <w:rPr>
          <w:rStyle w:val="CommentReference"/>
        </w:rPr>
        <w:commentReference w:id="297"/>
      </w:r>
      <w:r>
        <w:t>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p w14:paraId="66C25295" w14:textId="77777777" w:rsidR="005C39BF" w:rsidRDefault="00E1126C">
      <w:pPr>
        <w:pStyle w:val="Heading2"/>
      </w:pPr>
      <w:bookmarkStart w:id="299" w:name="inferencia-estadística"/>
      <w:bookmarkEnd w:id="281"/>
      <w:commentRangeStart w:id="300"/>
      <w:r>
        <w:t>Inferencia estadística</w:t>
      </w:r>
      <w:commentRangeEnd w:id="300"/>
      <w:r w:rsidR="00656B6D">
        <w:rPr>
          <w:rStyle w:val="CommentReference"/>
          <w:rFonts w:eastAsiaTheme="minorHAnsi" w:cstheme="minorBidi"/>
          <w:b w:val="0"/>
          <w:bCs w:val="0"/>
          <w:color w:val="auto"/>
        </w:rPr>
        <w:commentReference w:id="300"/>
      </w:r>
    </w:p>
    <w:p w14:paraId="47E704C8" w14:textId="77777777" w:rsidR="005C39BF" w:rsidRDefault="00E1126C">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 Raymaekers &amp; Rousseeuw (2021) para detalles en la transformación). En contraste, la alfa diversidad no tuvo ninguno de estos problemas </w:t>
      </w:r>
      <w:commentRangeStart w:id="301"/>
      <w:r>
        <w:t>y fue usada igual a su estimación inicial.</w:t>
      </w:r>
      <w:commentRangeEnd w:id="301"/>
      <w:r w:rsidR="00656B6D">
        <w:rPr>
          <w:rStyle w:val="CommentReference"/>
        </w:rPr>
        <w:commentReference w:id="301"/>
      </w:r>
    </w:p>
    <w:p w14:paraId="04AF40A8" w14:textId="77777777" w:rsidR="005C39BF" w:rsidRDefault="00E1126C">
      <w:pPr>
        <w:pStyle w:val="BodyText"/>
      </w:pPr>
      <w:r>
        <w:t xml:space="preserve">Para explorar la dependencia espacial de la diversidad de plantas de sotobosque en diferentes </w:t>
      </w:r>
      <w:commentRangeStart w:id="302"/>
      <w:r>
        <w:t xml:space="preserve">rangos altitudinales </w:t>
      </w:r>
      <w:commentRangeEnd w:id="302"/>
      <w:r w:rsidR="00656B6D">
        <w:rPr>
          <w:rStyle w:val="CommentReference"/>
        </w:rPr>
        <w:commentReference w:id="302"/>
      </w:r>
      <w:r>
        <w:t xml:space="preserve">(H1), se </w:t>
      </w:r>
      <w:commentRangeStart w:id="303"/>
      <w:commentRangeStart w:id="304"/>
      <w:r>
        <w:t>ajustó una regresión lineal para cada índice de diversidad (alfa y beta), utilizando la altitud, escala de análisis y la interacción entre estas dos</w:t>
      </w:r>
      <w:commentRangeEnd w:id="303"/>
      <w:r w:rsidR="006051F5">
        <w:rPr>
          <w:rStyle w:val="CommentReference"/>
        </w:rPr>
        <w:commentReference w:id="303"/>
      </w:r>
      <w:commentRangeEnd w:id="304"/>
      <w:r w:rsidR="006051F5">
        <w:rPr>
          <w:rStyle w:val="CommentReference"/>
        </w:rPr>
        <w:commentReference w:id="304"/>
      </w:r>
      <w:r>
        <w:t xml:space="preserve">. </w:t>
      </w:r>
      <w:commentRangeStart w:id="305"/>
      <w:commentRangeStart w:id="306"/>
      <w:r>
        <w:t xml:space="preserve">También se estimó la diversidad promedio por </w:t>
      </w:r>
      <w:r w:rsidRPr="00656B6D">
        <w:rPr>
          <w:highlight w:val="yellow"/>
          <w:rPrChange w:id="307" w:author="MARIA MERCEDES GAVILANEZ ENDARA" w:date="2024-10-16T14:40:00Z" w16du:dateUtc="2024-10-16T19:40:00Z">
            <w:rPr/>
          </w:rPrChange>
        </w:rPr>
        <w:t>gradiente</w:t>
      </w:r>
      <w:r>
        <w:t xml:space="preserve"> altitudinal mediante un ANOVA, </w:t>
      </w:r>
      <w:commentRangeEnd w:id="305"/>
      <w:r w:rsidR="00656B6D">
        <w:rPr>
          <w:rStyle w:val="CommentReference"/>
        </w:rPr>
        <w:commentReference w:id="305"/>
      </w:r>
      <w:r>
        <w:t>y las diferencias entre gradientes mediante una prueba posthoc de Tukey.</w:t>
      </w:r>
      <w:commentRangeEnd w:id="306"/>
      <w:r w:rsidR="007C6F7E">
        <w:rPr>
          <w:rStyle w:val="CommentReference"/>
        </w:rPr>
        <w:commentReference w:id="306"/>
      </w:r>
    </w:p>
    <w:p w14:paraId="525011E5" w14:textId="77777777" w:rsidR="005C39BF" w:rsidRDefault="00E1126C">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w:t>
      </w:r>
      <w:commentRangeStart w:id="308"/>
      <w:r>
        <w:t>predictores la escala de análi</w:t>
      </w:r>
      <w:commentRangeEnd w:id="308"/>
      <w:r w:rsidR="00656B6D">
        <w:rPr>
          <w:rStyle w:val="CommentReference"/>
        </w:rPr>
        <w:commentReference w:id="308"/>
      </w:r>
      <w:r>
        <w:t xml:space="preserve">sis, temperatura, precipitación, y la interacción de estas dos últimas con la </w:t>
      </w:r>
      <w:commentRangeStart w:id="309"/>
      <w:r>
        <w:t>escala. Adicionalmente, se ajustó un modelo lineal adicional para cada índice de diversidad, descartando a la elevación como predictor</w:t>
      </w:r>
      <w:commentRangeEnd w:id="309"/>
      <w:r w:rsidR="00656B6D">
        <w:rPr>
          <w:rStyle w:val="CommentReference"/>
        </w:rPr>
        <w:commentReference w:id="309"/>
      </w:r>
      <w:r>
        <w:t>.</w:t>
      </w:r>
    </w:p>
    <w:p w14:paraId="64CB661D" w14:textId="77777777" w:rsidR="005C39BF" w:rsidRDefault="00E1126C">
      <w:pPr>
        <w:pStyle w:val="BodyText"/>
      </w:pPr>
      <w:r>
        <w:t xml:space="preserve">Para la última hipótesis, enfocada en la dependencia espacial de la asociación entre la diversidad alfa/beta y la temperatura/precipitación a diferentes rangos altitudinales (H3), </w:t>
      </w:r>
      <w:commentRangeStart w:id="310"/>
      <w:r>
        <w:t>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commentRangeEnd w:id="310"/>
      <w:r w:rsidR="006051F5">
        <w:rPr>
          <w:rStyle w:val="CommentReference"/>
        </w:rPr>
        <w:commentReference w:id="310"/>
      </w:r>
    </w:p>
    <w:p w14:paraId="6A196443" w14:textId="577319D6" w:rsidR="005C39BF" w:rsidRDefault="00E1126C">
      <w:pPr>
        <w:pStyle w:val="BodyText"/>
      </w:pPr>
      <w:r>
        <w:t xml:space="preserve">En todos los modelos ajustados, se comprobó la no-multicolineadad, linealidad, normalidad, y homocedasticidad de los residuos (Anexos </w:t>
      </w:r>
      <w:hyperlink w:anchor="supues_diff_alpha_elev">
        <w:r>
          <w:fldChar w:fldCharType="begin"/>
        </w:r>
        <w:r>
          <w:instrText xml:space="preserve"> REF supues_diff_alpha_elev \h</w:instrText>
        </w:r>
        <w:r>
          <w:fldChar w:fldCharType="separate"/>
        </w:r>
        <w:r>
          <w:rPr>
            <w:b/>
            <w:noProof/>
          </w:rPr>
          <w:t>9</w:t>
        </w:r>
        <w:r>
          <w:fldChar w:fldCharType="end"/>
        </w:r>
      </w:hyperlink>
      <w:r>
        <w:t xml:space="preserve">, </w:t>
      </w:r>
      <w:hyperlink w:anchor="supues_diff_beta_elev">
        <w:r>
          <w:fldChar w:fldCharType="begin"/>
        </w:r>
        <w:r>
          <w:instrText xml:space="preserve"> REF supues_diff_beta_elev \h</w:instrText>
        </w:r>
        <w:r>
          <w:fldChar w:fldCharType="separate"/>
        </w:r>
        <w:r>
          <w:rPr>
            <w:b/>
            <w:noProof/>
          </w:rPr>
          <w:t>10</w:t>
        </w:r>
        <w:r>
          <w:fldChar w:fldCharType="end"/>
        </w:r>
      </w:hyperlink>
      <w:r>
        <w:t xml:space="preserve">, </w:t>
      </w:r>
      <w:hyperlink w:anchor="supues_alpha_vs_elev_grain">
        <w:r>
          <w:fldChar w:fldCharType="begin"/>
        </w:r>
        <w:r>
          <w:instrText xml:space="preserve"> REF supues_alpha_vs_elev_grain \h</w:instrText>
        </w:r>
        <w:r>
          <w:fldChar w:fldCharType="separate"/>
        </w:r>
        <w:r>
          <w:rPr>
            <w:b/>
            <w:noProof/>
          </w:rPr>
          <w:t>11</w:t>
        </w:r>
        <w:r>
          <w:fldChar w:fldCharType="end"/>
        </w:r>
      </w:hyperlink>
      <w:r>
        <w:t xml:space="preserve">, </w:t>
      </w:r>
      <w:hyperlink w:anchor="supues_beta_vs_elev_grain">
        <w:r>
          <w:fldChar w:fldCharType="begin"/>
        </w:r>
        <w:r>
          <w:instrText xml:space="preserve"> REF supues_beta_vs_elev_grain \h</w:instrText>
        </w:r>
        <w:r>
          <w:fldChar w:fldCharType="separate"/>
        </w:r>
        <w:r>
          <w:rPr>
            <w:b/>
            <w:noProof/>
          </w:rPr>
          <w:t>12</w:t>
        </w:r>
        <w:r>
          <w:fldChar w:fldCharType="end"/>
        </w:r>
      </w:hyperlink>
      <w:r>
        <w:t xml:space="preserve">, </w:t>
      </w:r>
      <w:hyperlink w:anchor="supues_mod_alpha_bio">
        <w:r>
          <w:fldChar w:fldCharType="begin"/>
        </w:r>
        <w:r>
          <w:instrText xml:space="preserve"> REF supues_mod_alpha_bio \h</w:instrText>
        </w:r>
        <w:r>
          <w:fldChar w:fldCharType="separate"/>
        </w:r>
        <w:r>
          <w:rPr>
            <w:b/>
            <w:noProof/>
          </w:rPr>
          <w:t>13</w:t>
        </w:r>
        <w:r>
          <w:fldChar w:fldCharType="end"/>
        </w:r>
      </w:hyperlink>
      <w:r>
        <w:t xml:space="preserve">, </w:t>
      </w:r>
      <w:hyperlink w:anchor="supues_mod_beta_bio">
        <w:r>
          <w:fldChar w:fldCharType="begin"/>
        </w:r>
        <w:r>
          <w:instrText xml:space="preserve"> REF supues_mod_beta_bio \h</w:instrText>
        </w:r>
        <w:r>
          <w:fldChar w:fldCharType="separate"/>
        </w:r>
        <w:r>
          <w:rPr>
            <w:b/>
            <w:noProof/>
          </w:rPr>
          <w:t>14</w:t>
        </w:r>
        <w:r>
          <w:fldChar w:fldCharType="end"/>
        </w:r>
      </w:hyperlink>
      <w:r>
        <w:t xml:space="preserve">, </w:t>
      </w:r>
      <w:hyperlink w:anchor="supues_mod_bio_withoutelev_alfa">
        <w:r>
          <w:fldChar w:fldCharType="begin"/>
        </w:r>
        <w:r>
          <w:instrText xml:space="preserve"> REF supues_mod_bio_withoutelev_alfa \h</w:instrText>
        </w:r>
        <w:r>
          <w:fldChar w:fldCharType="separate"/>
        </w:r>
        <w:r>
          <w:rPr>
            <w:b/>
            <w:noProof/>
          </w:rPr>
          <w:t>15</w:t>
        </w:r>
        <w:r>
          <w:fldChar w:fldCharType="end"/>
        </w:r>
      </w:hyperlink>
      <w:r>
        <w:t xml:space="preserve">, </w:t>
      </w:r>
      <w:hyperlink w:anchor="supues_mod_bio_withoutelev_beta">
        <w:r>
          <w:fldChar w:fldCharType="begin"/>
        </w:r>
        <w:r>
          <w:instrText xml:space="preserve"> REF supues_mod_bio_withoutelev_beta \h</w:instrText>
        </w:r>
        <w:r>
          <w:fldChar w:fldCharType="separate"/>
        </w:r>
        <w:r>
          <w:rPr>
            <w:b/>
            <w:noProof/>
          </w:rPr>
          <w:t>16</w:t>
        </w:r>
        <w:r>
          <w:fldChar w:fldCharType="end"/>
        </w:r>
      </w:hyperlink>
      <w:r>
        <w:t>)</w:t>
      </w:r>
      <w:del w:id="311" w:author="MARIA MERCEDES GAVILANEZ ENDARA" w:date="2024-11-08T14:16:00Z" w16du:dateUtc="2024-11-08T19:16:00Z">
        <w:r w:rsidDel="00A0542D">
          <w:delText>,</w:delText>
        </w:r>
      </w:del>
      <w:r>
        <w:t xml:space="preserve"> mediante la prueba del factor de inflación de la varianza (VIF), el gráfico de valores ajustados vs residuos, el gráfico qq-normal, y el gráfico de escala-locación, respectivamente (Schützenmeister </w:t>
      </w:r>
      <w:r>
        <w:rPr>
          <w:i/>
          <w:iCs/>
        </w:rPr>
        <w:t>et al.</w:t>
      </w:r>
      <w:r>
        <w:t xml:space="preserve"> 2012; Schmidt &amp; </w:t>
      </w:r>
      <w:r>
        <w:lastRenderedPageBreak/>
        <w:t xml:space="preserve">Finan 2018). </w:t>
      </w:r>
      <w:commentRangeStart w:id="312"/>
      <w:r>
        <w:t xml:space="preserve">No se utilizó pruebas paramétricas para comprobar la normalidad y homocedasticidad, debido a su manifiesta limitación para detectar desviaciones importantes de estos supuestos cuando n es grande (n &gt; 100) (Lumley </w:t>
      </w:r>
      <w:r>
        <w:rPr>
          <w:i/>
          <w:iCs/>
        </w:rPr>
        <w:t>et al.</w:t>
      </w:r>
      <w:r>
        <w:t xml:space="preserve"> 2002; Schmidt &amp; Finan 2018; Gómez-de-Mariscal </w:t>
      </w:r>
      <w:r>
        <w:rPr>
          <w:i/>
          <w:iCs/>
        </w:rPr>
        <w:t>et al.</w:t>
      </w:r>
      <w:r>
        <w:t xml:space="preserve"> 2021). De hecho, a medida que n incrementa, el valor p exhibido por pruebas paramétricas (e.g. Pruebas de Kolmogorov, Levene, y Shapiro-Wilk) se correlaciona inversamente con n (Gómez-de-Mariscal </w:t>
      </w:r>
      <w:r>
        <w:rPr>
          <w:i/>
          <w:iCs/>
        </w:rPr>
        <w:t>et al.</w:t>
      </w:r>
      <w:r>
        <w:t xml:space="preserve"> 2021), por lo que las pruebas detectan desviaciones mínimas a los supuestos en tamaños muestrales grandes, </w:t>
      </w:r>
      <w:r w:rsidR="00285BE8">
        <w:t>aun</w:t>
      </w:r>
      <w:r>
        <w:t xml:space="preserve"> cuando los residuos cumplan los supuestos de los modelos lineales (Schmidt &amp; Finan 2018).</w:t>
      </w:r>
      <w:commentRangeEnd w:id="312"/>
      <w:r w:rsidR="00A0542D">
        <w:rPr>
          <w:rStyle w:val="CommentReference"/>
        </w:rPr>
        <w:commentReference w:id="312"/>
      </w:r>
    </w:p>
    <w:p w14:paraId="6B285699" w14:textId="77777777" w:rsidR="005C39BF" w:rsidRDefault="00E1126C">
      <w:pPr>
        <w:pStyle w:val="BodyText"/>
      </w:pPr>
      <w:r>
        <w:t xml:space="preserve">Todos los procesos de depuración, manejo, análisis y reportería de datos, se realizaron en el software y ambiente de programación estadística R versión 4.3.2, con los paquetes dplyr (Wickham </w:t>
      </w:r>
      <w:r>
        <w:rPr>
          <w:i/>
          <w:iCs/>
        </w:rPr>
        <w:t>et al.</w:t>
      </w:r>
      <w:r>
        <w:t xml:space="preserve"> 2023 a), sf (Pebesma 2018), ggplot (Wickham 2016), plyr (Wickham 2011), tidyr (Wickham </w:t>
      </w:r>
      <w:r>
        <w:rPr>
          <w:i/>
          <w:iCs/>
        </w:rPr>
        <w:t>et al.</w:t>
      </w:r>
      <w:r>
        <w:t xml:space="preserve"> 2023 b), modelsummary (Arel-Bundock 2022), VGAM (Yee 2015), terra (Hijmans 2023), cowplot (Wilke 2024), y base (R Core Team 2023).</w:t>
      </w:r>
    </w:p>
    <w:p w14:paraId="058F19E1" w14:textId="77777777" w:rsidR="005C39BF" w:rsidRDefault="00E1126C">
      <w:pPr>
        <w:pStyle w:val="Heading1"/>
      </w:pPr>
      <w:bookmarkStart w:id="313" w:name="resultados"/>
      <w:bookmarkEnd w:id="208"/>
      <w:bookmarkEnd w:id="299"/>
      <w:r>
        <w:t>Resultados</w:t>
      </w:r>
    </w:p>
    <w:p w14:paraId="5DE08E99" w14:textId="77777777" w:rsidR="005C39BF" w:rsidRDefault="00E1126C">
      <w:pPr>
        <w:pStyle w:val="Heading2"/>
      </w:pPr>
      <w:bookmarkStart w:id="314" w:name="X33b97b2cdaecec3350c232357fc4925c57c06e9"/>
      <w:r>
        <w:t>Dependencia espacial de la diversidad de plantas de sotobosque de acuerdo al rango altitudinal</w:t>
      </w:r>
    </w:p>
    <w:p w14:paraId="117BDF33" w14:textId="77777777" w:rsidR="00C779E4" w:rsidRDefault="00E1126C">
      <w:pPr>
        <w:pStyle w:val="FirstParagraph"/>
        <w:rPr>
          <w:ins w:id="315" w:author="MARIA MERCEDES GAVILANEZ ENDARA" w:date="2024-11-08T14:35:00Z" w16du:dateUtc="2024-11-08T19:35:00Z"/>
        </w:rPr>
      </w:pPr>
      <w:r>
        <w:t xml:space="preserve">El patrón de diversidad alfa en los gradientes altitudinales fue ascendente, observándose en </w:t>
      </w:r>
      <w:commentRangeStart w:id="316"/>
      <w:r>
        <w:t xml:space="preserve">bosques montanos altos </w:t>
      </w:r>
      <w:commentRangeEnd w:id="316"/>
      <w:r w:rsidR="00A0542D">
        <w:rPr>
          <w:rStyle w:val="CommentReference"/>
        </w:rPr>
        <w:commentReference w:id="316"/>
      </w:r>
      <w:r>
        <w:t xml:space="preserve">la máxima diversidad de plantas de sotobosque (Promedio=11.51, p&lt;0.05, Anexo </w:t>
      </w:r>
      <w:hyperlink w:anchor="ms_anova_alpha_beta_elev">
        <w:r>
          <w:fldChar w:fldCharType="begin"/>
        </w:r>
        <w:r>
          <w:instrText xml:space="preserve"> REF ms_anova_alpha_beta_elev \h</w:instrText>
        </w:r>
        <w:r>
          <w:fldChar w:fldCharType="separate"/>
        </w:r>
        <w:r>
          <w:rPr>
            <w:b/>
            <w:noProof/>
          </w:rPr>
          <w:t>3</w:t>
        </w:r>
        <w:r>
          <w:fldChar w:fldCharType="end"/>
        </w:r>
      </w:hyperlink>
      <w:r>
        <w:t xml:space="preserve">). En los </w:t>
      </w:r>
      <w:commentRangeStart w:id="317"/>
      <w:r>
        <w:t xml:space="preserve">bosques de tierras bajas </w:t>
      </w:r>
      <w:commentRangeEnd w:id="317"/>
      <w:r w:rsidR="00A0542D">
        <w:rPr>
          <w:rStyle w:val="CommentReference"/>
        </w:rPr>
        <w:commentReference w:id="317"/>
      </w:r>
      <w:r>
        <w:t xml:space="preserve">se reportó la diversidad alfa más baja (Promedio=6.25, p&lt;0.05; Figura </w:t>
      </w:r>
      <w:hyperlink w:anchor="alfa_biovar_elev_plot_03">
        <w:r>
          <w:fldChar w:fldCharType="begin"/>
        </w:r>
        <w:r>
          <w:instrText xml:space="preserve"> REF alfa_biovar_elev_plot_03 \h</w:instrText>
        </w:r>
        <w:r>
          <w:fldChar w:fldCharType="separate"/>
        </w:r>
        <w:r>
          <w:rPr>
            <w:b/>
            <w:noProof/>
          </w:rPr>
          <w:t>2</w:t>
        </w:r>
        <w:r>
          <w:fldChar w:fldCharType="end"/>
        </w:r>
      </w:hyperlink>
      <w:r>
        <w:t xml:space="preserve">A), seguido de los </w:t>
      </w:r>
      <w:commentRangeStart w:id="318"/>
      <w:r>
        <w:t xml:space="preserve">bosques piemontanos </w:t>
      </w:r>
      <w:commentRangeEnd w:id="318"/>
      <w:r w:rsidR="00C779E4">
        <w:rPr>
          <w:rStyle w:val="CommentReference"/>
        </w:rPr>
        <w:commentReference w:id="318"/>
      </w:r>
      <w:r>
        <w:t xml:space="preserve">(Promedio=8.8, p&lt;0.05). Al aumentar la escala de análisis, la tendencia de la alfa diversidad se fortaleció, incrementando su valor en todos los rangos altitudinales. </w:t>
      </w:r>
    </w:p>
    <w:p w14:paraId="0ACB76D3" w14:textId="40B1F1F4" w:rsidR="005C39BF" w:rsidRDefault="00E1126C">
      <w:pPr>
        <w:pStyle w:val="FirstParagraph"/>
      </w:pPr>
      <w:r>
        <w:t xml:space="preserve">Por su parte, la diversidad beta mostró un patrón ascendente, en particular dentro del rango de los 400 y 2300 msnm a escalas </w:t>
      </w:r>
      <w:ins w:id="319" w:author="MARIA MERCEDES GAVILANEZ ENDARA" w:date="2024-11-08T14:36:00Z" w16du:dateUtc="2024-11-08T19:36:00Z">
        <w:r w:rsidR="00B20C3E">
          <w:t xml:space="preserve">espaciales </w:t>
        </w:r>
      </w:ins>
      <w:r>
        <w:t>menores de 100 m</w:t>
      </w:r>
      <w:r>
        <w:rPr>
          <w:vertAlign w:val="superscript"/>
        </w:rPr>
        <w:t>2</w:t>
      </w:r>
      <w:r>
        <w:t xml:space="preserve">, donde las </w:t>
      </w:r>
      <w:r w:rsidRPr="00B20C3E">
        <w:t>diferencias</w:t>
      </w:r>
      <w:r>
        <w:t xml:space="preserve"> fueron significativas</w:t>
      </w:r>
      <w:ins w:id="320" w:author="MARIA MERCEDES GAVILANEZ ENDARA" w:date="2024-11-08T14:36:00Z" w16du:dateUtc="2024-11-08T19:36:00Z">
        <w:r w:rsidR="00B20C3E">
          <w:t xml:space="preserve">, aunque </w:t>
        </w:r>
      </w:ins>
      <w:del w:id="321" w:author="MARIA MERCEDES GAVILANEZ ENDARA" w:date="2024-11-08T14:36:00Z" w16du:dateUtc="2024-11-08T19:36:00Z">
        <w:r w:rsidDel="00B20C3E">
          <w:delText xml:space="preserve"> pero con </w:delText>
        </w:r>
      </w:del>
      <w:del w:id="322" w:author="MARIA MERCEDES GAVILANEZ ENDARA" w:date="2024-11-08T14:44:00Z" w16du:dateUtc="2024-11-08T19:44:00Z">
        <w:r w:rsidRPr="00B20C3E" w:rsidDel="00B20C3E">
          <w:rPr>
            <w:highlight w:val="yellow"/>
            <w:rPrChange w:id="323" w:author="MARIA MERCEDES GAVILANEZ ENDARA" w:date="2024-11-08T14:38:00Z" w16du:dateUtc="2024-11-08T19:38:00Z">
              <w:rPr/>
            </w:rPrChange>
          </w:rPr>
          <w:delText>diferencias</w:delText>
        </w:r>
        <w:r w:rsidDel="00B20C3E">
          <w:delText xml:space="preserve"> </w:delText>
        </w:r>
      </w:del>
      <w:r>
        <w:t xml:space="preserve">muy bajas entre rangos (Anexo </w:t>
      </w:r>
      <w:hyperlink w:anchor="ms_anova_alpha_beta_elev">
        <w:r>
          <w:fldChar w:fldCharType="begin"/>
        </w:r>
        <w:r>
          <w:instrText xml:space="preserve"> REF ms_anova_alpha_beta_elev \h</w:instrText>
        </w:r>
        <w:r>
          <w:fldChar w:fldCharType="separate"/>
        </w:r>
        <w:r>
          <w:rPr>
            <w:b/>
            <w:noProof/>
          </w:rPr>
          <w:t>3</w:t>
        </w:r>
        <w:r>
          <w:fldChar w:fldCharType="end"/>
        </w:r>
      </w:hyperlink>
      <w:r>
        <w:t>). Además, se reportó la mayor diversidad beta en los páramos</w:t>
      </w:r>
      <w:ins w:id="324" w:author="MARIA MERCEDES GAVILANEZ ENDARA" w:date="2024-11-08T14:38:00Z" w16du:dateUtc="2024-11-08T19:38:00Z">
        <w:r w:rsidR="00B20C3E">
          <w:t xml:space="preserve"> a todas las escalas espaciales analizadas</w:t>
        </w:r>
      </w:ins>
      <w:r>
        <w:t xml:space="preserve"> (Promedio=0.15, p&lt;0.05, Figura </w:t>
      </w:r>
      <w:hyperlink w:anchor="alfa_biovar_elev_plot_03">
        <w:r>
          <w:fldChar w:fldCharType="begin"/>
        </w:r>
        <w:r>
          <w:instrText xml:space="preserve"> REF alfa_biovar_elev_plot_03 \h</w:instrText>
        </w:r>
        <w:r>
          <w:fldChar w:fldCharType="separate"/>
        </w:r>
        <w:r>
          <w:rPr>
            <w:b/>
            <w:noProof/>
          </w:rPr>
          <w:t>2</w:t>
        </w:r>
        <w:r>
          <w:fldChar w:fldCharType="end"/>
        </w:r>
      </w:hyperlink>
      <w:r>
        <w:t xml:space="preserve">B). </w:t>
      </w:r>
      <w:commentRangeStart w:id="325"/>
      <w:r>
        <w:t xml:space="preserve">Al aumentar la escala de análisis, el patrón de la beta diversidad se volvió menos </w:t>
      </w:r>
      <w:del w:id="326" w:author="MARIA MERCEDES GAVILANEZ ENDARA" w:date="2024-11-08T14:44:00Z" w16du:dateUtc="2024-11-08T19:44:00Z">
        <w:r w:rsidDel="00B20C3E">
          <w:delText>conspicuo</w:delText>
        </w:r>
      </w:del>
      <w:ins w:id="327" w:author="MARIA MERCEDES GAVILANEZ ENDARA" w:date="2024-11-08T14:44:00Z" w16du:dateUtc="2024-11-08T19:44:00Z">
        <w:r w:rsidR="00B20C3E">
          <w:t>claro</w:t>
        </w:r>
      </w:ins>
      <w:r>
        <w:t>, reduciéndose en todos los rangos altitudinales.</w:t>
      </w:r>
      <w:commentRangeEnd w:id="325"/>
      <w:r w:rsidR="00B20C3E">
        <w:rPr>
          <w:rStyle w:val="CommentReference"/>
        </w:rPr>
        <w:commentReference w:id="325"/>
      </w:r>
    </w:p>
    <w:p w14:paraId="3A9A3E11" w14:textId="77777777" w:rsidR="005C39BF" w:rsidRDefault="00E1126C">
      <w:pPr>
        <w:pStyle w:val="Figure"/>
      </w:pPr>
      <w:r>
        <w:rPr>
          <w:noProof/>
          <w:lang w:eastAsia="es-EC"/>
        </w:rPr>
        <w:lastRenderedPageBreak/>
        <w:drawing>
          <wp:inline distT="0" distB="0" distL="0" distR="0" wp14:anchorId="415798D8" wp14:editId="588F7301">
            <wp:extent cx="6400800" cy="365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cstate="print"/>
                    <a:stretch>
                      <a:fillRect/>
                    </a:stretch>
                  </pic:blipFill>
                  <pic:spPr bwMode="auto">
                    <a:xfrm>
                      <a:off x="0" y="0"/>
                      <a:ext cx="88900" cy="50800"/>
                    </a:xfrm>
                    <a:prstGeom prst="rect">
                      <a:avLst/>
                    </a:prstGeom>
                    <a:noFill/>
                  </pic:spPr>
                </pic:pic>
              </a:graphicData>
            </a:graphic>
          </wp:inline>
        </w:drawing>
      </w:r>
    </w:p>
    <w:p w14:paraId="4A4BDB9B" w14:textId="77777777" w:rsidR="005C39BF" w:rsidRDefault="00E1126C">
      <w:pPr>
        <w:pStyle w:val="ImageCaption"/>
      </w:pPr>
      <w:r>
        <w:rPr>
          <w:b/>
        </w:rPr>
        <w:t xml:space="preserve">Figura  </w:t>
      </w:r>
      <w:bookmarkStart w:id="328" w:name="alfa_biovar_elev_plot_03"/>
      <w:r>
        <w:rPr>
          <w:b/>
        </w:rPr>
        <w:fldChar w:fldCharType="begin"/>
      </w:r>
      <w:r>
        <w:rPr>
          <w:b/>
        </w:rPr>
        <w:instrText>SEQ fig \* Arabic</w:instrText>
      </w:r>
      <w:r>
        <w:rPr>
          <w:b/>
        </w:rPr>
        <w:fldChar w:fldCharType="separate"/>
      </w:r>
      <w:r>
        <w:rPr>
          <w:b/>
          <w:noProof/>
        </w:rPr>
        <w:t>2</w:t>
      </w:r>
      <w:r>
        <w:rPr>
          <w:b/>
        </w:rPr>
        <w:fldChar w:fldCharType="end"/>
      </w:r>
      <w:bookmarkEnd w:id="328"/>
      <w:r>
        <w:rPr>
          <w:b/>
        </w:rPr>
        <w:t xml:space="preserve">. </w:t>
      </w:r>
      <w:r>
        <w:t>A. Boxplot de diversidad alfa (Shannon) en diferentes rangos altitudinales. B. Diversidad beta (Sorensen) en diferentes rangos altitudinales</w:t>
      </w:r>
    </w:p>
    <w:p w14:paraId="5B34A372" w14:textId="485475F8" w:rsidR="005C39BF" w:rsidRDefault="00E1126C">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Además, </w:t>
      </w:r>
      <w:del w:id="329" w:author="MARIA MERCEDES GAVILANEZ ENDARA" w:date="2024-11-08T14:41:00Z" w16du:dateUtc="2024-11-08T19:41:00Z">
        <w:r w:rsidDel="00B20C3E">
          <w:delText xml:space="preserve">la asociación entre la diversidad alfa y la escala de análisis fue aumentando conforme aumentó la altitud, o lo que es igual, </w:delText>
        </w:r>
      </w:del>
      <w:r>
        <w:t xml:space="preserve">el efecto de la altitud </w:t>
      </w:r>
      <w:ins w:id="330" w:author="MARIA MERCEDES GAVILANEZ ENDARA" w:date="2024-11-08T14:41:00Z" w16du:dateUtc="2024-11-08T19:41:00Z">
        <w:r w:rsidR="00B20C3E">
          <w:t xml:space="preserve">en la diversidad alfa </w:t>
        </w:r>
      </w:ins>
      <w:r>
        <w:t xml:space="preserve">aumentó a medida que incrementó la escala de análisis (Anexo </w:t>
      </w:r>
      <w:hyperlink w:anchor="area_alpha_elev_plot">
        <w:r>
          <w:fldChar w:fldCharType="begin"/>
        </w:r>
        <w:r>
          <w:instrText xml:space="preserve"> REF area_alpha_elev_plot \h</w:instrText>
        </w:r>
        <w:r>
          <w:fldChar w:fldCharType="separate"/>
        </w:r>
        <w:r>
          <w:rPr>
            <w:b/>
            <w:noProof/>
          </w:rPr>
          <w:t>4</w:t>
        </w:r>
        <w:r>
          <w:fldChar w:fldCharType="end"/>
        </w:r>
      </w:hyperlink>
      <w:r>
        <w:t xml:space="preserve">A). </w:t>
      </w:r>
      <w:commentRangeStart w:id="331"/>
      <w:r>
        <w:t>Entre los 2900 y 3500 msnm, la dependencia espacial de la diversidad alfa fue la más alta (</w:t>
      </w:r>
      <m:oMath>
        <m:r>
          <w:rPr>
            <w:rFonts w:ascii="Cambria Math" w:hAnsi="Cambria Math"/>
          </w:rPr>
          <m:t>β</m:t>
        </m:r>
      </m:oMath>
      <w:r>
        <w:t xml:space="preserve">=0.9, p&lt;0.05, y </w:t>
      </w:r>
      <m:oMath>
        <m:r>
          <w:rPr>
            <w:rFonts w:ascii="Cambria Math" w:hAnsi="Cambria Math"/>
          </w:rPr>
          <m:t>β</m:t>
        </m:r>
      </m:oMath>
      <w:r>
        <w:t>=0.71, p&lt;0.05, respectivamente). No obstante, a los 1600 msnm se reportó la tercera asociación más alta (</w:t>
      </w:r>
      <m:oMath>
        <m:r>
          <w:rPr>
            <w:rFonts w:ascii="Cambria Math" w:hAnsi="Cambria Math"/>
          </w:rPr>
          <m:t>β</m:t>
        </m:r>
      </m:oMath>
      <w:r>
        <w:t>=0.53, p&gt;0.05). La asociación más debil entre la diversidad alfa y la escala de análisis se apreció a los 400 msnm (</w:t>
      </w:r>
      <m:oMath>
        <m:r>
          <w:rPr>
            <w:rFonts w:ascii="Cambria Math" w:hAnsi="Cambria Math"/>
          </w:rPr>
          <m:t>β</m:t>
        </m:r>
      </m:oMath>
      <w:r>
        <w:t>=0.21, p&lt;0.05).</w:t>
      </w:r>
      <w:commentRangeEnd w:id="331"/>
      <w:r w:rsidR="006C41B9">
        <w:rPr>
          <w:rStyle w:val="CommentReference"/>
        </w:rPr>
        <w:commentReference w:id="331"/>
      </w:r>
    </w:p>
    <w:p w14:paraId="0D6F39F6" w14:textId="77777777" w:rsidR="005C39BF" w:rsidRDefault="00E1126C">
      <w:pPr>
        <w:pStyle w:val="TableCaption"/>
        <w:keepNext/>
      </w:pPr>
      <w:r>
        <w:rPr>
          <w:b/>
        </w:rPr>
        <w:t xml:space="preserve">Tabla  </w:t>
      </w:r>
      <w:bookmarkStart w:id="332" w:name="ms_alpha_beta_elev_grain"/>
      <w:r>
        <w:rPr>
          <w:b/>
        </w:rPr>
        <w:fldChar w:fldCharType="begin"/>
      </w:r>
      <w:r>
        <w:rPr>
          <w:b/>
        </w:rPr>
        <w:instrText>SEQ tab \* Arabic</w:instrText>
      </w:r>
      <w:r>
        <w:rPr>
          <w:b/>
        </w:rPr>
        <w:fldChar w:fldCharType="separate"/>
      </w:r>
      <w:r>
        <w:rPr>
          <w:b/>
          <w:noProof/>
        </w:rPr>
        <w:t>1</w:t>
      </w:r>
      <w:r>
        <w:rPr>
          <w:b/>
        </w:rPr>
        <w:fldChar w:fldCharType="end"/>
      </w:r>
      <w:bookmarkEnd w:id="332"/>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5C39BF" w14:paraId="2053F2D0"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0F5B4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D5C2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35283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5C39BF" w14:paraId="5C41C021"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6D79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FD3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5.083 [4.621, 5.544]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7068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0.133 [0.121, 0.144] ***</w:t>
            </w:r>
          </w:p>
        </w:tc>
      </w:tr>
      <w:tr w:rsidR="005C39BF" w14:paraId="6A39CC4E"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4AB7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21F1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0.214 [0.139, 0.288]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0683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[-0.003, 0.000] +</w:t>
            </w:r>
          </w:p>
        </w:tc>
      </w:tr>
      <w:tr w:rsidR="005C39BF" w14:paraId="697D1F58"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C87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B62C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0.156 [0.051, 0.261]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9B12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[-0.016, -0.010] ***</w:t>
            </w:r>
          </w:p>
        </w:tc>
      </w:tr>
      <w:tr w:rsidR="005C39BF" w14:paraId="399C1F44"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8637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8BD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0.320 [0.214, 0.426]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F996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 [-0.014, -0.009] ***</w:t>
            </w:r>
          </w:p>
        </w:tc>
      </w:tr>
      <w:tr w:rsidR="005C39BF" w14:paraId="6091E115"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8454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6D6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0.212 [0.107, 0.318]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8E0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[-0.011, -0.006] ***</w:t>
            </w:r>
          </w:p>
        </w:tc>
      </w:tr>
      <w:tr w:rsidR="005C39BF" w14:paraId="3D1D48D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4DF8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5CB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0.508 [0.403, 0.613]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B3E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 [-0.018, -0.013] ***</w:t>
            </w:r>
          </w:p>
        </w:tc>
      </w:tr>
      <w:tr w:rsidR="005C39BF" w14:paraId="3954CB56"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2D5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 × plots_agreggated</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E04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0.692 [0.587, 0.797]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2384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[-0.009, -0.004] ***</w:t>
            </w:r>
          </w:p>
        </w:tc>
      </w:tr>
      <w:tr w:rsidR="005C39BF" w14:paraId="28ADF88C"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9852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lastRenderedPageBreak/>
              <w:t>Num.Obs.</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5D3A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872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5C39BF" w14:paraId="12EA91D4"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4DA7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EE02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0.609</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08F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0.428</w:t>
            </w:r>
          </w:p>
        </w:tc>
      </w:tr>
      <w:tr w:rsidR="005C39BF" w14:paraId="5FA1B0C6"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9232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7087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0.607</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0C303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0.424</w:t>
            </w:r>
          </w:p>
        </w:tc>
      </w:tr>
    </w:tbl>
    <w:p w14:paraId="59078820" w14:textId="77777777" w:rsidR="005C39BF" w:rsidRDefault="00E1126C">
      <w:pPr>
        <w:pStyle w:val="BodyText"/>
      </w:pPr>
      <w:r>
        <w:t xml:space="preserve">En cuanto a la diversidad beta, la asociación con la escala de análisis fue negativa y más discreta en comparación a la diversidad alfa, explicando el modelo un 42% de la variación (F(11, 1744)=118.6, p&lt;0.05;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w:t>
      </w:r>
      <w:commentRangeStart w:id="333"/>
      <w:r>
        <w:t xml:space="preserve">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 </w:t>
      </w:r>
      <w:hyperlink w:anchor="area_alpha_elev_plot">
        <w:r>
          <w:fldChar w:fldCharType="begin"/>
        </w:r>
        <w:r>
          <w:instrText xml:space="preserve"> REF area_alpha_elev_plot \h</w:instrText>
        </w:r>
        <w:r>
          <w:fldChar w:fldCharType="separate"/>
        </w:r>
        <w:r>
          <w:rPr>
            <w:b/>
            <w:noProof/>
          </w:rPr>
          <w:t>4</w:t>
        </w:r>
        <w:r>
          <w:fldChar w:fldCharType="end"/>
        </w:r>
      </w:hyperlink>
      <w:r>
        <w:t xml:space="preserve">B). </w:t>
      </w:r>
      <w:commentRangeEnd w:id="333"/>
      <w:r w:rsidR="006C41B9">
        <w:rPr>
          <w:rStyle w:val="CommentReference"/>
        </w:rPr>
        <w:commentReference w:id="333"/>
      </w:r>
      <w:commentRangeStart w:id="334"/>
      <w:r>
        <w:t>Por ejemplo, en el rango altitudinal de 3500 msnm la asociación fue menor (</w:t>
      </w:r>
      <m:oMath>
        <m:r>
          <w:rPr>
            <w:rFonts w:ascii="Cambria Math" w:hAnsi="Cambria Math"/>
          </w:rPr>
          <m:t>β</m:t>
        </m:r>
      </m:oMath>
      <w:r>
        <w:t>=-0.007, p&lt;0.05) que a los 1000 msnm (</w:t>
      </w:r>
      <m:oMath>
        <m:r>
          <w:rPr>
            <w:rFonts w:ascii="Cambria Math" w:hAnsi="Cambria Math"/>
          </w:rPr>
          <m:t>β</m:t>
        </m:r>
      </m:oMath>
      <w:r>
        <w:t>=-0.014, p&lt;0.05). A los 2900 msnm la asociación entre la diversidad beta y escala de análisis alcanza su pico máximo (</w:t>
      </w:r>
      <m:oMath>
        <m:r>
          <w:rPr>
            <w:rFonts w:ascii="Cambria Math" w:hAnsi="Cambria Math"/>
          </w:rPr>
          <m:t>β</m:t>
        </m:r>
      </m:oMath>
      <w:r>
        <w:t>=-0.016, p&lt;0.05), y a los 400 mnsnm su valor más bajo, siendo despreciable su efecto (</w:t>
      </w:r>
      <m:oMath>
        <m:r>
          <w:rPr>
            <w:rFonts w:ascii="Cambria Math" w:hAnsi="Cambria Math"/>
          </w:rPr>
          <m:t>β</m:t>
        </m:r>
      </m:oMath>
      <w:r>
        <w:t>=-0.0016, p&gt;0.05). No obstante, las diferencias en la magnitud de asociación entre los 2900 y 1000 msnm fueron mínimas.</w:t>
      </w:r>
      <w:commentRangeEnd w:id="334"/>
      <w:r w:rsidR="00972CAB">
        <w:rPr>
          <w:rStyle w:val="CommentReference"/>
        </w:rPr>
        <w:commentReference w:id="334"/>
      </w:r>
    </w:p>
    <w:p w14:paraId="10FE188E" w14:textId="504F2FE9" w:rsidR="005C39BF" w:rsidRDefault="00E1126C">
      <w:pPr>
        <w:pStyle w:val="Heading2"/>
      </w:pPr>
      <w:bookmarkStart w:id="335" w:name="Xb1d13f81a8b144beac36b900987580c8bd9c77c"/>
      <w:bookmarkEnd w:id="314"/>
      <w:r>
        <w:t>Asociación entre la diversidad de plantas de sotobosque y la temperatura/</w:t>
      </w:r>
      <w:ins w:id="336" w:author="MARIA MERCEDES GAVILANEZ ENDARA" w:date="2024-11-08T14:57:00Z" w16du:dateUtc="2024-11-08T19:57:00Z">
        <w:r w:rsidR="00972CAB">
          <w:t xml:space="preserve"> </w:t>
        </w:r>
      </w:ins>
      <w:r>
        <w:t>precipitación en diferentes escalas de análisis</w:t>
      </w:r>
    </w:p>
    <w:p w14:paraId="7F00CCC2" w14:textId="77777777" w:rsidR="005C39BF" w:rsidRDefault="00E1126C">
      <w:pPr>
        <w:pStyle w:val="FirstParagraph"/>
      </w:pPr>
      <w:r>
        <w:t xml:space="preserve">Al </w:t>
      </w:r>
      <w:commentRangeStart w:id="337"/>
      <w:r>
        <w:t>controlar el efecto de la altitud</w:t>
      </w:r>
      <w:commentRangeEnd w:id="337"/>
      <w:r w:rsidR="00972CAB">
        <w:rPr>
          <w:rStyle w:val="CommentReference"/>
        </w:rPr>
        <w:commentReference w:id="337"/>
      </w:r>
      <w:r>
        <w:t xml:space="preserve">, el modelo de dependencia espacial de la diversidad alfa asociada a la temperatura/precipitación mostró una alta bondad de ajuste, llegando a explicar hasta un 66% de la varianza (F(10, 1789)=344.9, p&lt;0.05; Tabla </w:t>
      </w:r>
      <w:hyperlink w:anchor="ms_alpha_beta_bio">
        <w:r>
          <w:fldChar w:fldCharType="begin"/>
        </w:r>
        <w:r>
          <w:instrText xml:space="preserve"> REF ms_alpha_beta_bio \h</w:instrText>
        </w:r>
        <w:r>
          <w:fldChar w:fldCharType="separate"/>
        </w:r>
        <w:r>
          <w:rPr>
            <w:b/>
            <w:noProof/>
          </w:rPr>
          <w:t>2</w:t>
        </w:r>
        <w:r>
          <w:fldChar w:fldCharType="end"/>
        </w:r>
      </w:hyperlink>
      <w:r>
        <w:t>).</w:t>
      </w:r>
      <w:commentRangeStart w:id="338"/>
      <w:r>
        <w:t xml:space="preserve"> En general, la temperatura (</w:t>
      </w:r>
      <m:oMath>
        <m:r>
          <w:rPr>
            <w:rFonts w:ascii="Cambria Math" w:hAnsi="Cambria Math"/>
          </w:rPr>
          <m:t>β</m:t>
        </m:r>
      </m:oMath>
      <w:r>
        <w:t xml:space="preserve">= 0.19, p&lt;0.05; Anexo </w:t>
      </w:r>
      <w:hyperlink w:anchor="alpha_bio">
        <w:r>
          <w:fldChar w:fldCharType="begin"/>
        </w:r>
        <w:r>
          <w:instrText xml:space="preserve"> REF alpha_bio \h</w:instrText>
        </w:r>
        <w:r>
          <w:fldChar w:fldCharType="separate"/>
        </w:r>
        <w:r>
          <w:rPr>
            <w:b/>
            <w:noProof/>
          </w:rPr>
          <w:t>5</w:t>
        </w:r>
        <w:r>
          <w:fldChar w:fldCharType="end"/>
        </w:r>
      </w:hyperlink>
      <w:r>
        <w:t>A) y precipitación (</w:t>
      </w:r>
      <m:oMath>
        <m:r>
          <w:rPr>
            <w:rFonts w:ascii="Cambria Math" w:hAnsi="Cambria Math"/>
          </w:rPr>
          <m:t>β</m:t>
        </m:r>
      </m:oMath>
      <w:r>
        <w:t>= 0.008, p&gt;0.05) se asociaron positivamente a la diversidad alfa. Al aumentar la escala de análisis, el efecto de la temperatura sobre la diversidad alfa aumentó (</w:t>
      </w:r>
      <m:oMath>
        <m:r>
          <w:rPr>
            <w:rFonts w:ascii="Cambria Math" w:hAnsi="Cambria Math"/>
          </w:rPr>
          <m:t>β</m:t>
        </m:r>
      </m:oMath>
      <w:r>
        <w:t>= 0.0007, p&lt;0.05), mientras que la asociación de la diversidad alfa con la precipitación disminuyó (</w:t>
      </w:r>
      <m:oMath>
        <m:r>
          <w:rPr>
            <w:rFonts w:ascii="Cambria Math" w:hAnsi="Cambria Math"/>
          </w:rPr>
          <m:t>β</m:t>
        </m:r>
      </m:oMath>
      <w:r>
        <w:t>= -0.00004, p&gt;0.05).</w:t>
      </w:r>
      <w:commentRangeEnd w:id="338"/>
      <w:r w:rsidR="00972CAB">
        <w:rPr>
          <w:rStyle w:val="CommentReference"/>
        </w:rPr>
        <w:commentReference w:id="338"/>
      </w:r>
    </w:p>
    <w:p w14:paraId="5CBC3220" w14:textId="77777777" w:rsidR="005C39BF" w:rsidRDefault="00E1126C">
      <w:pPr>
        <w:pStyle w:val="BodyText"/>
      </w:pPr>
      <w:r>
        <w:t xml:space="preserve">Al </w:t>
      </w:r>
      <w:commentRangeStart w:id="339"/>
      <w:r>
        <w:t xml:space="preserve">descartar como predictor la altitud, </w:t>
      </w:r>
      <w:commentRangeEnd w:id="339"/>
      <w:r w:rsidR="00972CAB">
        <w:rPr>
          <w:rStyle w:val="CommentReference"/>
        </w:rPr>
        <w:commentReference w:id="339"/>
      </w:r>
      <w:r>
        <w:t xml:space="preserve">la </w:t>
      </w:r>
      <w:commentRangeStart w:id="340"/>
      <w:r>
        <w:t xml:space="preserve">temperatura y precipitación tuvieron una relación positiva y negativa, respectivamente, con la alfa diversidad. Ambas relaciones dependieron de la escala de análisis, por lo que al aumentar la escala, el efecto absoluto de estos predictores climáticos aumentó en magnitud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Además, al particionar los datos de acuerdo a la escala, los modelos ajustados a estas particiones mostraron un aumentó en su bondad de ajuste a mayores escalas de análisis (Anexo </w:t>
      </w:r>
      <w:hyperlink w:anchor="ms_models_per_scale_alpha">
        <w:r>
          <w:fldChar w:fldCharType="begin"/>
        </w:r>
        <w:r>
          <w:instrText xml:space="preserve"> REF ms_models_per_scale_alpha \h</w:instrText>
        </w:r>
        <w:r>
          <w:fldChar w:fldCharType="separate"/>
        </w:r>
        <w:r>
          <w:rPr>
            <w:b/>
            <w:noProof/>
          </w:rPr>
          <w:t>7</w:t>
        </w:r>
        <w:r>
          <w:fldChar w:fldCharType="end"/>
        </w:r>
      </w:hyperlink>
      <w:r>
        <w:t>).</w:t>
      </w:r>
      <w:commentRangeEnd w:id="340"/>
      <w:r w:rsidR="00972CAB">
        <w:rPr>
          <w:rStyle w:val="CommentReference"/>
        </w:rPr>
        <w:commentReference w:id="340"/>
      </w:r>
    </w:p>
    <w:p w14:paraId="3ADBD502" w14:textId="77777777" w:rsidR="005C39BF" w:rsidRDefault="00E1126C">
      <w:pPr>
        <w:pStyle w:val="BodyText"/>
      </w:pPr>
      <w:commentRangeStart w:id="341"/>
      <w:r>
        <w:t xml:space="preserve">Por su parte, el modelo de dependencia espacial de la diversidad beta asociada a la temperatura/precipitación explicó hasta un 39% de la varianza (F(10, 1745)=115, p&lt;0.05; Tabla </w:t>
      </w:r>
      <w:hyperlink w:anchor="ms_alpha_beta_bio">
        <w:r>
          <w:fldChar w:fldCharType="begin"/>
        </w:r>
        <w:r>
          <w:instrText xml:space="preserve"> REF ms_alpha_beta_bio \h</w:instrText>
        </w:r>
        <w:r>
          <w:fldChar w:fldCharType="separate"/>
        </w:r>
        <w:r>
          <w:rPr>
            <w:b/>
            <w:noProof/>
          </w:rPr>
          <w:t>2</w:t>
        </w:r>
        <w:r>
          <w:fldChar w:fldCharType="end"/>
        </w:r>
      </w:hyperlink>
      <w:r>
        <w:t>). En este modelo, el efecto de la temperatura sobre la diversidad beta fue positivo (</w:t>
      </w:r>
      <m:oMath>
        <m:r>
          <w:rPr>
            <w:rFonts w:ascii="Cambria Math" w:hAnsi="Cambria Math"/>
          </w:rPr>
          <m:t>β</m:t>
        </m:r>
      </m:oMath>
      <w:r>
        <w:t xml:space="preserve">= 0.005, p&lt;0.05; Anexo </w:t>
      </w:r>
      <w:hyperlink w:anchor="beta_bio">
        <w:r>
          <w:fldChar w:fldCharType="begin"/>
        </w:r>
        <w:r>
          <w:instrText xml:space="preserve"> REF beta_bio \h</w:instrText>
        </w:r>
        <w:r>
          <w:fldChar w:fldCharType="separate"/>
        </w:r>
        <w:r>
          <w:rPr>
            <w:b/>
            <w:noProof/>
          </w:rPr>
          <w:t>6</w:t>
        </w:r>
        <w:r>
          <w:fldChar w:fldCharType="end"/>
        </w:r>
      </w:hyperlink>
      <w:r>
        <w:t>A), al igual que el de la precipitación (</w:t>
      </w:r>
      <m:oMath>
        <m:r>
          <w:rPr>
            <w:rFonts w:ascii="Cambria Math" w:hAnsi="Cambria Math"/>
          </w:rPr>
          <m:t>β</m:t>
        </m:r>
      </m:oMath>
      <w:r>
        <w:t xml:space="preserve">= 0.0009, p&gt;0.05; Anexo </w:t>
      </w:r>
      <w:hyperlink w:anchor="beta_bio">
        <w:r>
          <w:fldChar w:fldCharType="begin"/>
        </w:r>
        <w:r>
          <w:instrText xml:space="preserve"> REF beta_bio \h</w:instrText>
        </w:r>
        <w:r>
          <w:fldChar w:fldCharType="separate"/>
        </w:r>
        <w:r>
          <w:rPr>
            <w:b/>
            <w:noProof/>
          </w:rPr>
          <w:t>6</w:t>
        </w:r>
        <w:r>
          <w:fldChar w:fldCharType="end"/>
        </w:r>
      </w:hyperlink>
      <w:r>
        <w:t>B). Además, al aumentar la escala de análisis, el efecto de la temperatura y de la precipitación disminuyó (</w:t>
      </w:r>
      <m:oMath>
        <m:r>
          <w:rPr>
            <w:rFonts w:ascii="Cambria Math" w:hAnsi="Cambria Math"/>
          </w:rPr>
          <m:t>β</m:t>
        </m:r>
      </m:oMath>
      <w:r>
        <w:t>= -0.00004, -0.000004, respectivamente, p&lt;0.05).</w:t>
      </w:r>
      <w:commentRangeEnd w:id="341"/>
      <w:r w:rsidR="00054DB1">
        <w:rPr>
          <w:rStyle w:val="CommentReference"/>
        </w:rPr>
        <w:commentReference w:id="341"/>
      </w:r>
    </w:p>
    <w:p w14:paraId="1E879056" w14:textId="7E81A04A" w:rsidR="005C39BF" w:rsidRDefault="00E1126C">
      <w:pPr>
        <w:pStyle w:val="BodyText"/>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 </w:t>
      </w:r>
      <w:hyperlink w:anchor="ms_alpha_beta_bio">
        <w:r>
          <w:fldChar w:fldCharType="begin"/>
        </w:r>
        <w:r>
          <w:instrText xml:space="preserve"> REF ms_alpha_beta_bio \h</w:instrText>
        </w:r>
        <w:r>
          <w:fldChar w:fldCharType="separate"/>
        </w:r>
        <w:r>
          <w:rPr>
            <w:b/>
            <w:noProof/>
          </w:rPr>
          <w:t>2</w:t>
        </w:r>
        <w:r>
          <w:fldChar w:fldCharType="end"/>
        </w:r>
      </w:hyperlink>
      <w:r>
        <w:t>). Aún así, persistió el efecto negativo de la escala en el modelo.</w:t>
      </w:r>
      <w:commentRangeStart w:id="342"/>
      <w:commentRangeStart w:id="343"/>
      <w:r>
        <w:t xml:space="preserve"> Adicionalmente, al ajustar un modelo independiente para cada </w:t>
      </w:r>
      <w:r>
        <w:lastRenderedPageBreak/>
        <w:t>partición de los datos de acuerdo a la escala, la bondad de ajuste de los modelos aumentó en respuesta al increment</w:t>
      </w:r>
      <w:ins w:id="344" w:author="MARIA MERCEDES GAVILANEZ ENDARA" w:date="2024-11-08T15:09:00Z" w16du:dateUtc="2024-11-08T20:09:00Z">
        <w:r w:rsidR="00054DB1">
          <w:t>o</w:t>
        </w:r>
      </w:ins>
      <w:del w:id="345" w:author="MARIA MERCEDES GAVILANEZ ENDARA" w:date="2024-11-08T15:09:00Z" w16du:dateUtc="2024-11-08T20:09:00Z">
        <w:r w:rsidDel="00054DB1">
          <w:delText>ó</w:delText>
        </w:r>
      </w:del>
      <w:r>
        <w:t xml:space="preserve"> de la escala de análisis </w:t>
      </w:r>
      <w:commentRangeEnd w:id="342"/>
      <w:r w:rsidR="00054DB1">
        <w:rPr>
          <w:rStyle w:val="CommentReference"/>
        </w:rPr>
        <w:commentReference w:id="342"/>
      </w:r>
      <w:commentRangeEnd w:id="343"/>
      <w:r w:rsidR="000C04EC">
        <w:rPr>
          <w:rStyle w:val="CommentReference"/>
        </w:rPr>
        <w:commentReference w:id="343"/>
      </w:r>
      <w:r>
        <w:t xml:space="preserve">(Anexo </w:t>
      </w:r>
      <w:hyperlink w:anchor="ms_models_per_scale_beta">
        <w:r>
          <w:fldChar w:fldCharType="begin"/>
        </w:r>
        <w:r>
          <w:instrText xml:space="preserve"> REF ms_models_per_scale_beta \h</w:instrText>
        </w:r>
        <w:r>
          <w:fldChar w:fldCharType="separate"/>
        </w:r>
        <w:r>
          <w:rPr>
            <w:b/>
            <w:noProof/>
          </w:rPr>
          <w:t>8</w:t>
        </w:r>
        <w:r>
          <w:fldChar w:fldCharType="end"/>
        </w:r>
      </w:hyperlink>
      <w:r>
        <w:t>).</w:t>
      </w:r>
    </w:p>
    <w:p w14:paraId="51B8E837" w14:textId="77777777" w:rsidR="005C39BF" w:rsidRDefault="00E1126C">
      <w:pPr>
        <w:pStyle w:val="TableCaption"/>
        <w:keepNext/>
      </w:pPr>
      <w:commentRangeStart w:id="346"/>
      <w:r>
        <w:rPr>
          <w:b/>
        </w:rPr>
        <w:t xml:space="preserve">Tabla  </w:t>
      </w:r>
      <w:bookmarkStart w:id="347" w:name="ms_alpha_beta_bio"/>
      <w:r>
        <w:rPr>
          <w:b/>
        </w:rPr>
        <w:fldChar w:fldCharType="begin"/>
      </w:r>
      <w:r>
        <w:rPr>
          <w:b/>
        </w:rPr>
        <w:instrText>SEQ tab \* Arabic</w:instrText>
      </w:r>
      <w:r>
        <w:rPr>
          <w:b/>
        </w:rPr>
        <w:fldChar w:fldCharType="separate"/>
      </w:r>
      <w:r>
        <w:rPr>
          <w:b/>
          <w:noProof/>
        </w:rPr>
        <w:t>2</w:t>
      </w:r>
      <w:r>
        <w:rPr>
          <w:b/>
        </w:rPr>
        <w:fldChar w:fldCharType="end"/>
      </w:r>
      <w:bookmarkEnd w:id="347"/>
      <w:r>
        <w:rPr>
          <w:b/>
        </w:rPr>
        <w:t xml:space="preserve">.  </w:t>
      </w:r>
      <w:r>
        <w:t xml:space="preserve">Coeficientes de los modelos lineales ajustados a la diversidad alfa y beta de plantas de sotobosque, utilizando como variables predictoras, precipitación (bio_18), temperatura (bio_11), y las interacciones temperatura*escala de análisis y precipitación*escala de análisis. </w:t>
      </w:r>
      <w:commentRangeStart w:id="348"/>
      <w:r>
        <w:t>En los modelos (i) se utiliza también como predictor la altitud.</w:t>
      </w:r>
      <w:commentRangeEnd w:id="346"/>
      <w:r w:rsidR="00972CAB">
        <w:rPr>
          <w:rStyle w:val="CommentReference"/>
        </w:rPr>
        <w:commentReference w:id="346"/>
      </w:r>
      <w:commentRangeEnd w:id="348"/>
      <w:r w:rsidR="00972CAB">
        <w:rPr>
          <w:rStyle w:val="CommentReference"/>
        </w:rPr>
        <w:commentReference w:id="348"/>
      </w:r>
    </w:p>
    <w:tbl>
      <w:tblPr>
        <w:tblW w:w="0" w:type="auto"/>
        <w:jc w:val="center"/>
        <w:tblLayout w:type="fixed"/>
        <w:tblLook w:val="0420" w:firstRow="1" w:lastRow="0" w:firstColumn="0" w:lastColumn="0" w:noHBand="0" w:noVBand="1"/>
      </w:tblPr>
      <w:tblGrid>
        <w:gridCol w:w="1871"/>
        <w:gridCol w:w="1871"/>
        <w:gridCol w:w="1871"/>
        <w:gridCol w:w="1871"/>
        <w:gridCol w:w="1871"/>
      </w:tblGrid>
      <w:tr w:rsidR="005C39BF" w14:paraId="7D90F32C" w14:textId="77777777">
        <w:trPr>
          <w:tblHeader/>
          <w:jc w:val="center"/>
        </w:trPr>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B16F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1FD12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A7C13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AD864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(ii)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05E78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(ii)</w:t>
            </w:r>
          </w:p>
        </w:tc>
      </w:tr>
      <w:tr w:rsidR="005C39BF" w14:paraId="5DA17E1A" w14:textId="77777777">
        <w:trPr>
          <w:jc w:val="center"/>
        </w:trPr>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DCED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570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commentRangeStart w:id="349"/>
            <w:r>
              <w:rPr>
                <w:rFonts w:eastAsia="Times New Roman" w:cs="Times New Roman"/>
                <w:color w:val="000000"/>
                <w:sz w:val="20"/>
                <w:szCs w:val="20"/>
              </w:rPr>
              <w:t>-1.0e+01 [-1.2e+01, -7.8e+00] ***</w:t>
            </w:r>
            <w:commentRangeEnd w:id="349"/>
            <w:r w:rsidR="00BB1D4A">
              <w:rPr>
                <w:rStyle w:val="CommentReference"/>
              </w:rPr>
              <w:commentReference w:id="349"/>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CD57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511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6.6e+00 [5.5e+00, 7.6e+00]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263F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r>
      <w:tr w:rsidR="005C39BF" w14:paraId="41A73843"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8BF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E7A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6.3e+00 [5.6e+00, 7.0e+00]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CE87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-2.1e-02 [-2.9e-02, -1.3e-02]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C012"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5E24"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3CF27724"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2A1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AC18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7.7e+00 [6.7e+00, 8.8e+00]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0135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-1.4e-02 [-2.2e-02, -6.3e-03]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2D7A2"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73253"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7A1F2268"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638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384B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7.3e+00 [6.0e+00, 8.5e+00]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181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1.3e-03 [-6.9e-03, 9.4e-03]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38890"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AD94D"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007CFDC0"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7DBE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C0AF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6.1e+00 [4.6e+00, 7.5e+00]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0AE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-2.9e-02 [-3.9e-02, -2.0e-02]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3F13"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878BF"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78B39DC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515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59D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5.3e+00 [3.4e+00, 7.2e+00]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0787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3.3e-02 [2.6e-02, 4.1e-02]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AC553"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0D54B" w14:textId="77777777" w:rsidR="005C39BF" w:rsidRDefault="005C39BF">
            <w:pPr>
              <w:pBdr>
                <w:top w:val="none" w:sz="0" w:space="0" w:color="000000"/>
                <w:left w:val="none" w:sz="0" w:space="0" w:color="000000"/>
                <w:bottom w:val="none" w:sz="0" w:space="0" w:color="000000"/>
                <w:right w:val="none" w:sz="0" w:space="0" w:color="000000"/>
              </w:pBdr>
              <w:spacing w:before="100" w:after="100"/>
              <w:ind w:left="100" w:right="100"/>
            </w:pPr>
          </w:p>
        </w:tc>
      </w:tr>
      <w:tr w:rsidR="005C39BF" w14:paraId="0EC0077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8949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233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1.0e-02 [4.1e-03, 1.7e-02]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39E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-3.4e-04 [-3.8e-04, -3.0e-04]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C72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1.5e-02 [8.0e-03, 2.2e-02]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0F8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-3.3e-04 [-3.7e-04, -2.9e-04] ***</w:t>
            </w:r>
          </w:p>
        </w:tc>
      </w:tr>
      <w:tr w:rsidR="005C39BF" w14:paraId="2DCFB4C8"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D86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E1EB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1.9e-01 [1.4e-01, 2.3e-01]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778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5.3e-03 [3.4e-03, 7.2e-03]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159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7.0e-03 [-1.7e-02, 3.1e-02]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2D7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4.0e-03 [2.0e-03, 6.0e-03] ***</w:t>
            </w:r>
          </w:p>
        </w:tc>
      </w:tr>
      <w:tr w:rsidR="005C39BF" w14:paraId="090FFFEC"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221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49AF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7.8e-03 [4.8e-03, 1.1e-02]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975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8.9e-04 [5.3e-04, 1.2e-03]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4D0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-2.0e-03 [-3.0e-03, -1.0e-03]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2F0E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7.5e-04 [3.6e-04, 1.1e-03] ***</w:t>
            </w:r>
          </w:p>
        </w:tc>
      </w:tr>
      <w:tr w:rsidR="005C39BF" w14:paraId="60F9B03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B0D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F31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6.9e-04 [5.4e-04, 8.3e-04]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84C3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-4.2e-05 [-6.0e-05, -2.5e-05]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D78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5.7e-04 [4.1e-04, 7.3e-04]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4D2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-6.2e-05 [-8.0e-05, -4.4e-05] ***</w:t>
            </w:r>
          </w:p>
        </w:tc>
      </w:tr>
      <w:tr w:rsidR="005C39BF" w14:paraId="23AAD5C0"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9BA9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3A4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[-4.2e-05, -3.0e-05]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457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-4.4e-06 [-7.7e-06, -1.1e-06]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A71A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[-4.3e-05, -3.0e-05]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D1C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-6.1e-06 [-9.6e-06, -2.5e-06] ***</w:t>
            </w:r>
          </w:p>
        </w:tc>
      </w:tr>
      <w:tr w:rsidR="005C39BF" w14:paraId="5F24D98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6F66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7841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43D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09AF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620C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5C39BF" w14:paraId="57D87B06"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B1F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F54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676E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BA5C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94F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0.296</w:t>
            </w:r>
          </w:p>
        </w:tc>
      </w:tr>
      <w:tr w:rsidR="005C39BF" w14:paraId="6491D055" w14:textId="77777777">
        <w:trPr>
          <w:jc w:val="center"/>
        </w:trPr>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F48C1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AF325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0.657</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29E66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0.394</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77DD5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0.582</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745FF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0.294</w:t>
            </w:r>
          </w:p>
        </w:tc>
      </w:tr>
    </w:tbl>
    <w:p w14:paraId="48F22BAA" w14:textId="77777777" w:rsidR="005C39BF" w:rsidRDefault="00E1126C">
      <w:pPr>
        <w:pStyle w:val="Heading2"/>
      </w:pPr>
      <w:bookmarkStart w:id="350" w:name="X25e73ab8dcabedf6b882afe74a197ef96cb5e2f"/>
      <w:bookmarkEnd w:id="335"/>
      <w:commentRangeStart w:id="351"/>
      <w:commentRangeStart w:id="352"/>
      <w:r>
        <w:t>Dependencia espacial de la asociación entre temperatura/precipitación y la diversidad de plantas de sotobosque en diferentes altitudes</w:t>
      </w:r>
      <w:commentRangeEnd w:id="351"/>
      <w:r w:rsidR="000C04EC">
        <w:rPr>
          <w:rStyle w:val="CommentReference"/>
          <w:rFonts w:eastAsiaTheme="minorHAnsi" w:cstheme="minorBidi"/>
          <w:b w:val="0"/>
          <w:bCs w:val="0"/>
          <w:color w:val="auto"/>
        </w:rPr>
        <w:commentReference w:id="351"/>
      </w:r>
      <w:commentRangeEnd w:id="352"/>
      <w:r w:rsidR="00B30571">
        <w:rPr>
          <w:rStyle w:val="CommentReference"/>
          <w:rFonts w:eastAsiaTheme="minorHAnsi" w:cstheme="minorBidi"/>
          <w:b w:val="0"/>
          <w:bCs w:val="0"/>
          <w:color w:val="auto"/>
        </w:rPr>
        <w:commentReference w:id="352"/>
      </w:r>
    </w:p>
    <w:p w14:paraId="0D81E9FC" w14:textId="2E3DAC88" w:rsidR="005C39BF" w:rsidRDefault="00E1126C">
      <w:pPr>
        <w:pStyle w:val="FirstParagraph"/>
      </w:pPr>
      <w:r>
        <w:t xml:space="preserve">La asociación entre la alfa diversidad y la temperatura/precipitación no presentó una tendencia clara al analizar los modelos </w:t>
      </w:r>
      <w:del w:id="353" w:author="MARIA MERCEDES GAVILANEZ ENDARA" w:date="2024-11-08T15:12:00Z" w16du:dateUtc="2024-11-08T20:12:00Z">
        <w:r w:rsidDel="000C04EC">
          <w:delText xml:space="preserve">en </w:delText>
        </w:r>
      </w:del>
      <w:ins w:id="354" w:author="MARIA MERCEDES GAVILANEZ ENDARA" w:date="2024-11-08T15:12:00Z" w16du:dateUtc="2024-11-08T20:12:00Z">
        <w:r w:rsidR="000C04EC">
          <w:t xml:space="preserve">a </w:t>
        </w:r>
      </w:ins>
      <w:r>
        <w:t xml:space="preserve">distintos rangos altitudinales (Tabla </w:t>
      </w:r>
      <w:hyperlink w:anchor="ms_models_per_elev_alpha">
        <w:r>
          <w:fldChar w:fldCharType="begin"/>
        </w:r>
        <w:r>
          <w:instrText xml:space="preserve"> REF ms_models_per_elev_alpha \h</w:instrText>
        </w:r>
        <w:r>
          <w:fldChar w:fldCharType="separate"/>
        </w:r>
        <w:r>
          <w:rPr>
            <w:b/>
            <w:noProof/>
          </w:rPr>
          <w:t>3</w:t>
        </w:r>
        <w:r>
          <w:fldChar w:fldCharType="end"/>
        </w:r>
      </w:hyperlink>
      <w:r>
        <w:t>).</w:t>
      </w:r>
      <w:commentRangeStart w:id="355"/>
      <w:r>
        <w:t xml:space="preserve"> La temperatura tuvo el mayor efecto sobre la diversidad alfa a 3500 mnsm (</w:t>
      </w:r>
      <m:oMath>
        <m:r>
          <w:rPr>
            <w:rFonts w:ascii="Cambria Math" w:hAnsi="Cambria Math"/>
          </w:rPr>
          <m:t>β</m:t>
        </m:r>
      </m:oMath>
      <w:r>
        <w:t>= -3.7, p&lt;0.05)</w:t>
      </w:r>
      <w:commentRangeEnd w:id="355"/>
      <w:r w:rsidR="000C04EC">
        <w:rPr>
          <w:rStyle w:val="CommentReference"/>
        </w:rPr>
        <w:commentReference w:id="355"/>
      </w:r>
      <w:r>
        <w:t xml:space="preserve">, </w:t>
      </w:r>
      <w:commentRangeStart w:id="356"/>
      <w:r>
        <w:t xml:space="preserve">y su efecto no dependió de la escala </w:t>
      </w:r>
      <w:r>
        <w:lastRenderedPageBreak/>
        <w:t>de análisis utilizada (</w:t>
      </w:r>
      <m:oMath>
        <m:r>
          <w:rPr>
            <w:rFonts w:ascii="Cambria Math" w:hAnsi="Cambria Math"/>
          </w:rPr>
          <m:t>β</m:t>
        </m:r>
      </m:oMath>
      <w:r>
        <w:t>=0.004, p&gt;0.05).</w:t>
      </w:r>
      <w:commentRangeEnd w:id="356"/>
      <w:r w:rsidR="000C04EC">
        <w:rPr>
          <w:rStyle w:val="CommentReference"/>
        </w:rPr>
        <w:commentReference w:id="356"/>
      </w:r>
      <w:r>
        <w:t xml:space="preserve"> A 400 msnm, la temperatura se asoció positivamente con la alfa diversidad (</w:t>
      </w:r>
      <m:oMath>
        <m:r>
          <w:rPr>
            <w:rFonts w:ascii="Cambria Math" w:hAnsi="Cambria Math"/>
          </w:rPr>
          <m:t>β</m:t>
        </m:r>
      </m:oMath>
      <w:r>
        <w:t xml:space="preserve">=2.6, p&lt;0.05). En el resto de rangos altitudinales, la temperatura no tuvo una asociación signiticativa con la diversidad alfa (p&gt;0.05, Tabla </w:t>
      </w:r>
      <w:hyperlink w:anchor="ms_models_per_elev_alpha">
        <w:r>
          <w:fldChar w:fldCharType="begin"/>
        </w:r>
        <w:r>
          <w:instrText xml:space="preserve"> REF ms_models_per_elev_alpha \h</w:instrText>
        </w:r>
        <w:r>
          <w:fldChar w:fldCharType="separate"/>
        </w:r>
        <w:r>
          <w:rPr>
            <w:b/>
            <w:noProof/>
          </w:rPr>
          <w:t>3</w:t>
        </w:r>
        <w:r>
          <w:fldChar w:fldCharType="end"/>
        </w:r>
      </w:hyperlink>
      <w:r>
        <w:t xml:space="preserve">). Por su parte, la asociación entre la precipitación y diversidad alfa fue reduciéndose a medida que aumentó la altitud. </w:t>
      </w:r>
      <w:commentRangeStart w:id="357"/>
      <w:r>
        <w:t>A 400 mnsn, la asociación negativa fue la más elevada (</w:t>
      </w:r>
      <m:oMath>
        <m:r>
          <w:rPr>
            <w:rFonts w:ascii="Cambria Math" w:hAnsi="Cambria Math"/>
          </w:rPr>
          <m:t>β</m:t>
        </m:r>
      </m:oMath>
      <w:r>
        <w:t>= -0.518, p&lt;0.05), seguida de los 2300 msnm (</w:t>
      </w:r>
      <m:oMath>
        <m:r>
          <w:rPr>
            <w:rFonts w:ascii="Cambria Math" w:hAnsi="Cambria Math"/>
          </w:rPr>
          <m:t>β</m:t>
        </m:r>
      </m:oMath>
      <w:r>
        <w:t>= 0.06, p&lt;0.05), donde la relación se torna positiva, dependiendo únicamente a 2300 msnm de la escala, aunque su efecto es despreciable (</w:t>
      </w:r>
      <m:oMath>
        <m:r>
          <w:rPr>
            <w:rFonts w:ascii="Cambria Math" w:hAnsi="Cambria Math"/>
          </w:rPr>
          <m:t>β</m:t>
        </m:r>
      </m:oMath>
      <w:r>
        <w:t>=0.0000, p&gt;0.05).</w:t>
      </w:r>
      <w:commentRangeEnd w:id="357"/>
      <w:r w:rsidR="000C04EC">
        <w:rPr>
          <w:rStyle w:val="CommentReference"/>
        </w:rPr>
        <w:commentReference w:id="357"/>
      </w:r>
    </w:p>
    <w:p w14:paraId="4BFA1820" w14:textId="77777777" w:rsidR="005C39BF" w:rsidRDefault="00E1126C">
      <w:pPr>
        <w:pStyle w:val="TableCaption"/>
        <w:keepNext/>
      </w:pPr>
      <w:r>
        <w:rPr>
          <w:b/>
        </w:rPr>
        <w:t xml:space="preserve">Tabla  </w:t>
      </w:r>
      <w:bookmarkStart w:id="358" w:name="ms_models_per_elev_alpha"/>
      <w:r>
        <w:rPr>
          <w:b/>
        </w:rPr>
        <w:fldChar w:fldCharType="begin"/>
      </w:r>
      <w:r>
        <w:rPr>
          <w:b/>
        </w:rPr>
        <w:instrText>SEQ tab \* Arabic</w:instrText>
      </w:r>
      <w:r>
        <w:rPr>
          <w:b/>
        </w:rPr>
        <w:fldChar w:fldCharType="separate"/>
      </w:r>
      <w:r>
        <w:rPr>
          <w:b/>
          <w:noProof/>
        </w:rPr>
        <w:t>3</w:t>
      </w:r>
      <w:r>
        <w:rPr>
          <w:b/>
        </w:rPr>
        <w:fldChar w:fldCharType="end"/>
      </w:r>
      <w:bookmarkEnd w:id="358"/>
      <w:r>
        <w:rPr>
          <w:b/>
        </w:rPr>
        <w:t xml:space="preserve">.  </w:t>
      </w:r>
      <w:r>
        <w:t xml:space="preserve">Coeficientes de los modelos lineales para cada rango altitudinal ajustados a la diversidad alfa de plantas de sotobosque, utilizando como variables predictoras </w:t>
      </w:r>
      <w:commentRangeStart w:id="359"/>
      <w:r>
        <w:t xml:space="preserve">la precipitación (bio_18), temperatura (bio_11), </w:t>
      </w:r>
      <w:commentRangeEnd w:id="359"/>
      <w:r w:rsidR="000C04EC">
        <w:rPr>
          <w:rStyle w:val="CommentReference"/>
        </w:rPr>
        <w:commentReference w:id="359"/>
      </w:r>
      <w:r>
        <w:t>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5C39BF" w14:paraId="467F16EA"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7C6A9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11794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662D2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FDA6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AB78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EE7CA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19DC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5C39BF" w14:paraId="74F0CCF8"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EE24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AA9E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301.959 [140.180, 463.738]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2DD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6.237 [3.196, 9.277]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0BDF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-14.394 [-24.922, -3.867]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5AE6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-12.034 [-17.482, -6.585]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E22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13.877 [-4.955, 32.709]</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307D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182.138 [35.272, 329.004] *</w:t>
            </w:r>
          </w:p>
        </w:tc>
      </w:tr>
      <w:tr w:rsidR="005C39BF" w14:paraId="579BCD2E"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4EB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B94D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1.521 [-0.341, 3.383]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B0E2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-0.062 [-0.084, -0.039]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B7BB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 [0.030, 0.166]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D04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-0.116 [-0.152, -0.080]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6F64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-0.219 [-0.467, 0.028]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F9E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-1.155 [-2.509, 0.198] +</w:t>
            </w:r>
          </w:p>
        </w:tc>
      </w:tr>
      <w:tr w:rsidR="005C39BF" w14:paraId="7F807E91"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508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C22D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2.644 [0.839, 4.449]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1012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commentRangeStart w:id="360"/>
            <w:r>
              <w:rPr>
                <w:rFonts w:eastAsia="Times New Roman" w:cs="Times New Roman"/>
                <w:color w:val="000000"/>
                <w:sz w:val="20"/>
                <w:szCs w:val="20"/>
              </w:rPr>
              <w:t>-0.213 [-0.577, 0.152]</w:t>
            </w:r>
            <w:commentRangeEnd w:id="360"/>
            <w:r w:rsidR="000C04EC">
              <w:rPr>
                <w:rStyle w:val="CommentReference"/>
              </w:rPr>
              <w:commentReference w:id="360"/>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6CCE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0.455 [0.201, 0.710]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E89C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0.014 [-0.129, 0.158]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7D64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[-0.123, 0.096]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625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-3.702 [-6.717, -0.687] *</w:t>
            </w:r>
          </w:p>
        </w:tc>
      </w:tr>
      <w:tr w:rsidR="005C39BF" w14:paraId="420E026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46E2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commentRangeStart w:id="361"/>
            <w:r>
              <w:rPr>
                <w:rFonts w:eastAsia="Times New Roman" w:cs="Times New Roman"/>
                <w:color w:val="000000"/>
                <w:sz w:val="20"/>
                <w:szCs w:val="20"/>
              </w:rPr>
              <w:t>bio_17</w:t>
            </w:r>
            <w:commentRangeEnd w:id="361"/>
            <w:r w:rsidR="000C04EC">
              <w:rPr>
                <w:rStyle w:val="CommentReference"/>
              </w:rPr>
              <w:commentReference w:id="361"/>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280B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-0.518 [-0.771, -0.266]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1EA3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[-0.005, 0.025]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4119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0.016 [-0.002, 0.035]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4534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0.058 [0.041, 0.074]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C12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-0.027 [-0.082,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EDB4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0.048 [-0.048, 0.144]</w:t>
            </w:r>
          </w:p>
        </w:tc>
      </w:tr>
      <w:tr w:rsidR="005C39BF" w14:paraId="0D2B0EA0"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F600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36C8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0.020 [-0.004, 0.043]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EA5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[0.007, 0.014]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5B6E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7086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9FF4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38E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0.026 [-0.003, 0.055] +</w:t>
            </w:r>
          </w:p>
        </w:tc>
      </w:tr>
      <w:tr w:rsidR="005C39BF" w14:paraId="6CCB152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CCAA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F07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commentRangeStart w:id="362"/>
            <w:r>
              <w:rPr>
                <w:rFonts w:eastAsia="Times New Roman" w:cs="Times New Roman"/>
                <w:color w:val="000000"/>
                <w:sz w:val="20"/>
                <w:szCs w:val="20"/>
              </w:rPr>
              <w:t>-0.003 [-0.006,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B48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D0B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4E9F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11DA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C210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0.000]</w:t>
            </w:r>
            <w:commentRangeEnd w:id="362"/>
            <w:r w:rsidR="000C04EC">
              <w:rPr>
                <w:rStyle w:val="CommentReference"/>
              </w:rPr>
              <w:commentReference w:id="362"/>
            </w:r>
          </w:p>
        </w:tc>
      </w:tr>
      <w:tr w:rsidR="005C39BF" w14:paraId="668E014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5C2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51BB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50E8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283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6303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433C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262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5C39BF" w14:paraId="7ABB098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D91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135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0.434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784C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0.556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D015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9FC1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0.760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E34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0E9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0.692</w:t>
            </w:r>
          </w:p>
        </w:tc>
      </w:tr>
      <w:tr w:rsidR="005C39BF" w14:paraId="2826DF54"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A5DB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AC45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6B561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0.549</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D255F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38EBF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0.756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C1AA5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0.710</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B0A14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0.687</w:t>
            </w:r>
          </w:p>
        </w:tc>
      </w:tr>
    </w:tbl>
    <w:p w14:paraId="76527380" w14:textId="77777777" w:rsidR="005C39BF" w:rsidRDefault="00E1126C">
      <w:pPr>
        <w:pStyle w:val="BodyText"/>
      </w:pPr>
      <w:r>
        <w:t>La asociación de la diversidad beta con la t</w:t>
      </w:r>
      <w:commentRangeStart w:id="363"/>
      <w:r>
        <w:t>emperatura aumentó desde los 2900 (</w:t>
      </w:r>
      <m:oMath>
        <m:r>
          <w:rPr>
            <w:rFonts w:ascii="Cambria Math" w:hAnsi="Cambria Math"/>
          </w:rPr>
          <m:t>β</m:t>
        </m:r>
      </m:oMath>
      <w:r>
        <w:t>=0.005, p&lt;0.05) hasta los 3500 mnsm (</w:t>
      </w:r>
      <m:oMath>
        <m:r>
          <w:rPr>
            <w:rFonts w:ascii="Cambria Math" w:hAnsi="Cambria Math"/>
          </w:rPr>
          <m:t>β</m:t>
        </m:r>
      </m:oMath>
      <w:r>
        <w:t>=0.143, p&lt;0.05).</w:t>
      </w:r>
      <w:commentRangeEnd w:id="363"/>
      <w:r w:rsidR="00B30571">
        <w:rPr>
          <w:rStyle w:val="CommentReference"/>
        </w:rPr>
        <w:commentReference w:id="363"/>
      </w:r>
      <w:r>
        <w:t xml:space="preserve"> Ninguno de los </w:t>
      </w:r>
      <w:commentRangeStart w:id="364"/>
      <w:commentRangeStart w:id="365"/>
      <w:r>
        <w:t xml:space="preserve">rangos </w:t>
      </w:r>
      <w:commentRangeEnd w:id="364"/>
      <w:r w:rsidR="00B30571">
        <w:rPr>
          <w:rStyle w:val="CommentReference"/>
        </w:rPr>
        <w:commentReference w:id="364"/>
      </w:r>
      <w:commentRangeEnd w:id="365"/>
      <w:r w:rsidR="00B30571">
        <w:rPr>
          <w:rStyle w:val="CommentReference"/>
        </w:rPr>
        <w:commentReference w:id="365"/>
      </w:r>
      <w:r>
        <w:t>dependió de la escala de análisis. Además, en el resto de rangos no se encontró una asociación significativa (p&gt;0.05). Por su parte, la precipitación se asoció únicamente en la banda de lo 1600 msnm.</w:t>
      </w:r>
    </w:p>
    <w:p w14:paraId="5425FB79" w14:textId="77777777" w:rsidR="005C39BF" w:rsidRDefault="00E1126C">
      <w:pPr>
        <w:pStyle w:val="TableCaption"/>
        <w:keepNext/>
      </w:pPr>
      <w:r>
        <w:rPr>
          <w:b/>
        </w:rPr>
        <w:lastRenderedPageBreak/>
        <w:t xml:space="preserve">Tabla  </w:t>
      </w:r>
      <w:bookmarkStart w:id="366" w:name="ms_models_per_elev_beta"/>
      <w:r>
        <w:rPr>
          <w:b/>
        </w:rPr>
        <w:fldChar w:fldCharType="begin"/>
      </w:r>
      <w:r>
        <w:rPr>
          <w:b/>
        </w:rPr>
        <w:instrText>SEQ tab \* Arabic</w:instrText>
      </w:r>
      <w:r>
        <w:rPr>
          <w:b/>
        </w:rPr>
        <w:fldChar w:fldCharType="separate"/>
      </w:r>
      <w:r>
        <w:rPr>
          <w:b/>
          <w:noProof/>
        </w:rPr>
        <w:t>4</w:t>
      </w:r>
      <w:r>
        <w:rPr>
          <w:b/>
        </w:rPr>
        <w:fldChar w:fldCharType="end"/>
      </w:r>
      <w:bookmarkEnd w:id="366"/>
      <w:r>
        <w:rPr>
          <w:b/>
        </w:rPr>
        <w:t xml:space="preserve">.  </w:t>
      </w:r>
      <w:r>
        <w:t xml:space="preserve">Coeficientes de los modelos lineales para cada rango altitudinal ajustados a la diversidad beta de plantas de sotobosque, utilizando como variables predictoras la </w:t>
      </w:r>
      <w:commentRangeStart w:id="367"/>
      <w:r>
        <w:t>precipitación (bio_18), temperatura (bio_11),</w:t>
      </w:r>
      <w:commentRangeEnd w:id="367"/>
      <w:r w:rsidR="00B30571">
        <w:rPr>
          <w:rStyle w:val="CommentReference"/>
        </w:rPr>
        <w:commentReference w:id="367"/>
      </w:r>
      <w:r>
        <w:t xml:space="preserve">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5C39BF" w14:paraId="7360206D"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2D221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8234C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FC7B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0E1A2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0D9C5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27C9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E3347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5C39BF" w14:paraId="2DEDEBF0"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8F11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5734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0.128 [0.112, 0.145]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4D4B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0.183 [0.168, 0.198]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173D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0.164 [0.149, 0.178]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75D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0.184 [0.169, 0.200]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598B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0.162 [0.145, 0.180]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4F9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0.188 [0.172, 0.204] ***</w:t>
            </w:r>
          </w:p>
        </w:tc>
      </w:tr>
      <w:tr w:rsidR="005C39BF" w14:paraId="00FFD210"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12EF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100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A2E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140E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38E3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4E6C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E6C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r>
      <w:tr w:rsidR="005C39BF" w14:paraId="78284595"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A4FA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EC17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-0.053 [-0.118, 0.011]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FD0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0.004 [-0.023, 0.032]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931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[-0.005,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4C7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682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[0.001, 0.008]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6110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0.143 [0.023, 0.263] *</w:t>
            </w:r>
          </w:p>
        </w:tc>
      </w:tr>
      <w:tr w:rsidR="005C39BF" w14:paraId="2DCD119B"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251A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2419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[0.000, 0.020]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A145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C38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0.002]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FA0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5744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B94E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[-0.005, 0.001]</w:t>
            </w:r>
          </w:p>
        </w:tc>
      </w:tr>
      <w:tr w:rsidR="005C39BF" w14:paraId="6E03EC6F"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220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commentRangeStart w:id="368"/>
            <w:r>
              <w:rPr>
                <w:rFonts w:eastAsia="Times New Roman" w:cs="Times New Roman"/>
                <w:color w:val="000000"/>
                <w:sz w:val="20"/>
                <w:szCs w:val="20"/>
              </w:rPr>
              <w:t>escala × bio_4</w:t>
            </w:r>
            <w:commentRangeEnd w:id="368"/>
            <w:r w:rsidR="00B30571">
              <w:rPr>
                <w:rStyle w:val="CommentReference"/>
              </w:rPr>
              <w:commentReference w:id="368"/>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362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191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D2D3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A69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2B70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C4D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w:t>
            </w:r>
          </w:p>
        </w:tc>
      </w:tr>
      <w:tr w:rsidR="005C39BF" w14:paraId="76929B65"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473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commentRangeStart w:id="369"/>
            <w:r>
              <w:rPr>
                <w:rFonts w:eastAsia="Times New Roman" w:cs="Times New Roman"/>
                <w:color w:val="000000"/>
                <w:sz w:val="20"/>
                <w:szCs w:val="20"/>
              </w:rPr>
              <w:t>escala × bio_17</w:t>
            </w:r>
            <w:commentRangeEnd w:id="369"/>
            <w:r w:rsidR="00B30571">
              <w:rPr>
                <w:rStyle w:val="CommentReference"/>
              </w:rPr>
              <w:commentReference w:id="369"/>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33AF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CBE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21D2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6282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F541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836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r>
      <w:tr w:rsidR="005C39BF" w14:paraId="3404091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06C7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394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276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4227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183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952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8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25DC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5C39BF" w14:paraId="3C8ECD27"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D659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F081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BAC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7CB9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955C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BFCD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DC1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0.224</w:t>
            </w:r>
          </w:p>
        </w:tc>
      </w:tr>
      <w:tr w:rsidR="005C39BF" w14:paraId="4BB3B1E6"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126B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7E4C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B037A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0.497</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4C71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0.463</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66454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D583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AD12B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0.210</w:t>
            </w:r>
          </w:p>
        </w:tc>
      </w:tr>
    </w:tbl>
    <w:p w14:paraId="47BC9FF8" w14:textId="77777777" w:rsidR="005C39BF" w:rsidRDefault="00E1126C">
      <w:pPr>
        <w:pStyle w:val="Heading1"/>
      </w:pPr>
      <w:bookmarkStart w:id="370" w:name="discusión"/>
      <w:bookmarkEnd w:id="313"/>
      <w:bookmarkEnd w:id="350"/>
      <w:r>
        <w:t>Discusión</w:t>
      </w:r>
    </w:p>
    <w:p w14:paraId="2A51B7A6" w14:textId="77777777" w:rsidR="005C39BF" w:rsidRDefault="00E1126C">
      <w:pPr>
        <w:pStyle w:val="Heading2"/>
      </w:pPr>
      <w:bookmarkStart w:id="371" w:name="Xfdf7b84e01396ebf15f8b1652ad02abe574cad4"/>
      <w:commentRangeStart w:id="372"/>
      <w:r>
        <w:t>Patrones de dependencia espacial de la alfa y beta diversidad de acuerdo al rango altitudinal</w:t>
      </w:r>
      <w:commentRangeEnd w:id="372"/>
      <w:r w:rsidR="00BB1D4A">
        <w:rPr>
          <w:rStyle w:val="CommentReference"/>
          <w:rFonts w:eastAsiaTheme="minorHAnsi" w:cstheme="minorBidi"/>
          <w:b w:val="0"/>
          <w:bCs w:val="0"/>
          <w:color w:val="auto"/>
        </w:rPr>
        <w:commentReference w:id="372"/>
      </w:r>
    </w:p>
    <w:p w14:paraId="1BFF2AE2" w14:textId="2123C5FA" w:rsidR="005C39BF" w:rsidRDefault="00E1126C">
      <w:pPr>
        <w:pStyle w:val="FirstParagraph"/>
      </w:pPr>
      <w:r>
        <w:t xml:space="preserve">La diversidad alfa de las plantas de sotobosque </w:t>
      </w:r>
      <w:ins w:id="373" w:author="MARIA MERCEDES GAVILANEZ ENDARA" w:date="2024-11-08T15:34:00Z" w16du:dateUtc="2024-11-08T20:34:00Z">
        <w:r w:rsidR="00BB1D4A">
          <w:t xml:space="preserve">presentó una tendencia de </w:t>
        </w:r>
      </w:ins>
      <w:del w:id="374" w:author="MARIA MERCEDES GAVILANEZ ENDARA" w:date="2024-11-08T15:34:00Z" w16du:dateUtc="2024-11-08T20:34:00Z">
        <w:r w:rsidDel="00BB1D4A">
          <w:delText xml:space="preserve">tuvo una </w:delText>
        </w:r>
      </w:del>
      <w:r>
        <w:t xml:space="preserve">asociación positiva con la altitud, observándose en bosques montanos altos </w:t>
      </w:r>
      <w:ins w:id="375" w:author="MARIA MERCEDES GAVILANEZ ENDARA" w:date="2024-11-08T15:35:00Z" w16du:dateUtc="2024-11-08T20:35:00Z">
        <w:r w:rsidR="00BB1D4A">
          <w:t xml:space="preserve">(ELEVACION) </w:t>
        </w:r>
      </w:ins>
      <w:r>
        <w:t>la máxima diversidad</w:t>
      </w:r>
      <w:del w:id="376" w:author="MARIA MERCEDES GAVILANEZ ENDARA" w:date="2024-11-08T15:35:00Z" w16du:dateUtc="2024-11-08T20:35:00Z">
        <w:r w:rsidDel="00BB1D4A">
          <w:delText xml:space="preserve"> de este estrato</w:delText>
        </w:r>
      </w:del>
      <w:r>
        <w:t xml:space="preserve">. Estos patrones de diversidad alfa, son contrarios a resultados </w:t>
      </w:r>
      <w:del w:id="377" w:author="MARIA MERCEDES GAVILANEZ ENDARA" w:date="2024-11-08T15:35:00Z" w16du:dateUtc="2024-11-08T20:35:00Z">
        <w:r w:rsidDel="00BB1D4A">
          <w:delText xml:space="preserve">a patrones </w:delText>
        </w:r>
      </w:del>
      <w:r>
        <w:t xml:space="preserve">reportados en </w:t>
      </w:r>
      <w:commentRangeStart w:id="378"/>
      <w:r>
        <w:t xml:space="preserve">plantas leñosas </w:t>
      </w:r>
      <w:commentRangeEnd w:id="378"/>
      <w:r w:rsidR="00BB1D4A">
        <w:rPr>
          <w:rStyle w:val="CommentReference"/>
        </w:rPr>
        <w:commentReference w:id="378"/>
      </w:r>
      <w:r>
        <w:t xml:space="preserve">(Bhatta </w:t>
      </w:r>
      <w:r>
        <w:rPr>
          <w:i/>
          <w:iCs/>
        </w:rPr>
        <w:t>et al.</w:t>
      </w:r>
      <w:r>
        <w:t xml:space="preserve"> 2018), </w:t>
      </w:r>
      <w:commentRangeStart w:id="379"/>
      <w:r>
        <w:t xml:space="preserve">en donde se ha observado repetidamente el patrón en forma de joroba, alcanzando su pico de diversidad en bosques montanos bajos (~1600 msnm) (Girardin </w:t>
      </w:r>
      <w:r>
        <w:rPr>
          <w:i/>
          <w:iCs/>
        </w:rPr>
        <w:t>et al.</w:t>
      </w:r>
      <w:r>
        <w:t xml:space="preserve"> 2014). </w:t>
      </w:r>
      <w:commentRangeEnd w:id="379"/>
      <w:r w:rsidR="00BB1D4A">
        <w:rPr>
          <w:rStyle w:val="CommentReference"/>
        </w:rPr>
        <w:commentReference w:id="379"/>
      </w:r>
      <w:commentRangeStart w:id="380"/>
      <w:r>
        <w:t xml:space="preserve">En plantas herbáceas, el patrón de descenso de la diversidad alfa suele ser lineal hasta los 2500 mnsm, no obstante, vuelve a aumentar a partir de los 2800 msnm (Peters </w:t>
      </w:r>
      <w:r>
        <w:rPr>
          <w:i/>
          <w:iCs/>
        </w:rPr>
        <w:t>et al.</w:t>
      </w:r>
      <w:r>
        <w:t xml:space="preserve"> 2010</w:t>
      </w:r>
      <w:commentRangeStart w:id="381"/>
      <w:r>
        <w:t xml:space="preserve">). </w:t>
      </w:r>
      <w:commentRangeEnd w:id="380"/>
      <w:r w:rsidR="00BB1D4A">
        <w:rPr>
          <w:rStyle w:val="CommentReference"/>
        </w:rPr>
        <w:commentReference w:id="380"/>
      </w:r>
      <w:commentRangeStart w:id="382"/>
      <w:r>
        <w:t xml:space="preserve">Al disminuir </w:t>
      </w:r>
      <w:commentRangeEnd w:id="381"/>
      <w:r w:rsidR="00BB1D4A">
        <w:rPr>
          <w:rStyle w:val="CommentReference"/>
        </w:rPr>
        <w:commentReference w:id="381"/>
      </w:r>
      <w:r>
        <w:t>la riqueza de especies arbóreas en bosques montanos y montanos alto</w:t>
      </w:r>
      <w:commentRangeEnd w:id="382"/>
      <w:r w:rsidR="00BB1D4A">
        <w:rPr>
          <w:rStyle w:val="CommentReference"/>
        </w:rPr>
        <w:commentReference w:id="382"/>
      </w:r>
      <w:r>
        <w:t xml:space="preserve">s, la diversidad del sotobosque es asumida casi en su totalidad por taxones herbáceos y arbustivos, </w:t>
      </w:r>
      <w:commentRangeStart w:id="383"/>
      <w:r>
        <w:t xml:space="preserve">mientras que en bosques de menor altitud la diversidad es aportada mayoritariamente por elementos leñosos (Peters </w:t>
      </w:r>
      <w:r>
        <w:rPr>
          <w:i/>
          <w:iCs/>
        </w:rPr>
        <w:t>et al.</w:t>
      </w:r>
      <w:r>
        <w:t xml:space="preserve"> 2010</w:t>
      </w:r>
      <w:commentRangeEnd w:id="383"/>
      <w:r w:rsidR="00BB1D4A">
        <w:rPr>
          <w:rStyle w:val="CommentReference"/>
        </w:rPr>
        <w:commentReference w:id="383"/>
      </w:r>
      <w:r>
        <w:t xml:space="preserve">). En este sentido, la </w:t>
      </w:r>
      <w:del w:id="384" w:author="MARIA MERCEDES GAVILANEZ ENDARA" w:date="2024-11-08T16:19:00Z" w16du:dateUtc="2024-11-08T21:19:00Z">
        <w:r w:rsidDel="00781C6E">
          <w:delText xml:space="preserve">caída </w:delText>
        </w:r>
      </w:del>
      <w:ins w:id="385" w:author="MARIA MERCEDES GAVILANEZ ENDARA" w:date="2024-11-08T16:19:00Z" w16du:dateUtc="2024-11-08T21:19:00Z">
        <w:r w:rsidR="00781C6E">
          <w:t xml:space="preserve">reducción </w:t>
        </w:r>
      </w:ins>
      <w:r>
        <w:t xml:space="preserve">en la riqueza total de </w:t>
      </w:r>
      <w:ins w:id="386" w:author="MARIA MERCEDES GAVILANEZ ENDARA" w:date="2024-11-08T15:41:00Z" w16du:dateUtc="2024-11-08T20:41:00Z">
        <w:r w:rsidR="00BB1D4A">
          <w:t xml:space="preserve">PLANTAS DE </w:t>
        </w:r>
      </w:ins>
      <w:r>
        <w:t xml:space="preserve">sotobosque en ecosistemas de altura se amortiguaría por el </w:t>
      </w:r>
      <w:del w:id="387" w:author="MARIA MERCEDES GAVILANEZ ENDARA" w:date="2024-11-08T16:19:00Z" w16du:dateUtc="2024-11-08T21:19:00Z">
        <w:r w:rsidDel="00781C6E">
          <w:delText xml:space="preserve">aumentó </w:delText>
        </w:r>
      </w:del>
      <w:ins w:id="388" w:author="MARIA MERCEDES GAVILANEZ ENDARA" w:date="2024-11-08T16:19:00Z" w16du:dateUtc="2024-11-08T21:19:00Z">
        <w:r w:rsidR="00781C6E">
          <w:t xml:space="preserve">aumento </w:t>
        </w:r>
      </w:ins>
      <w:r>
        <w:t xml:space="preserve">en la riqueza de plantas herbáceas, cuya riqueza puede exceder la de parcelas ubicadas en altitudes </w:t>
      </w:r>
      <w:ins w:id="389" w:author="MARIA MERCEDES GAVILANEZ ENDARA" w:date="2024-11-08T15:41:00Z" w16du:dateUtc="2024-11-08T20:41:00Z">
        <w:r w:rsidR="00BB1D4A">
          <w:t>M</w:t>
        </w:r>
      </w:ins>
      <w:ins w:id="390" w:author="MARIA MERCEDES GAVILANEZ ENDARA" w:date="2024-11-08T15:45:00Z" w16du:dateUtc="2024-11-08T20:45:00Z">
        <w:r w:rsidR="00421FCA">
          <w:t>Á</w:t>
        </w:r>
      </w:ins>
      <w:ins w:id="391" w:author="MARIA MERCEDES GAVILANEZ ENDARA" w:date="2024-11-08T15:42:00Z" w16du:dateUtc="2024-11-08T20:42:00Z">
        <w:r w:rsidR="00BB1D4A">
          <w:t xml:space="preserve">S </w:t>
        </w:r>
      </w:ins>
      <w:r>
        <w:t xml:space="preserve">bajas </w:t>
      </w:r>
      <w:ins w:id="392" w:author="MARIA MERCEDES GAVILANEZ ENDARA" w:date="2024-11-08T15:42:00Z" w16du:dateUtc="2024-11-08T20:42:00Z">
        <w:r w:rsidR="00BB1D4A">
          <w:t xml:space="preserve">Y </w:t>
        </w:r>
      </w:ins>
      <w:r>
        <w:t xml:space="preserve">a escalas </w:t>
      </w:r>
      <w:ins w:id="393" w:author="MARIA MERCEDES GAVILANEZ ENDARA" w:date="2024-11-08T16:20:00Z" w16du:dateUtc="2024-11-08T21:20:00Z">
        <w:r w:rsidR="00781C6E">
          <w:t xml:space="preserve">más </w:t>
        </w:r>
      </w:ins>
      <w:r>
        <w:t xml:space="preserve">finas (Lomolino 2001; Peters </w:t>
      </w:r>
      <w:r>
        <w:rPr>
          <w:i/>
          <w:iCs/>
        </w:rPr>
        <w:t>et al.</w:t>
      </w:r>
      <w:r>
        <w:t xml:space="preserve"> 2010). En este estudio, el incremento de la diversidad alfa en función de la altitud respondería al </w:t>
      </w:r>
      <w:commentRangeStart w:id="394"/>
      <w:r>
        <w:lastRenderedPageBreak/>
        <w:t>enfoque metodológico usado (parcelas 25 m</w:t>
      </w:r>
      <w:r>
        <w:rPr>
          <w:vertAlign w:val="superscript"/>
        </w:rPr>
        <w:t>2</w:t>
      </w:r>
      <w:r>
        <w:t>), al ser una representación indirecta de los patrones de densidad de especies, siendo mayor a altitudes altas (</w:t>
      </w:r>
      <w:commentRangeEnd w:id="394"/>
      <w:r w:rsidR="00781C6E">
        <w:rPr>
          <w:rStyle w:val="CommentReference"/>
        </w:rPr>
        <w:commentReference w:id="394"/>
      </w:r>
      <w:r>
        <w:t xml:space="preserve">Lomolino 2001; Dembicz </w:t>
      </w:r>
      <w:r>
        <w:rPr>
          <w:i/>
          <w:iCs/>
        </w:rPr>
        <w:t>et al.</w:t>
      </w:r>
      <w:r>
        <w:t xml:space="preserve"> 2021).</w:t>
      </w:r>
    </w:p>
    <w:p w14:paraId="271CCFD5" w14:textId="270243ED" w:rsidR="005C39BF" w:rsidRDefault="00E1126C">
      <w:pPr>
        <w:pStyle w:val="BodyText"/>
      </w:pPr>
      <w:r>
        <w:t xml:space="preserve">Además, debido al alto grado de pendiente </w:t>
      </w:r>
      <w:ins w:id="395" w:author="MARIA MERCEDES GAVILANEZ ENDARA" w:date="2024-11-08T16:21:00Z" w16du:dateUtc="2024-11-08T21:21:00Z">
        <w:r w:rsidR="00781C6E">
          <w:t>que presentan</w:t>
        </w:r>
      </w:ins>
      <w:del w:id="396" w:author="MARIA MERCEDES GAVILANEZ ENDARA" w:date="2024-11-08T16:21:00Z" w16du:dateUtc="2024-11-08T21:21:00Z">
        <w:r w:rsidDel="00781C6E">
          <w:delText>de</w:delText>
        </w:r>
      </w:del>
      <w:r>
        <w:t xml:space="preserve"> los bosques montanos ecuatorianos, la mayoría de especies arbóreas suelen adaptar su forma de vida a hábitos achaparrados y arbustivos para tener una mayor resistencia a los derrumbes frecuentes,</w:t>
      </w:r>
      <w:commentRangeStart w:id="397"/>
      <w:r>
        <w:t xml:space="preserve"> aumentando la probabilidad de detección de taxones de sotobosque </w:t>
      </w:r>
      <w:commentRangeEnd w:id="397"/>
      <w:r w:rsidR="00781C6E">
        <w:rPr>
          <w:rStyle w:val="CommentReference"/>
        </w:rPr>
        <w:commentReference w:id="397"/>
      </w:r>
      <w:r>
        <w:t>(Valencia &amp; Jorgensen 1992). En las parcelas de elevaciones</w:t>
      </w:r>
      <w:ins w:id="398" w:author="MARIA MERCEDES GAVILANEZ ENDARA" w:date="2024-11-08T16:27:00Z" w16du:dateUtc="2024-11-08T21:27:00Z">
        <w:r w:rsidR="00597063">
          <w:t xml:space="preserve"> superiores a</w:t>
        </w:r>
      </w:ins>
      <w:del w:id="399" w:author="MARIA MERCEDES GAVILANEZ ENDARA" w:date="2024-11-08T16:27:00Z" w16du:dateUtc="2024-11-08T21:27:00Z">
        <w:r w:rsidDel="00597063">
          <w:delText xml:space="preserve"> a más de</w:delText>
        </w:r>
      </w:del>
      <w:r>
        <w:t xml:space="preserve"> 2500 msnm, la pendiente fue en promedio de 55°, con una frecuencia de derrumbes relativamente alta. Esto pudo influir en la detección de </w:t>
      </w:r>
      <w:del w:id="400" w:author="MARIA MERCEDES GAVILANEZ ENDARA" w:date="2024-11-08T16:27:00Z" w16du:dateUtc="2024-11-08T21:27:00Z">
        <w:r w:rsidDel="00597063">
          <w:delText xml:space="preserve">más </w:delText>
        </w:r>
      </w:del>
      <w:r>
        <w:t>especies de sotobosque, al ser mayor la probabilidad de detección de taxones leñosos y herbáceos en zonas de alta pendient</w:t>
      </w:r>
      <w:commentRangeStart w:id="401"/>
      <w:r>
        <w:t xml:space="preserve">e, ya que varias especies pioneras colonizan los microhábitats desocupados </w:t>
      </w:r>
      <w:commentRangeEnd w:id="401"/>
      <w:r w:rsidR="00597063">
        <w:rPr>
          <w:rStyle w:val="CommentReference"/>
        </w:rPr>
        <w:commentReference w:id="401"/>
      </w:r>
      <w:r>
        <w:t>(Valencia &amp; Jorgensen 1992).</w:t>
      </w:r>
    </w:p>
    <w:p w14:paraId="175DECE8" w14:textId="53D45754" w:rsidR="005C39BF" w:rsidDel="00597063" w:rsidRDefault="00E1126C">
      <w:pPr>
        <w:pStyle w:val="BodyText"/>
        <w:rPr>
          <w:del w:id="402" w:author="MARIA MERCEDES GAVILANEZ ENDARA" w:date="2024-11-08T16:31:00Z" w16du:dateUtc="2024-11-08T21:31:00Z"/>
        </w:rPr>
      </w:pPr>
      <w:r>
        <w:t xml:space="preserve">Por su parte, los patrones de diversidad beta fueron menos </w:t>
      </w:r>
      <w:del w:id="403" w:author="MARIA MERCEDES GAVILANEZ ENDARA" w:date="2024-11-08T16:29:00Z" w16du:dateUtc="2024-11-08T21:29:00Z">
        <w:r w:rsidDel="00597063">
          <w:delText>conspicuos</w:delText>
        </w:r>
      </w:del>
      <w:ins w:id="404" w:author="MARIA MERCEDES GAVILANEZ ENDARA" w:date="2024-11-08T16:29:00Z" w16du:dateUtc="2024-11-08T21:29:00Z">
        <w:r w:rsidR="00597063">
          <w:t>claros</w:t>
        </w:r>
      </w:ins>
      <w:r>
        <w:t>,</w:t>
      </w:r>
      <w:ins w:id="405" w:author="MARIA MERCEDES GAVILANEZ ENDARA" w:date="2024-11-08T16:29:00Z" w16du:dateUtc="2024-11-08T21:29:00Z">
        <w:r w:rsidR="00597063">
          <w:t xml:space="preserve"> sin embargo se puede inferir </w:t>
        </w:r>
      </w:ins>
      <w:del w:id="406" w:author="MARIA MERCEDES GAVILANEZ ENDARA" w:date="2024-11-08T16:29:00Z" w16du:dateUtc="2024-11-08T21:29:00Z">
        <w:r w:rsidDel="00597063">
          <w:delText xml:space="preserve"> con </w:delText>
        </w:r>
      </w:del>
      <w:r>
        <w:t xml:space="preserve">una tendencia ascendente al aumentar la altitud, constituyendo el páramo la formación </w:t>
      </w:r>
      <w:ins w:id="407" w:author="MARIA MERCEDES GAVILANEZ ENDARA" w:date="2024-11-08T16:41:00Z" w16du:dateUtc="2024-11-08T21:41:00Z">
        <w:r w:rsidR="00C66E68">
          <w:t xml:space="preserve">vegetal </w:t>
        </w:r>
      </w:ins>
      <w:r>
        <w:t xml:space="preserve">con mayor diversidad beta. Esto es contrario a los patrones reportados en plantas leñosas, en escalas </w:t>
      </w:r>
      <w:commentRangeStart w:id="408"/>
      <w:r>
        <w:t>entre los 1000 y 10,000 m</w:t>
      </w:r>
      <w:r>
        <w:rPr>
          <w:vertAlign w:val="superscript"/>
        </w:rPr>
        <w:t>2</w:t>
      </w:r>
      <w:r>
        <w:t xml:space="preserve">, donde la diversidad beta suele disminuir en función de la altitud (Barton </w:t>
      </w:r>
      <w:r>
        <w:rPr>
          <w:i/>
          <w:iCs/>
        </w:rPr>
        <w:t>et al.</w:t>
      </w:r>
      <w:r>
        <w:t xml:space="preserve"> 2013; Sabatini </w:t>
      </w:r>
      <w:r>
        <w:rPr>
          <w:i/>
          <w:iCs/>
        </w:rPr>
        <w:t>et al.</w:t>
      </w:r>
      <w:r>
        <w:t xml:space="preserve"> 2018). </w:t>
      </w:r>
      <w:commentRangeEnd w:id="408"/>
      <w:r w:rsidR="00C66E68">
        <w:rPr>
          <w:rStyle w:val="CommentReference"/>
        </w:rPr>
        <w:commentReference w:id="408"/>
      </w:r>
      <w:r>
        <w:t xml:space="preserve">Por ejemplo, en un </w:t>
      </w:r>
      <w:commentRangeStart w:id="409"/>
      <w:r>
        <w:t xml:space="preserve">extenso </w:t>
      </w:r>
      <w:commentRangeEnd w:id="409"/>
      <w:r w:rsidR="00C66E68">
        <w:rPr>
          <w:rStyle w:val="CommentReference"/>
        </w:rPr>
        <w:commentReference w:id="409"/>
      </w:r>
      <w:r>
        <w:t xml:space="preserve">rango altitudinal en Bolivia, la diversidad beta de plantas leñosas presentó un patrón en forma de </w:t>
      </w:r>
      <w:ins w:id="410" w:author="MARIA MERCEDES GAVILANEZ ENDARA" w:date="2024-11-08T16:42:00Z" w16du:dateUtc="2024-11-08T21:42:00Z">
        <w:r w:rsidR="00C66E68">
          <w:t>j</w:t>
        </w:r>
      </w:ins>
      <w:del w:id="411" w:author="MARIA MERCEDES GAVILANEZ ENDARA" w:date="2024-11-08T16:42:00Z" w16du:dateUtc="2024-11-08T21:42:00Z">
        <w:r w:rsidDel="00C66E68">
          <w:delText>J</w:delText>
        </w:r>
      </w:del>
      <w:r>
        <w:t xml:space="preserve">oroba, a una escala de análisis de 0.1 hectáreas (Tello </w:t>
      </w:r>
      <w:r>
        <w:rPr>
          <w:i/>
          <w:iCs/>
        </w:rPr>
        <w:t>et al.</w:t>
      </w:r>
      <w:r>
        <w:t xml:space="preserve"> 2015). En Carchi, Ecuador, la diversidad beta de plantas leñosas descendió monotónicamente al aumentar la altitud, utilizando parcelas de 0.01 ha (Kraft </w:t>
      </w:r>
      <w:r>
        <w:rPr>
          <w:i/>
          <w:iCs/>
        </w:rPr>
        <w:t>et al.</w:t>
      </w:r>
      <w:r>
        <w:t xml:space="preserve"> 2011).</w:t>
      </w:r>
      <w:ins w:id="412" w:author="MARIA MERCEDES GAVILANEZ ENDARA" w:date="2024-11-08T16:31:00Z" w16du:dateUtc="2024-11-08T21:31:00Z">
        <w:r w:rsidR="00597063">
          <w:t xml:space="preserve"> </w:t>
        </w:r>
      </w:ins>
    </w:p>
    <w:p w14:paraId="0956418C" w14:textId="073E3409" w:rsidR="005C39BF" w:rsidRDefault="00E1126C">
      <w:pPr>
        <w:pStyle w:val="BodyText"/>
      </w:pPr>
      <w:r>
        <w:t xml:space="preserve">Los resultados de estos estudios pueden deberse a los </w:t>
      </w:r>
      <w:commentRangeStart w:id="413"/>
      <w:r>
        <w:t xml:space="preserve">patrones de densidad de especies por banda altitudinal (Lomolino 2001). </w:t>
      </w:r>
      <w:commentRangeEnd w:id="413"/>
      <w:r w:rsidR="00C66E68">
        <w:rPr>
          <w:rStyle w:val="CommentReference"/>
        </w:rPr>
        <w:commentReference w:id="413"/>
      </w:r>
      <w:r>
        <w:t>Por ejemplo, aunque la diversidad beta de bosques de Amazonía sea alta, para capturar esta diversidad es necesario diseñar un patrón de parcelas ampliamente distanciadas</w:t>
      </w:r>
      <w:ins w:id="414" w:author="MARIA MERCEDES GAVILANEZ ENDARA" w:date="2024-11-08T16:31:00Z" w16du:dateUtc="2024-11-08T21:31:00Z">
        <w:r w:rsidR="00597063">
          <w:t>;</w:t>
        </w:r>
      </w:ins>
      <w:del w:id="415" w:author="MARIA MERCEDES GAVILANEZ ENDARA" w:date="2024-11-08T16:31:00Z" w16du:dateUtc="2024-11-08T21:31:00Z">
        <w:r w:rsidDel="00597063">
          <w:delText>,</w:delText>
        </w:r>
      </w:del>
      <w:r>
        <w:t xml:space="preserve"> </w:t>
      </w:r>
      <w:commentRangeStart w:id="416"/>
      <w:commentRangeStart w:id="417"/>
      <w:r>
        <w:t xml:space="preserve">a diferencia de ecosistemas de altura, donde a escasos metros los ensamblajes de especies pueden mostrar un alto recambio de especies (Barczyk </w:t>
      </w:r>
      <w:r>
        <w:rPr>
          <w:i/>
          <w:iCs/>
        </w:rPr>
        <w:t>et al.</w:t>
      </w:r>
      <w:r>
        <w:t xml:space="preserve"> 2023</w:t>
      </w:r>
      <w:commentRangeEnd w:id="416"/>
      <w:r w:rsidR="00597063">
        <w:rPr>
          <w:rStyle w:val="CommentReference"/>
        </w:rPr>
        <w:commentReference w:id="416"/>
      </w:r>
      <w:commentRangeEnd w:id="417"/>
      <w:r w:rsidR="00C66E68">
        <w:rPr>
          <w:rStyle w:val="CommentReference"/>
        </w:rPr>
        <w:commentReference w:id="417"/>
      </w:r>
      <w:r>
        <w:t>). En los estudios que reportan una asociación negativa de la diversidad alfa y beta con la altitud, las comparaciones entre parcelas por gradiente altitudinal</w:t>
      </w:r>
      <w:commentRangeStart w:id="418"/>
      <w:r>
        <w:t xml:space="preserve"> se realizan indistintamente de la distancia geográfica (Tello </w:t>
      </w:r>
      <w:r>
        <w:rPr>
          <w:i/>
          <w:iCs/>
        </w:rPr>
        <w:t>et al.</w:t>
      </w:r>
      <w:r>
        <w:t xml:space="preserve"> 2015; Sabatini </w:t>
      </w:r>
      <w:r>
        <w:rPr>
          <w:i/>
          <w:iCs/>
        </w:rPr>
        <w:t>et al.</w:t>
      </w:r>
      <w:r>
        <w:t xml:space="preserve"> 2018). </w:t>
      </w:r>
      <w:commentRangeEnd w:id="418"/>
      <w:r w:rsidR="00C66E68">
        <w:rPr>
          <w:rStyle w:val="CommentReference"/>
        </w:rPr>
        <w:commentReference w:id="418"/>
      </w:r>
      <w:commentRangeStart w:id="419"/>
      <w:r>
        <w:t xml:space="preserve">Esto indica una posible autocorrelación espacial de la alfa y beta diversidad, ya que al estar más alejadas las unidades de comparación, más probable será que las diferencias entre ensamblajes sean elevadas, al aumentar las diferencias ambientales (i.e. filtrado ambiental) (Weiher </w:t>
      </w:r>
      <w:r>
        <w:rPr>
          <w:i/>
          <w:iCs/>
        </w:rPr>
        <w:t>et al.</w:t>
      </w:r>
      <w:r>
        <w:t xml:space="preserve"> 2011).</w:t>
      </w:r>
      <w:commentRangeEnd w:id="419"/>
      <w:r w:rsidR="00597063">
        <w:rPr>
          <w:rStyle w:val="CommentReference"/>
        </w:rPr>
        <w:commentReference w:id="419"/>
      </w:r>
    </w:p>
    <w:p w14:paraId="4D1D535A" w14:textId="79E3243B" w:rsidR="005C39BF" w:rsidRDefault="00E1126C">
      <w:pPr>
        <w:pStyle w:val="BodyText"/>
      </w:pPr>
      <w:r>
        <w:t xml:space="preserve">Al considerar el enfoque metodológico de este estudio, </w:t>
      </w:r>
      <w:commentRangeStart w:id="420"/>
      <w:r>
        <w:t xml:space="preserve">agrupando </w:t>
      </w:r>
      <w:commentRangeEnd w:id="420"/>
      <w:r w:rsidR="00FE6B05">
        <w:rPr>
          <w:rStyle w:val="CommentReference"/>
        </w:rPr>
        <w:commentReference w:id="420"/>
      </w:r>
      <w:r>
        <w:t xml:space="preserve">parcelas por su cercanía geográfica y altitudinal, los resultados de </w:t>
      </w:r>
      <w:commentRangeStart w:id="421"/>
      <w:r>
        <w:t xml:space="preserve">la beta diversidad son congruentes al patrón de densidad de especies (Lomolino 2001), </w:t>
      </w:r>
      <w:commentRangeEnd w:id="421"/>
      <w:r w:rsidR="00FE6B05">
        <w:rPr>
          <w:rStyle w:val="CommentReference"/>
        </w:rPr>
        <w:commentReference w:id="421"/>
      </w:r>
      <w:r w:rsidRPr="00FE6B05">
        <w:rPr>
          <w:highlight w:val="yellow"/>
          <w:rPrChange w:id="422" w:author="MARIA MERCEDES GAVILANEZ ENDARA" w:date="2024-11-09T14:40:00Z" w16du:dateUtc="2024-11-09T19:40:00Z">
            <w:rPr/>
          </w:rPrChange>
        </w:rPr>
        <w:t>demostrando</w:t>
      </w:r>
      <w:r>
        <w:t xml:space="preserve">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 (Barton </w:t>
      </w:r>
      <w:r>
        <w:rPr>
          <w:i/>
          <w:iCs/>
        </w:rPr>
        <w:t>et al.</w:t>
      </w:r>
      <w:r>
        <w:t xml:space="preserve"> 2013). No obstante, los resultados contrast</w:t>
      </w:r>
      <w:ins w:id="423" w:author="MARIA MERCEDES GAVILANEZ ENDARA" w:date="2024-11-09T14:41:00Z" w16du:dateUtc="2024-11-09T19:41:00Z">
        <w:r w:rsidR="00FE6B05">
          <w:t>ant</w:t>
        </w:r>
      </w:ins>
      <w:r>
        <w:t xml:space="preserve">es de alfa y beta diversidad, pueden ser a su vez explicados </w:t>
      </w:r>
      <w:commentRangeStart w:id="424"/>
      <w:r>
        <w:t xml:space="preserve">por la forma de vida analizada </w:t>
      </w:r>
      <w:commentRangeEnd w:id="424"/>
      <w:r w:rsidR="00FE6B05">
        <w:rPr>
          <w:rStyle w:val="CommentReference"/>
        </w:rPr>
        <w:commentReference w:id="424"/>
      </w:r>
      <w:r>
        <w:t xml:space="preserve">(Rahbek 2005; Cavender-Bares </w:t>
      </w:r>
      <w:r>
        <w:rPr>
          <w:i/>
          <w:iCs/>
        </w:rPr>
        <w:t>et al.</w:t>
      </w:r>
      <w:r>
        <w:t xml:space="preserve"> 2009), ya que, en estudios en árboles en extensiones pequeñas y estandarizadas, con una escala de 100 m</w:t>
      </w:r>
      <w:r>
        <w:rPr>
          <w:vertAlign w:val="superscript"/>
        </w:rPr>
        <w:t>2</w:t>
      </w:r>
      <w:r>
        <w:t xml:space="preserve">, la beta diversidad disminuyó en el gradiente altitudinal (Kraft </w:t>
      </w:r>
      <w:r>
        <w:rPr>
          <w:i/>
          <w:iCs/>
        </w:rPr>
        <w:t>et al.</w:t>
      </w:r>
      <w:r>
        <w:t xml:space="preserve"> 2011). En contraste, en bosques montanos de China, en una escala de 100 m</w:t>
      </w:r>
      <w:r>
        <w:rPr>
          <w:vertAlign w:val="superscript"/>
        </w:rPr>
        <w:t>2</w:t>
      </w:r>
      <w:r>
        <w:t xml:space="preserve">, la diversidad beta de arbustos no tuvo una asociación clara con el rango altitudinal (Tang </w:t>
      </w:r>
      <w:r>
        <w:rPr>
          <w:i/>
          <w:iCs/>
        </w:rPr>
        <w:t>et al.</w:t>
      </w:r>
      <w:r>
        <w:t xml:space="preserve"> 2012), </w:t>
      </w:r>
      <w:r w:rsidRPr="00FE6B05">
        <w:rPr>
          <w:highlight w:val="yellow"/>
          <w:rPrChange w:id="425" w:author="MARIA MERCEDES GAVILANEZ ENDARA" w:date="2024-11-09T14:41:00Z" w16du:dateUtc="2024-11-09T19:41:00Z">
            <w:rPr/>
          </w:rPrChange>
        </w:rPr>
        <w:t>apoyando</w:t>
      </w:r>
      <w:r>
        <w:t xml:space="preserve"> la idea que los resultados contrastantes podrían depender de la forma de vida estudiada.</w:t>
      </w:r>
    </w:p>
    <w:p w14:paraId="79138613" w14:textId="3848316D" w:rsidR="005C39BF" w:rsidRDefault="00E1126C">
      <w:pPr>
        <w:pStyle w:val="BodyText"/>
      </w:pPr>
      <w:r>
        <w:t>Además de esto, fue evidente el aumento del efecto de la altitud en la alfa/beta diversidad a mayores escalas de análisis, resultados congruentes con la primera hipótesis</w:t>
      </w:r>
      <w:ins w:id="426" w:author="MARIA MERCEDES GAVILANEZ ENDARA" w:date="2024-11-09T14:47:00Z" w16du:dateUtc="2024-11-09T19:47:00Z">
        <w:r w:rsidR="00FE6B05">
          <w:t xml:space="preserve"> planteada</w:t>
        </w:r>
      </w:ins>
      <w:r>
        <w:t xml:space="preserve"> (H1), que predijo un </w:t>
      </w:r>
      <w:del w:id="427" w:author="MARIA MERCEDES GAVILANEZ ENDARA" w:date="2024-11-09T14:47:00Z" w16du:dateUtc="2024-11-09T19:47:00Z">
        <w:r w:rsidDel="00FE6B05">
          <w:lastRenderedPageBreak/>
          <w:delText xml:space="preserve">aumentó </w:delText>
        </w:r>
      </w:del>
      <w:ins w:id="428" w:author="MARIA MERCEDES GAVILANEZ ENDARA" w:date="2024-11-09T14:47:00Z" w16du:dateUtc="2024-11-09T19:47:00Z">
        <w:r w:rsidR="00FE6B05">
          <w:t xml:space="preserve">aumento </w:t>
        </w:r>
      </w:ins>
      <w:r>
        <w:t xml:space="preserve">en la dependencia espacial de la asociación entre la altitud y la diversidad de plantas de sotobosque. </w:t>
      </w:r>
      <w:commentRangeStart w:id="429"/>
      <w:r>
        <w:t xml:space="preserve">Previamente, se ha sugerido que la dependencia espacial de la diversidad alfa puede ser indicativo de filtros ambientales actuando a diferentes escalas, causando patrones distintos a diferentes escalas (Bhatta </w:t>
      </w:r>
      <w:r>
        <w:rPr>
          <w:i/>
          <w:iCs/>
        </w:rPr>
        <w:t>et al.</w:t>
      </w:r>
      <w:r>
        <w:t xml:space="preserve"> 2018). </w:t>
      </w:r>
      <w:commentRangeEnd w:id="429"/>
      <w:r w:rsidR="00FE6B05">
        <w:rPr>
          <w:rStyle w:val="CommentReference"/>
        </w:rPr>
        <w:commentReference w:id="429"/>
      </w:r>
      <w:r>
        <w:t xml:space="preserve">Al ser la altitud una representación indirecta de procesos ambientales y/o climáticos que actúan a escalas grandes (Baldeck </w:t>
      </w:r>
      <w:r>
        <w:rPr>
          <w:i/>
          <w:iCs/>
        </w:rPr>
        <w:t>et al.</w:t>
      </w:r>
      <w:r>
        <w:t xml:space="preserve"> 2016), al reducir la escala de análisis el efecto indirecto de estos procesos sobre la diversidad alfa y beta disminuirá. A escalas pequeñas (&lt; 100 m</w:t>
      </w:r>
      <w:r>
        <w:rPr>
          <w:vertAlign w:val="superscript"/>
        </w:rPr>
        <w:t>2</w:t>
      </w:r>
      <w:r>
        <w:t xml:space="preserve">) procesos </w:t>
      </w:r>
      <w:commentRangeStart w:id="430"/>
      <w:r>
        <w:t xml:space="preserve">ecológicos </w:t>
      </w:r>
      <w:commentRangeEnd w:id="430"/>
      <w:r w:rsidR="00035052">
        <w:rPr>
          <w:rStyle w:val="CommentReference"/>
        </w:rPr>
        <w:commentReference w:id="430"/>
      </w:r>
      <w:r>
        <w:t>(e.g. </w:t>
      </w:r>
      <w:commentRangeStart w:id="431"/>
      <w:r>
        <w:t>limitación de dispersión</w:t>
      </w:r>
      <w:commentRangeEnd w:id="431"/>
      <w:r w:rsidR="00035052">
        <w:rPr>
          <w:rStyle w:val="CommentReference"/>
        </w:rPr>
        <w:commentReference w:id="431"/>
      </w:r>
      <w:r>
        <w:t xml:space="preserve">, efecto de prioridad, competencia) tomarán mayor relevancia (Cavender-Bares </w:t>
      </w:r>
      <w:r>
        <w:rPr>
          <w:i/>
          <w:iCs/>
        </w:rPr>
        <w:t>et al.</w:t>
      </w:r>
      <w:r>
        <w:t xml:space="preserve"> 2009; Sabatini </w:t>
      </w:r>
      <w:r>
        <w:rPr>
          <w:i/>
          <w:iCs/>
        </w:rPr>
        <w:t>et al.</w:t>
      </w:r>
      <w:r>
        <w:t xml:space="preserve"> 2018), explicando la relación más débil entre la diversidad y altitud a escalas pequeñas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ya que difícilmente podrán ser representados estos procesos por un gradiente altitudinal.</w:t>
      </w:r>
    </w:p>
    <w:p w14:paraId="7D0B73B2" w14:textId="31CAFBA7" w:rsidR="005C39BF" w:rsidRDefault="00E1126C">
      <w:pPr>
        <w:pStyle w:val="BodyText"/>
      </w:pPr>
      <w:del w:id="432" w:author="MARIA MERCEDES GAVILANEZ ENDARA" w:date="2024-11-09T14:54:00Z" w16du:dateUtc="2024-11-09T19:54:00Z">
        <w:r w:rsidDel="00035052">
          <w:delText xml:space="preserve">Otra forma de explicar </w:delText>
        </w:r>
      </w:del>
      <w:ins w:id="433" w:author="MARIA MERCEDES GAVILANEZ ENDARA" w:date="2024-11-09T14:54:00Z" w16du:dateUtc="2024-11-09T19:54:00Z">
        <w:r w:rsidR="00035052">
          <w:t>L</w:t>
        </w:r>
      </w:ins>
      <w:del w:id="434" w:author="MARIA MERCEDES GAVILANEZ ENDARA" w:date="2024-11-09T14:54:00Z" w16du:dateUtc="2024-11-09T19:54:00Z">
        <w:r w:rsidDel="00035052">
          <w:delText>l</w:delText>
        </w:r>
      </w:del>
      <w:r>
        <w:t xml:space="preserve">os patrones observados </w:t>
      </w:r>
      <w:ins w:id="435" w:author="MARIA MERCEDES GAVILANEZ ENDARA" w:date="2024-11-09T14:54:00Z" w16du:dateUtc="2024-11-09T19:54:00Z">
        <w:r w:rsidR="00035052">
          <w:t xml:space="preserve">pueden tambien estar relacionados a </w:t>
        </w:r>
      </w:ins>
      <w:del w:id="436" w:author="MARIA MERCEDES GAVILANEZ ENDARA" w:date="2024-11-09T14:54:00Z" w16du:dateUtc="2024-11-09T19:54:00Z">
        <w:r w:rsidDel="00035052">
          <w:delText xml:space="preserve">es desde otra perspectiva, </w:delText>
        </w:r>
      </w:del>
      <w:del w:id="437" w:author="MARIA MERCEDES GAVILANEZ ENDARA" w:date="2024-11-09T14:55:00Z" w16du:dateUtc="2024-11-09T19:55:00Z">
        <w:r w:rsidDel="00035052">
          <w:delText xml:space="preserve">analizando </w:delText>
        </w:r>
      </w:del>
      <w:r>
        <w:t xml:space="preserve">la asociación </w:t>
      </w:r>
      <w:ins w:id="438" w:author="MARIA MERCEDES GAVILANEZ ENDARA" w:date="2024-11-09T14:55:00Z" w16du:dateUtc="2024-11-09T19:55:00Z">
        <w:r w:rsidR="00035052">
          <w:t xml:space="preserve">que existe entre </w:t>
        </w:r>
      </w:ins>
      <w:del w:id="439" w:author="MARIA MERCEDES GAVILANEZ ENDARA" w:date="2024-11-09T14:55:00Z" w16du:dateUtc="2024-11-09T19:55:00Z">
        <w:r w:rsidDel="00035052">
          <w:delText xml:space="preserve">de </w:delText>
        </w:r>
      </w:del>
      <w:r>
        <w:t xml:space="preserve">la </w:t>
      </w:r>
      <w:commentRangeStart w:id="440"/>
      <w:r>
        <w:t>diversidad alfa/beta con la escala de análisis y su dependencia de la altitud</w:t>
      </w:r>
      <w:commentRangeEnd w:id="440"/>
      <w:r w:rsidR="00035052">
        <w:rPr>
          <w:rStyle w:val="CommentReference"/>
        </w:rPr>
        <w:commentReference w:id="440"/>
      </w:r>
      <w:r>
        <w:t xml:space="preserve">. </w:t>
      </w:r>
      <w:commentRangeStart w:id="441"/>
      <w:r>
        <w:t>Similar a lo descrito</w:t>
      </w:r>
      <w:commentRangeEnd w:id="441"/>
      <w:r w:rsidR="00035052">
        <w:rPr>
          <w:rStyle w:val="CommentReference"/>
        </w:rPr>
        <w:commentReference w:id="441"/>
      </w:r>
      <w:r>
        <w:t xml:space="preserve">, la alfa y beta diversidad se asociaron positiva y negativamente con la escala de análisis, respectivamente, y su efecto aumentó al incrementar la altitud (Tabla </w:t>
      </w:r>
      <w:hyperlink w:anchor="ms_alpha_beta_elev_grain">
        <w:r>
          <w:fldChar w:fldCharType="begin"/>
        </w:r>
        <w:r>
          <w:instrText xml:space="preserve"> REF ms_alpha_beta_elev_grain \h</w:instrText>
        </w:r>
        <w:r>
          <w:fldChar w:fldCharType="separate"/>
        </w:r>
        <w:r>
          <w:rPr>
            <w:b/>
            <w:noProof/>
          </w:rPr>
          <w:t>1</w:t>
        </w:r>
        <w:r>
          <w:fldChar w:fldCharType="end"/>
        </w:r>
      </w:hyperlink>
      <w:r>
        <w:t xml:space="preserve">). En </w:t>
      </w:r>
      <w:commentRangeStart w:id="442"/>
      <w:r>
        <w:t>estudios previos</w:t>
      </w:r>
      <w:commentRangeEnd w:id="442"/>
      <w:r w:rsidR="00035052">
        <w:rPr>
          <w:rStyle w:val="CommentReference"/>
        </w:rPr>
        <w:commentReference w:id="442"/>
      </w:r>
      <w:r>
        <w:t xml:space="preserve">, la </w:t>
      </w:r>
      <w:commentRangeStart w:id="443"/>
      <w:r>
        <w:t>riqueza de árboles en altitudes bajas y altas fue mayor y menor, respectivamente</w:t>
      </w:r>
      <w:commentRangeEnd w:id="443"/>
      <w:r w:rsidR="00E81544">
        <w:rPr>
          <w:rStyle w:val="CommentReference"/>
        </w:rPr>
        <w:commentReference w:id="443"/>
      </w:r>
      <w:r>
        <w:t xml:space="preserve">, a lo esperado por modelos nulos (Sabatini </w:t>
      </w:r>
      <w:r>
        <w:rPr>
          <w:i/>
          <w:iCs/>
        </w:rPr>
        <w:t>et al.</w:t>
      </w:r>
      <w:r>
        <w:t xml:space="preserve"> 2018). Estas observaciones evidencian un efecto más pronunciado de procesos ecológicos y estocásticos en el recambio de especies a bajas altitudes</w:t>
      </w:r>
      <w:ins w:id="444" w:author="MARIA MERCEDES GAVILANEZ ENDARA" w:date="2024-11-09T15:05:00Z" w16du:dateUtc="2024-11-09T20:05:00Z">
        <w:r w:rsidR="00E81544">
          <w:t xml:space="preserve">, ya que </w:t>
        </w:r>
      </w:ins>
      <w:del w:id="445" w:author="MARIA MERCEDES GAVILANEZ ENDARA" w:date="2024-11-09T15:05:00Z" w16du:dateUtc="2024-11-09T20:05:00Z">
        <w:r w:rsidDel="00E81544">
          <w:delText>. A</w:delText>
        </w:r>
      </w:del>
      <w:ins w:id="446" w:author="MARIA MERCEDES GAVILANEZ ENDARA" w:date="2024-11-09T15:05:00Z" w16du:dateUtc="2024-11-09T20:05:00Z">
        <w:r w:rsidR="00E81544">
          <w:t>a</w:t>
        </w:r>
      </w:ins>
      <w:r>
        <w:t>l existir un espacio geográfico más amplio (Lomolino 2001), y una estratificación vertical completa</w:t>
      </w:r>
      <w:ins w:id="447" w:author="MARIA MERCEDES GAVILANEZ ENDARA" w:date="2024-11-09T15:05:00Z" w16du:dateUtc="2024-11-09T20:05:00Z">
        <w:r w:rsidR="00E81544">
          <w:t>,</w:t>
        </w:r>
      </w:ins>
      <w:r>
        <w:t xml:space="preserve"> que deriva en una competencia asimétrica por recursos como la luz, el ensamblaje de las comunidades vegetales de sotobosque estará </w:t>
      </w:r>
      <w:commentRangeStart w:id="448"/>
      <w:r>
        <w:t xml:space="preserve">mayormente influenciada por procesos como la limitación de dispersión, o deriva ecológica </w:t>
      </w:r>
      <w:commentRangeEnd w:id="448"/>
      <w:r w:rsidR="00E81544">
        <w:rPr>
          <w:rStyle w:val="CommentReference"/>
        </w:rPr>
        <w:commentReference w:id="448"/>
      </w:r>
      <w:r>
        <w:t xml:space="preserve">(Keil </w:t>
      </w:r>
      <w:r>
        <w:rPr>
          <w:i/>
          <w:iCs/>
        </w:rPr>
        <w:t>et al.</w:t>
      </w:r>
      <w:r>
        <w:t xml:space="preserve"> 2012; Mori </w:t>
      </w:r>
      <w:r>
        <w:rPr>
          <w:i/>
          <w:iCs/>
        </w:rPr>
        <w:t>et al.</w:t>
      </w:r>
      <w:r>
        <w:t xml:space="preserve"> 2013; Sabatini </w:t>
      </w:r>
      <w:r>
        <w:rPr>
          <w:i/>
          <w:iCs/>
        </w:rPr>
        <w:t>et al.</w:t>
      </w:r>
      <w:r>
        <w:t xml:space="preserve"> 2018). En elevaciones altas procesos ambientales y/o climáticos tendrán mayor relevancia en el ensamblaje de las comunidades vegetales, donde las condiciones ambientales y microclimáticas son más pronunciadas, reflejado </w:t>
      </w:r>
      <w:del w:id="449" w:author="MARIA MERCEDES GAVILANEZ ENDARA" w:date="2024-11-09T15:07:00Z" w16du:dateUtc="2024-11-09T20:07:00Z">
        <w:r w:rsidDel="00E81544">
          <w:delText xml:space="preserve">esto último </w:delText>
        </w:r>
      </w:del>
      <w:r>
        <w:t xml:space="preserve">en una </w:t>
      </w:r>
      <w:del w:id="450" w:author="MARIA MERCEDES GAVILANEZ ENDARA" w:date="2024-11-09T15:07:00Z" w16du:dateUtc="2024-11-09T20:07:00Z">
        <w:r w:rsidDel="00E81544">
          <w:delText xml:space="preserve">alta </w:delText>
        </w:r>
      </w:del>
      <w:r>
        <w:t xml:space="preserve">partición fina de nicho (Mori </w:t>
      </w:r>
      <w:r>
        <w:rPr>
          <w:i/>
          <w:iCs/>
        </w:rPr>
        <w:t>et al.</w:t>
      </w:r>
      <w:r>
        <w:t xml:space="preserve"> 2013; Dembicz </w:t>
      </w:r>
      <w:r>
        <w:rPr>
          <w:i/>
          <w:iCs/>
        </w:rPr>
        <w:t>et al.</w:t>
      </w:r>
      <w:r>
        <w:t xml:space="preserve"> 2021). Esto es consistente a los resultados de este estudio (H1), </w:t>
      </w:r>
      <w:commentRangeStart w:id="451"/>
      <w:r>
        <w:t>observándose una mayor dependencia espacial de la diversidad alfa/beta a mayores altitudes,</w:t>
      </w:r>
      <w:commentRangeEnd w:id="451"/>
      <w:r w:rsidR="00E81544">
        <w:rPr>
          <w:rStyle w:val="CommentReference"/>
        </w:rPr>
        <w:commentReference w:id="451"/>
      </w:r>
      <w:r>
        <w:t xml:space="preserve"> y menor a altitudes bajas, donde probablemente procesos ecológicos y/o estocásticos serán más relevantes para mantener la diversidad del sotobosque. </w:t>
      </w:r>
      <w:commentRangeStart w:id="452"/>
      <w:r>
        <w:t>Por lo tanto, la relación de la alfa/beta diversidad con la altitud es una representación indirecta de los procesos ambientales y/o climáticos de la diversidad que ejercen su efecto a escalas grandes (Keil &amp; Chase 2019).</w:t>
      </w:r>
      <w:commentRangeEnd w:id="452"/>
      <w:r w:rsidR="00E81544">
        <w:rPr>
          <w:rStyle w:val="CommentReference"/>
        </w:rPr>
        <w:commentReference w:id="452"/>
      </w:r>
    </w:p>
    <w:p w14:paraId="3B6269FA" w14:textId="77777777" w:rsidR="005C39BF" w:rsidRDefault="00E1126C">
      <w:pPr>
        <w:pStyle w:val="Heading2"/>
      </w:pPr>
      <w:bookmarkStart w:id="453" w:name="Xfcc53e2cd80327883c6f29a34ed67b12e6be633"/>
      <w:bookmarkEnd w:id="371"/>
      <w:r>
        <w:t>Dependencia espacial de la asociación entre la alfa y beta diversidad y la temperatura/precipitación</w:t>
      </w:r>
    </w:p>
    <w:p w14:paraId="49886E77" w14:textId="7EEF49A3" w:rsidR="005C39BF" w:rsidRDefault="00E1126C">
      <w:pPr>
        <w:pStyle w:val="FirstParagraph"/>
      </w:pPr>
      <w:r>
        <w:t xml:space="preserve">Los resultados de los </w:t>
      </w:r>
      <w:commentRangeStart w:id="454"/>
      <w:r>
        <w:t xml:space="preserve">primeros modelos </w:t>
      </w:r>
      <w:commentRangeEnd w:id="454"/>
      <w:r w:rsidR="00E81544">
        <w:rPr>
          <w:rStyle w:val="CommentReference"/>
        </w:rPr>
        <w:commentReference w:id="454"/>
      </w:r>
      <w:r>
        <w:t xml:space="preserve">(Tabla </w:t>
      </w:r>
      <w:hyperlink w:anchor="ms_alpha_beta_bio">
        <w:r>
          <w:fldChar w:fldCharType="begin"/>
        </w:r>
        <w:r>
          <w:instrText xml:space="preserve"> REF ms_alpha_beta_bio \h</w:instrText>
        </w:r>
        <w:r>
          <w:fldChar w:fldCharType="separate"/>
        </w:r>
        <w:r>
          <w:rPr>
            <w:b/>
            <w:noProof/>
          </w:rPr>
          <w:t>2</w:t>
        </w:r>
        <w:r>
          <w:fldChar w:fldCharType="end"/>
        </w:r>
      </w:hyperlink>
      <w:r>
        <w:t>), respaldan parcialmente la segunda hipótesis (H2), que postula</w:t>
      </w:r>
      <w:del w:id="455" w:author="MARIA MERCEDES GAVILANEZ ENDARA" w:date="2024-11-09T15:09:00Z" w16du:dateUtc="2024-11-09T20:09:00Z">
        <w:r w:rsidDel="00E81544">
          <w:delText>ba</w:delText>
        </w:r>
      </w:del>
      <w:r>
        <w:t xml:space="preserve"> una dependencia espacial de la asociación entre los predictores climáticos y la diversidad, mostrando un aumento de la asociación entre la temperatura y la alfa/beta diversidad a medida que incrementó la escala de análisis, más no para la precipitación cuyo efecto fue </w:t>
      </w:r>
      <w:commentRangeStart w:id="456"/>
      <w:r>
        <w:t>reduciéndose</w:t>
      </w:r>
      <w:commentRangeEnd w:id="456"/>
      <w:r w:rsidR="00E81544">
        <w:rPr>
          <w:rStyle w:val="CommentReference"/>
        </w:rPr>
        <w:commentReference w:id="456"/>
      </w:r>
      <w:r>
        <w:t xml:space="preserve">. </w:t>
      </w:r>
      <w:commentRangeStart w:id="457"/>
      <w:r>
        <w:t>Esta hipótesis estuvo relacionada a la tercera hipótesis (H3)</w:t>
      </w:r>
      <w:commentRangeEnd w:id="457"/>
      <w:r w:rsidR="00E81544">
        <w:rPr>
          <w:rStyle w:val="CommentReference"/>
        </w:rPr>
        <w:commentReference w:id="457"/>
      </w:r>
      <w:r>
        <w:t>, sobre la dependencia espacial y altitudinal de estas asociaciones, misma que no fue validada, al observarse un efecto aleatorio</w:t>
      </w:r>
      <w:ins w:id="458" w:author="MARIA MERCEDES GAVILANEZ ENDARA" w:date="2024-11-09T15:11:00Z" w16du:dateUtc="2024-11-09T20:11:00Z">
        <w:r w:rsidR="00A11596">
          <w:t xml:space="preserve"> y</w:t>
        </w:r>
      </w:ins>
      <w:del w:id="459" w:author="MARIA MERCEDES GAVILANEZ ENDARA" w:date="2024-11-09T15:11:00Z" w16du:dateUtc="2024-11-09T20:11:00Z">
        <w:r w:rsidDel="00A11596">
          <w:delText>,</w:delText>
        </w:r>
      </w:del>
      <w:r>
        <w:t xml:space="preserve"> poco discernible</w:t>
      </w:r>
      <w:del w:id="460" w:author="MARIA MERCEDES GAVILANEZ ENDARA" w:date="2024-11-09T15:10:00Z" w16du:dateUtc="2024-11-09T20:10:00Z">
        <w:r w:rsidDel="00A11596">
          <w:delText>,</w:delText>
        </w:r>
      </w:del>
      <w:r>
        <w:t xml:space="preserve"> de los predictores climáticos sobre la alfa y beta diversidad al incrementar el gradiente altitudinal y la escala de análisis. </w:t>
      </w:r>
      <w:commentRangeStart w:id="461"/>
      <w:r>
        <w:t>Al analizar individualmente los predictores climáticos con la altitud, fue notoria la alta correlación entre estas variables (r &gt; 0.9).</w:t>
      </w:r>
      <w:commentRangeEnd w:id="461"/>
      <w:r w:rsidR="00A11596">
        <w:rPr>
          <w:rStyle w:val="CommentReference"/>
        </w:rPr>
        <w:commentReference w:id="461"/>
      </w:r>
    </w:p>
    <w:p w14:paraId="1202B27C" w14:textId="24A96CC0" w:rsidR="005C39BF" w:rsidRDefault="00E1126C">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 (Chan </w:t>
      </w:r>
      <w:r>
        <w:rPr>
          <w:i/>
          <w:iCs/>
        </w:rPr>
        <w:t>et al.</w:t>
      </w:r>
      <w:r>
        <w:t xml:space="preserve"> 2022). Cuando se descartó el uso de </w:t>
      </w:r>
      <w:r>
        <w:lastRenderedPageBreak/>
        <w:t xml:space="preserve">la altitud, el efecto de los predictores climáticos y su interacción con la escala fue más claro (Tabla </w:t>
      </w:r>
      <w:hyperlink w:anchor="ms_alpha_beta_bio">
        <w:r>
          <w:fldChar w:fldCharType="begin"/>
        </w:r>
        <w:r>
          <w:instrText xml:space="preserve"> REF ms_alpha_beta_bio \h</w:instrText>
        </w:r>
        <w:r>
          <w:fldChar w:fldCharType="separate"/>
        </w:r>
        <w:r>
          <w:rPr>
            <w:b/>
            <w:noProof/>
          </w:rPr>
          <w:t>2</w:t>
        </w:r>
        <w:r>
          <w:fldChar w:fldCharType="end"/>
        </w:r>
      </w:hyperlink>
      <w:r>
        <w:t xml:space="preserve">). </w:t>
      </w:r>
      <w:del w:id="462" w:author="MARIA MERCEDES GAVILANEZ ENDARA" w:date="2024-11-09T15:21:00Z" w16du:dateUtc="2024-11-09T20:21:00Z">
        <w:r w:rsidDel="00044658">
          <w:delText>Una explicación a estos resultados</w:delText>
        </w:r>
      </w:del>
      <w:ins w:id="463" w:author="MARIA MERCEDES GAVILANEZ ENDARA" w:date="2024-11-09T15:21:00Z" w16du:dateUtc="2024-11-09T20:21:00Z">
        <w:r w:rsidR="00044658">
          <w:t>Esto</w:t>
        </w:r>
      </w:ins>
      <w:r>
        <w:t xml:space="preserve"> puede </w:t>
      </w:r>
      <w:ins w:id="464" w:author="MARIA MERCEDES GAVILANEZ ENDARA" w:date="2024-11-09T15:21:00Z" w16du:dateUtc="2024-11-09T20:21:00Z">
        <w:r w:rsidR="00044658">
          <w:t xml:space="preserve">estar asociado a </w:t>
        </w:r>
      </w:ins>
      <w:del w:id="465" w:author="MARIA MERCEDES GAVILANEZ ENDARA" w:date="2024-11-09T15:21:00Z" w16du:dateUtc="2024-11-09T20:21:00Z">
        <w:r w:rsidDel="00044658">
          <w:delText xml:space="preserve">ser encontrada en </w:delText>
        </w:r>
      </w:del>
      <w:r>
        <w:t xml:space="preserve">la escala geográfica de las variables climáticas utilizadas. Los raster de predictores climáticos de WorldClim tienen una granularidad ~1km cerca de la línea ecuatorial (Fick &amp; Hijmans 2017). Al estar el gradiente altitudinal en un </w:t>
      </w:r>
      <w:del w:id="466" w:author="MARIA MERCEDES GAVILANEZ ENDARA" w:date="2024-11-09T15:22:00Z" w16du:dateUtc="2024-11-09T20:22:00Z">
        <w:r w:rsidDel="00044658">
          <w:delText xml:space="preserve">extenso </w:delText>
        </w:r>
      </w:del>
      <w:r>
        <w:t xml:space="preserve">rango geográfico </w:t>
      </w:r>
      <w:ins w:id="467" w:author="MARIA MERCEDES GAVILANEZ ENDARA" w:date="2024-11-09T15:22:00Z" w16du:dateUtc="2024-11-09T20:22:00Z">
        <w:r w:rsidR="00044658">
          <w:t xml:space="preserve">extenso </w:t>
        </w:r>
      </w:ins>
      <w:r>
        <w:t>(3,300 km</w:t>
      </w:r>
      <w:r>
        <w:rPr>
          <w:vertAlign w:val="superscript"/>
        </w:rPr>
        <w:t>2</w:t>
      </w:r>
      <w:r>
        <w:t xml:space="preserve">), y </w:t>
      </w:r>
      <w:ins w:id="468" w:author="MARIA MERCEDES GAVILANEZ ENDARA" w:date="2024-11-09T15:22:00Z" w16du:dateUtc="2024-11-09T20:22:00Z">
        <w:r w:rsidR="00044658">
          <w:t>las variables climáticas</w:t>
        </w:r>
        <w:r w:rsidR="00044658" w:rsidDel="00044658">
          <w:t xml:space="preserve"> </w:t>
        </w:r>
      </w:ins>
      <w:del w:id="469" w:author="MARIA MERCEDES GAVILANEZ ENDARA" w:date="2024-11-09T15:22:00Z" w16du:dateUtc="2024-11-09T20:22:00Z">
        <w:r w:rsidDel="00044658">
          <w:delText xml:space="preserve">estar </w:delText>
        </w:r>
      </w:del>
      <w:r>
        <w:t xml:space="preserve">representadas </w:t>
      </w:r>
      <w:del w:id="470" w:author="MARIA MERCEDES GAVILANEZ ENDARA" w:date="2024-11-09T15:22:00Z" w16du:dateUtc="2024-11-09T20:22:00Z">
        <w:r w:rsidDel="00044658">
          <w:delText>las variables climáticas en</w:delText>
        </w:r>
      </w:del>
      <w:ins w:id="471" w:author="MARIA MERCEDES GAVILANEZ ENDARA" w:date="2024-11-09T15:22:00Z" w16du:dateUtc="2024-11-09T20:22:00Z">
        <w:r w:rsidR="00044658">
          <w:t>a</w:t>
        </w:r>
      </w:ins>
      <w:r>
        <w:t xml:space="preserve"> una escala grande, la variabilidad de la temperatura y precipitación esta</w:t>
      </w:r>
      <w:del w:id="472" w:author="MARIA MERCEDES GAVILANEZ ENDARA" w:date="2024-11-09T15:22:00Z" w16du:dateUtc="2024-11-09T20:22:00Z">
        <w:r w:rsidDel="00044658">
          <w:delText>rá</w:delText>
        </w:r>
      </w:del>
      <w:r>
        <w:t xml:space="preserve"> representada en su mayoría por la altitud, constituyendo esta última una variable subrogada a los predictores climáticos (Rahbek 2005; Baldeck </w:t>
      </w:r>
      <w:r>
        <w:rPr>
          <w:i/>
          <w:iCs/>
        </w:rPr>
        <w:t>et al.</w:t>
      </w:r>
      <w:r>
        <w:t xml:space="preserve"> 2016; Keil &amp; Chase 2019). </w:t>
      </w:r>
      <w:commentRangeStart w:id="473"/>
      <w:r>
        <w:t>En este sentido, la hipótesis 3 (H3),que examinaba la dependencia espacial y altitudinal del efecto de los predictores climáticos sobre la diversidad, no tendría sustento alguno</w:t>
      </w:r>
      <w:commentRangeEnd w:id="473"/>
      <w:r w:rsidR="00044658">
        <w:rPr>
          <w:rStyle w:val="CommentReference"/>
        </w:rPr>
        <w:commentReference w:id="473"/>
      </w:r>
      <w:r>
        <w:t xml:space="preserve">, al existir una alta correlación entre la altitud y los predictores ambientales, </w:t>
      </w:r>
      <w:r w:rsidRPr="00044658">
        <w:rPr>
          <w:highlight w:val="yellow"/>
          <w:rPrChange w:id="474" w:author="MARIA MERCEDES GAVILANEZ ENDARA" w:date="2024-11-09T15:22:00Z" w16du:dateUtc="2024-11-09T20:22:00Z">
            <w:rPr/>
          </w:rPrChange>
        </w:rPr>
        <w:t xml:space="preserve">reflejado </w:t>
      </w:r>
      <w:r>
        <w:t xml:space="preserve">esto en los coeficientes extremos (Chan </w:t>
      </w:r>
      <w:r>
        <w:rPr>
          <w:i/>
          <w:iCs/>
        </w:rPr>
        <w:t>et al.</w:t>
      </w:r>
      <w:r>
        <w:t xml:space="preserve"> 2022), sin ninguna tendencia clara, </w:t>
      </w:r>
      <w:r w:rsidRPr="00044658">
        <w:rPr>
          <w:highlight w:val="yellow"/>
          <w:rPrChange w:id="475" w:author="MARIA MERCEDES GAVILANEZ ENDARA" w:date="2024-11-09T15:22:00Z" w16du:dateUtc="2024-11-09T20:22:00Z">
            <w:rPr/>
          </w:rPrChange>
        </w:rPr>
        <w:t xml:space="preserve">reflejados </w:t>
      </w:r>
      <w:r>
        <w:t xml:space="preserve">en los modelos (Tablas </w:t>
      </w:r>
      <w:hyperlink w:anchor="ms_models_per_elev_alpha">
        <w:r>
          <w:fldChar w:fldCharType="begin"/>
        </w:r>
        <w:r>
          <w:instrText xml:space="preserve"> REF ms_models_per_elev_alpha \h</w:instrText>
        </w:r>
        <w:r>
          <w:fldChar w:fldCharType="separate"/>
        </w:r>
        <w:r>
          <w:rPr>
            <w:b/>
            <w:noProof/>
          </w:rPr>
          <w:t>3</w:t>
        </w:r>
        <w:r>
          <w:fldChar w:fldCharType="end"/>
        </w:r>
      </w:hyperlink>
      <w:r>
        <w:t xml:space="preserve">, </w:t>
      </w:r>
      <w:hyperlink w:anchor="ms_models_per_elev_beta">
        <w:r>
          <w:fldChar w:fldCharType="begin"/>
        </w:r>
        <w:r>
          <w:instrText xml:space="preserve"> REF ms_models_per_elev_beta \h</w:instrText>
        </w:r>
        <w:r>
          <w:fldChar w:fldCharType="separate"/>
        </w:r>
        <w:r>
          <w:rPr>
            <w:b/>
            <w:noProof/>
          </w:rPr>
          <w:t>4</w:t>
        </w:r>
        <w:r>
          <w:fldChar w:fldCharType="end"/>
        </w:r>
      </w:hyperlink>
      <w:r>
        <w:t>).</w:t>
      </w:r>
    </w:p>
    <w:p w14:paraId="0C85FE11" w14:textId="77777777" w:rsidR="005C39BF" w:rsidRDefault="00E1126C">
      <w:pPr>
        <w:pStyle w:val="BodyText"/>
      </w:pPr>
      <w:commentRangeStart w:id="476"/>
      <w:r>
        <w:t>No obstante, tanto el efecto de la temperatura como de la precipitación persisten en los modelos que incorporan la altitud, sugiriendo un efecto importante de estas variables</w:t>
      </w:r>
      <w:commentRangeEnd w:id="476"/>
      <w:r w:rsidR="00044658">
        <w:rPr>
          <w:rStyle w:val="CommentReference"/>
        </w:rPr>
        <w:commentReference w:id="476"/>
      </w:r>
      <w:r>
        <w:t xml:space="preserve">. En los modelos que se excluye la altitud, la </w:t>
      </w:r>
      <w:commentRangeStart w:id="477"/>
      <w:r>
        <w:t xml:space="preserve">temperatura, después de la escala (Sabatini </w:t>
      </w:r>
      <w:r>
        <w:rPr>
          <w:i/>
          <w:iCs/>
        </w:rPr>
        <w:t>et al.</w:t>
      </w:r>
      <w:r>
        <w:t xml:space="preserve"> 2022), fue la variable que mejor explicó la variación de la alfa diversidad, relacionándose positivamente, mientras que la precipitación tuvo una relación negativa y, en ambos casos, sus efectos dependieron de la escala de análisis. </w:t>
      </w:r>
      <w:commentRangeEnd w:id="477"/>
      <w:r w:rsidR="00044658">
        <w:rPr>
          <w:rStyle w:val="CommentReference"/>
        </w:rPr>
        <w:commentReference w:id="477"/>
      </w:r>
      <w:r>
        <w:t xml:space="preserve">Por su parte, la temperatura y precipitación se asociaron positivamente a la beta diversidad, y su efecto dependió de la escala (Tabla </w:t>
      </w:r>
      <w:hyperlink w:anchor="ms_alpha_beta_bio">
        <w:r>
          <w:fldChar w:fldCharType="begin"/>
        </w:r>
        <w:r>
          <w:instrText xml:space="preserve"> REF ms_alpha_beta_bio \h</w:instrText>
        </w:r>
        <w:r>
          <w:fldChar w:fldCharType="separate"/>
        </w:r>
        <w:r>
          <w:rPr>
            <w:b/>
            <w:noProof/>
          </w:rPr>
          <w:t>2</w:t>
        </w:r>
        <w:r>
          <w:fldChar w:fldCharType="end"/>
        </w:r>
      </w:hyperlink>
      <w:r>
        <w:t>). Estos resultados apoyan en su totalidad la segunda hipótesis (H2), y son congruentes a patrones observados en otros estudios.</w:t>
      </w:r>
    </w:p>
    <w:p w14:paraId="0B707C70" w14:textId="52D6AD14" w:rsidR="005C39BF" w:rsidRDefault="00E1126C">
      <w:pPr>
        <w:pStyle w:val="BodyText"/>
      </w:pPr>
      <w:r>
        <w:t>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2</w:t>
      </w:r>
      <w:r>
        <w:t>), mientras que a escalas pequeñas (0.5 km</w:t>
      </w:r>
      <w:r>
        <w:rPr>
          <w:vertAlign w:val="superscript"/>
        </w:rPr>
        <w:t>2</w:t>
      </w:r>
      <w:r>
        <w:t xml:space="preserve">) el clima explicó el 26% de variación (Guevara Andino </w:t>
      </w:r>
      <w:r>
        <w:rPr>
          <w:i/>
          <w:iCs/>
        </w:rPr>
        <w:t>et al.</w:t>
      </w:r>
      <w:r>
        <w:t xml:space="preserve"> 2021). En Perú, a escalas regionales (0.0014 km</w:t>
      </w:r>
      <w:r>
        <w:rPr>
          <w:vertAlign w:val="superscript"/>
        </w:rPr>
        <w:t>2</w:t>
      </w:r>
      <w:r>
        <w:t>) el clima explicó un 17% del recambio de especies, y fue un predictor más fuerte que la topografía, aunque escalas de paisaje (40 km</w:t>
      </w:r>
      <w:r>
        <w:rPr>
          <w:vertAlign w:val="superscript"/>
        </w:rPr>
        <w:t>2</w:t>
      </w:r>
      <w:r>
        <w:t xml:space="preserve">) su efecto no pudo ser detectado por falta de variabilidad en los datos climáticos (Baldeck </w:t>
      </w:r>
      <w:r>
        <w:rPr>
          <w:i/>
          <w:iCs/>
        </w:rPr>
        <w:t>et al.</w:t>
      </w:r>
      <w:r>
        <w:t xml:space="preserve"> 2016). </w:t>
      </w:r>
      <w:commentRangeStart w:id="478"/>
      <w:r>
        <w:t>Una diferencia notoria con estos estudios, es el intervalo de escala fina utilizado en el presente estudio (0.000025-0.00025 km</w:t>
      </w:r>
      <w:r>
        <w:rPr>
          <w:vertAlign w:val="superscript"/>
        </w:rPr>
        <w:t>2</w:t>
      </w:r>
      <w:r>
        <w:t xml:space="preserve">). </w:t>
      </w:r>
      <w:commentRangeEnd w:id="478"/>
      <w:r w:rsidR="00044658">
        <w:rPr>
          <w:rStyle w:val="CommentReference"/>
        </w:rPr>
        <w:commentReference w:id="478"/>
      </w:r>
      <w:r>
        <w:t xml:space="preserve">Aun así, una fortaleza de la metodología empleada, es el control de la autocorrelación mediante la creación de grupos geográfica y altitudinalmente similares, volviendo robustos los resultados obtenidos. De hecho, </w:t>
      </w:r>
      <w:commentRangeStart w:id="479"/>
      <w:r>
        <w:t xml:space="preserve">la tendencia de aumento del efecto de predictores climáticos </w:t>
      </w:r>
      <w:commentRangeEnd w:id="479"/>
      <w:r w:rsidR="00044658">
        <w:rPr>
          <w:rStyle w:val="CommentReference"/>
        </w:rPr>
        <w:commentReference w:id="479"/>
      </w:r>
      <w:r>
        <w:t xml:space="preserve">persiste, sugiriendo una alta prevalencia de los procesos ambientales para moldear los patrones de diversidad a tamaños de grano superiores a </w:t>
      </w:r>
      <w:del w:id="480" w:author="MARIA MERCEDES GAVILANEZ ENDARA" w:date="2024-11-09T15:28:00Z" w16du:dateUtc="2024-11-09T20:28:00Z">
        <w:r w:rsidDel="00044658">
          <w:delText xml:space="preserve">los </w:delText>
        </w:r>
      </w:del>
      <w:r>
        <w:t>250 m</w:t>
      </w:r>
      <w:r>
        <w:rPr>
          <w:vertAlign w:val="superscript"/>
        </w:rPr>
        <w:t>2</w:t>
      </w:r>
      <w:r>
        <w:t>. Esto aplica principalmente a la alfa diversidad, donde fue más conspicuo el fortalecimiento de la asociación con la temperatura/precipitación a medida que incrementó la escala de análisis.</w:t>
      </w:r>
    </w:p>
    <w:p w14:paraId="7562993E" w14:textId="77777777" w:rsidR="005C39BF" w:rsidRDefault="00E1126C">
      <w:pPr>
        <w:pStyle w:val="BodyText"/>
      </w:pPr>
      <w:r>
        <w:t xml:space="preserve">Al igual que la Hipótesis 1, el fortalecimiento de la asociación de los predictores climáticos con la </w:t>
      </w:r>
      <w:commentRangeStart w:id="481"/>
      <w:r>
        <w:t xml:space="preserve">alfa/beta diversidad </w:t>
      </w:r>
      <w:commentRangeEnd w:id="481"/>
      <w:r w:rsidR="00044658">
        <w:rPr>
          <w:rStyle w:val="CommentReference"/>
        </w:rPr>
        <w:commentReference w:id="481"/>
      </w:r>
      <w:r>
        <w:t xml:space="preserve">sugieren que </w:t>
      </w:r>
      <w:commentRangeStart w:id="482"/>
      <w:r>
        <w:t xml:space="preserve">procesos dependientes de la densidad (e.g. competencia, herbivoría, mutualismo, facilitación) o neutrales (e.g. efecto de prioridad) tendrán un mayor efecto sobre el ensamblaje de las comunidades a escalas pequeñas (Weiher </w:t>
      </w:r>
      <w:r>
        <w:rPr>
          <w:i/>
          <w:iCs/>
        </w:rPr>
        <w:t>et al.</w:t>
      </w:r>
      <w:r>
        <w:t xml:space="preserve"> 2011; Keil </w:t>
      </w:r>
      <w:r>
        <w:rPr>
          <w:i/>
          <w:iCs/>
        </w:rPr>
        <w:t>et al.</w:t>
      </w:r>
      <w:r>
        <w:t xml:space="preserve"> 2012; Barczyk </w:t>
      </w:r>
      <w:r>
        <w:rPr>
          <w:i/>
          <w:iCs/>
        </w:rPr>
        <w:t>et al.</w:t>
      </w:r>
      <w:r>
        <w:t xml:space="preserve"> 2023). A escalas mayores, las variables climáticas moldearán los hábitats, y por tanto las comunidades, filtrando taxones (filtrado ambiental) de acuerdo a su capacidad fisiológica o su capacidad de dispersión a hábitats más favorables (Cavender-Bares </w:t>
      </w:r>
      <w:r>
        <w:rPr>
          <w:i/>
          <w:iCs/>
        </w:rPr>
        <w:t>et al.</w:t>
      </w:r>
      <w:r>
        <w:t xml:space="preserve"> 2009; Sabatini </w:t>
      </w:r>
      <w:r>
        <w:rPr>
          <w:i/>
          <w:iCs/>
        </w:rPr>
        <w:t>et al.</w:t>
      </w:r>
      <w:r>
        <w:t xml:space="preserve"> 2018; Barczyk </w:t>
      </w:r>
      <w:r>
        <w:rPr>
          <w:i/>
          <w:iCs/>
        </w:rPr>
        <w:t>et al.</w:t>
      </w:r>
      <w:r>
        <w:t xml:space="preserve"> 2023). No obstante, existe evidencia en árboles y hierbas que el filtrado ambiental puede tener un efecto significativo en el ensamblaje de comunidades vegetales a escalas menores de 100 m</w:t>
      </w:r>
      <w:r>
        <w:rPr>
          <w:vertAlign w:val="superscript"/>
        </w:rPr>
        <w:t>2</w:t>
      </w:r>
      <w:r>
        <w:t xml:space="preserve"> (Lebrija-Trejos </w:t>
      </w:r>
      <w:r>
        <w:rPr>
          <w:i/>
          <w:iCs/>
        </w:rPr>
        <w:t>et al.</w:t>
      </w:r>
      <w:r>
        <w:t xml:space="preserve"> 2010; Tameirão </w:t>
      </w:r>
      <w:r>
        <w:rPr>
          <w:i/>
          <w:iCs/>
        </w:rPr>
        <w:t>et al.</w:t>
      </w:r>
      <w:r>
        <w:t xml:space="preserve"> 2021). En estos estudios, variables relacionadas a rasgos del suelo (e.g. pH, concentración de minerales) tuvieron una alta correlación </w:t>
      </w:r>
      <w:r>
        <w:lastRenderedPageBreak/>
        <w:t xml:space="preserve">con rasgos fisiológicos y estructurales de las plantas, manteniéndose agrupadas plantas con rasgos similares, sugiriendo que estos factores moldean las comunidades vegetales a escalas finas (Bello </w:t>
      </w:r>
      <w:r>
        <w:rPr>
          <w:i/>
          <w:iCs/>
        </w:rPr>
        <w:t>et al.</w:t>
      </w:r>
      <w:r>
        <w:t xml:space="preserve"> 2013; Tameirão </w:t>
      </w:r>
      <w:r>
        <w:rPr>
          <w:i/>
          <w:iCs/>
        </w:rPr>
        <w:t>et al.</w:t>
      </w:r>
      <w:r>
        <w:t xml:space="preserve"> 2021).</w:t>
      </w:r>
      <w:commentRangeEnd w:id="482"/>
      <w:r w:rsidR="005A04CF">
        <w:rPr>
          <w:rStyle w:val="CommentReference"/>
        </w:rPr>
        <w:commentReference w:id="482"/>
      </w:r>
    </w:p>
    <w:p w14:paraId="629DE771" w14:textId="36DE45FA" w:rsidR="005C39BF" w:rsidRDefault="00E1126C">
      <w:pPr>
        <w:pStyle w:val="BodyText"/>
      </w:pPr>
      <w:del w:id="483" w:author="MARIA MERCEDES GAVILANEZ ENDARA" w:date="2024-11-09T15:29:00Z" w16du:dateUtc="2024-11-09T20:29:00Z">
        <w:r w:rsidDel="00044658">
          <w:delText>Además, l</w:delText>
        </w:r>
      </w:del>
      <w:ins w:id="484" w:author="MARIA MERCEDES GAVILANEZ ENDARA" w:date="2024-11-09T15:29:00Z" w16du:dateUtc="2024-11-09T20:29:00Z">
        <w:r w:rsidR="00044658">
          <w:t>L</w:t>
        </w:r>
      </w:ins>
      <w:r>
        <w:t xml:space="preserve">a importancia de los predictores ambientales también será influenciada por la escala a la que </w:t>
      </w:r>
      <w:del w:id="485" w:author="MARIA MERCEDES GAVILANEZ ENDARA" w:date="2024-11-09T15:30:00Z" w16du:dateUtc="2024-11-09T20:30:00Z">
        <w:r w:rsidDel="00044658">
          <w:delText xml:space="preserve">sean </w:delText>
        </w:r>
      </w:del>
      <w:ins w:id="486" w:author="MARIA MERCEDES GAVILANEZ ENDARA" w:date="2024-11-09T15:30:00Z" w16du:dateUtc="2024-11-09T20:30:00Z">
        <w:r w:rsidR="00044658">
          <w:t>se</w:t>
        </w:r>
        <w:r w:rsidR="00044658">
          <w:t xml:space="preserve"> </w:t>
        </w:r>
      </w:ins>
      <w:r>
        <w:t>estima</w:t>
      </w:r>
      <w:ins w:id="487" w:author="MARIA MERCEDES GAVILANEZ ENDARA" w:date="2024-11-09T15:30:00Z" w16du:dateUtc="2024-11-09T20:30:00Z">
        <w:r w:rsidR="00044658">
          <w:t>n</w:t>
        </w:r>
      </w:ins>
      <w:del w:id="488" w:author="MARIA MERCEDES GAVILANEZ ENDARA" w:date="2024-11-09T15:30:00Z" w16du:dateUtc="2024-11-09T20:30:00Z">
        <w:r w:rsidDel="00044658">
          <w:delText>dos</w:delText>
        </w:r>
      </w:del>
      <w:r>
        <w:t>. En bosques secundarios de México, la temperatura del aire medida en parcelas de 4 m</w:t>
      </w:r>
      <w:r>
        <w:rPr>
          <w:vertAlign w:val="superscript"/>
        </w:rPr>
        <w:t>2</w:t>
      </w:r>
      <w:r>
        <w:t xml:space="preserve"> fue el predictor más importante para explicar la diferenciación entre comunidades de arbustos y hierbas, indicando un efecto significativo del filtrado ambiental (Lebrija-Trejos </w:t>
      </w:r>
      <w:r>
        <w:rPr>
          <w:i/>
          <w:iCs/>
        </w:rPr>
        <w:t>et al.</w:t>
      </w:r>
      <w:r>
        <w:t xml:space="preserve"> 2010). </w:t>
      </w:r>
      <w:commentRangeStart w:id="489"/>
      <w:r>
        <w:t xml:space="preserve">Entonces, aunque en general el efecto del filtrado ambiental sea mayor a escalas grandes (Wang </w:t>
      </w:r>
      <w:r>
        <w:rPr>
          <w:i/>
          <w:iCs/>
        </w:rPr>
        <w:t>et al.</w:t>
      </w:r>
      <w:r>
        <w:t xml:space="preserve"> 2009; Guevara Andino </w:t>
      </w:r>
      <w:r>
        <w:rPr>
          <w:i/>
          <w:iCs/>
        </w:rPr>
        <w:t>et al.</w:t>
      </w:r>
      <w:r>
        <w:t xml:space="preserve"> 2021), su influencia persistirá a escalas finas, donde procesos que actúan a escalas pequeñas, como aquellos relacionados al suelo y al microclima, tendrán un efecto importante en la composición de las comunidades vegetales de sotobosque (Bello </w:t>
      </w:r>
      <w:r>
        <w:rPr>
          <w:i/>
          <w:iCs/>
        </w:rPr>
        <w:t>et al.</w:t>
      </w:r>
      <w:r>
        <w:t xml:space="preserve"> 2013; Baldeck </w:t>
      </w:r>
      <w:r>
        <w:rPr>
          <w:i/>
          <w:iCs/>
        </w:rPr>
        <w:t>et al.</w:t>
      </w:r>
      <w:r>
        <w:t xml:space="preserve"> 2016). Estos procesos actuarán en conjunto a procesos neutrales y ecol</w:t>
      </w:r>
      <w:ins w:id="490" w:author="MARIA MERCEDES GAVILANEZ ENDARA" w:date="2024-11-09T15:31:00Z" w16du:dateUtc="2024-11-09T20:31:00Z">
        <w:r w:rsidR="00044658">
          <w:t>ó</w:t>
        </w:r>
      </w:ins>
      <w:del w:id="491" w:author="MARIA MERCEDES GAVILANEZ ENDARA" w:date="2024-11-09T15:31:00Z" w16du:dateUtc="2024-11-09T20:31:00Z">
        <w:r w:rsidDel="00044658">
          <w:delText>o</w:delText>
        </w:r>
      </w:del>
      <w:r>
        <w:t xml:space="preserve">gicos, teniendo estos últimos, en promedio, una mayor influencia en la composición de las comunidades de sotobosques a escalas muy finas (Cavender-Bares </w:t>
      </w:r>
      <w:r>
        <w:rPr>
          <w:i/>
          <w:iCs/>
        </w:rPr>
        <w:t>et al.</w:t>
      </w:r>
      <w:r>
        <w:t xml:space="preserve"> 2009; Weiher </w:t>
      </w:r>
      <w:r>
        <w:rPr>
          <w:i/>
          <w:iCs/>
        </w:rPr>
        <w:t>et al.</w:t>
      </w:r>
      <w:r>
        <w:t xml:space="preserve"> 2011; Tang </w:t>
      </w:r>
      <w:r>
        <w:rPr>
          <w:i/>
          <w:iCs/>
        </w:rPr>
        <w:t>et al.</w:t>
      </w:r>
      <w:r>
        <w:t xml:space="preserve"> 2012; Barczyk </w:t>
      </w:r>
      <w:r>
        <w:rPr>
          <w:i/>
          <w:iCs/>
        </w:rPr>
        <w:t>et al.</w:t>
      </w:r>
      <w:r>
        <w:t xml:space="preserve"> 2023). A medida que aumente la escala, el efecto de predictores ambientales medidos a finas escalas, como variables del suelo, disminuirá (Bello </w:t>
      </w:r>
      <w:r>
        <w:rPr>
          <w:i/>
          <w:iCs/>
        </w:rPr>
        <w:t>et al.</w:t>
      </w:r>
      <w:r>
        <w:t xml:space="preserve"> 2013; Asefa </w:t>
      </w:r>
      <w:r>
        <w:rPr>
          <w:i/>
          <w:iCs/>
        </w:rPr>
        <w:t>et al.</w:t>
      </w:r>
      <w:r>
        <w:t xml:space="preserve"> 2017; Barczyk </w:t>
      </w:r>
      <w:r>
        <w:rPr>
          <w:i/>
          <w:iCs/>
        </w:rPr>
        <w:t>et al.</w:t>
      </w:r>
      <w:r>
        <w:t xml:space="preserve"> 2023), aumentando la influencia de variables que actúan a escalas grandes (Keil &amp; Chase 2019), entre estos la temperatura (Wang </w:t>
      </w:r>
      <w:r>
        <w:rPr>
          <w:i/>
          <w:iCs/>
        </w:rPr>
        <w:t>et al.</w:t>
      </w:r>
      <w:r>
        <w:t xml:space="preserve"> 2009) y precipitación (como se muestra en este estudio), respaldando la segunda hipótesis de este trabajo (H2).</w:t>
      </w:r>
      <w:commentRangeEnd w:id="489"/>
      <w:r w:rsidR="005A04CF">
        <w:rPr>
          <w:rStyle w:val="CommentReference"/>
        </w:rPr>
        <w:commentReference w:id="489"/>
      </w:r>
    </w:p>
    <w:p w14:paraId="5EC4C6EC" w14:textId="77777777" w:rsidR="005C39BF" w:rsidRDefault="00E1126C">
      <w:pPr>
        <w:pStyle w:val="Heading1"/>
      </w:pPr>
      <w:bookmarkStart w:id="492" w:name="conclusiones-y-recomendaciones"/>
      <w:bookmarkEnd w:id="370"/>
      <w:bookmarkEnd w:id="453"/>
      <w:r>
        <w:t>Conclusiones y recomendaciones</w:t>
      </w:r>
    </w:p>
    <w:p w14:paraId="3E1022A7" w14:textId="77777777" w:rsidR="005C39BF" w:rsidRDefault="00E1126C">
      <w:pPr>
        <w:pStyle w:val="FirstParagraph"/>
      </w:pPr>
      <w:r>
        <w:t xml:space="preserve">En </w:t>
      </w:r>
      <w:commentRangeStart w:id="493"/>
      <w:r>
        <w:t>contraste a estudios previos</w:t>
      </w:r>
      <w:commentRangeEnd w:id="493"/>
      <w:r w:rsidR="005A04CF">
        <w:rPr>
          <w:rStyle w:val="CommentReference"/>
        </w:rPr>
        <w:commentReference w:id="493"/>
      </w:r>
      <w:r>
        <w:t>,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que, para obtener una representación adecuada de la diversidad de bosques de tierras 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14:paraId="0C0E2F1F" w14:textId="0F4F364B" w:rsidR="005C39BF" w:rsidRDefault="00E1126C">
      <w:pPr>
        <w:pStyle w:val="BodyText"/>
      </w:pPr>
      <w:r>
        <w:t xml:space="preserve">También fue notorio el fortalecimiento de la asociación de la altitud con la diversidad alfa, y en menor medida con la beta, a medida que incrementó la escala de análisis, </w:t>
      </w:r>
      <w:r w:rsidRPr="003C6C4A">
        <w:rPr>
          <w:highlight w:val="yellow"/>
          <w:rPrChange w:id="494" w:author="MARIA MERCEDES GAVILANEZ ENDARA" w:date="2024-11-09T16:16:00Z" w16du:dateUtc="2024-11-09T21:16:00Z">
            <w:rPr/>
          </w:rPrChange>
        </w:rPr>
        <w:t>apoyando</w:t>
      </w:r>
      <w:r>
        <w:t xml:space="preserve"> estos resultados la hip</w:t>
      </w:r>
      <w:ins w:id="495" w:author="MARIA MERCEDES GAVILANEZ ENDARA" w:date="2024-11-09T16:16:00Z" w16du:dateUtc="2024-11-09T21:16:00Z">
        <w:r w:rsidR="003C6C4A">
          <w:t>ó</w:t>
        </w:r>
      </w:ins>
      <w:del w:id="496" w:author="MARIA MERCEDES GAVILANEZ ENDARA" w:date="2024-11-09T16:16:00Z" w16du:dateUtc="2024-11-09T21:16:00Z">
        <w:r w:rsidDel="003C6C4A">
          <w:delText>o</w:delText>
        </w:r>
      </w:del>
      <w:r>
        <w:t xml:space="preserve">tesis 1 (H1). </w:t>
      </w:r>
      <w:commentRangeStart w:id="497"/>
      <w:r>
        <w:t xml:space="preserve">Al considerar que la altitud es una representación de procesos ambientales y/o climáticos que actúan a escalas grandes, estos patrones son consistentes </w:t>
      </w:r>
      <w:del w:id="498" w:author="MARIA MERCEDES GAVILANEZ ENDARA" w:date="2024-11-09T16:16:00Z" w16du:dateUtc="2024-11-09T21:16:00Z">
        <w:r w:rsidDel="003C6C4A">
          <w:delText xml:space="preserve">a </w:delText>
        </w:r>
      </w:del>
      <w:ins w:id="499" w:author="MARIA MERCEDES GAVILANEZ ENDARA" w:date="2024-11-09T16:16:00Z" w16du:dateUtc="2024-11-09T21:16:00Z">
        <w:r w:rsidR="003C6C4A">
          <w:t>con</w:t>
        </w:r>
        <w:r w:rsidR="003C6C4A">
          <w:t xml:space="preserve"> </w:t>
        </w:r>
      </w:ins>
      <w:r>
        <w:t>estudios previos que demuestran el increment</w:t>
      </w:r>
      <w:ins w:id="500" w:author="MARIA MERCEDES GAVILANEZ ENDARA" w:date="2024-11-09T16:16:00Z" w16du:dateUtc="2024-11-09T21:16:00Z">
        <w:r w:rsidR="003C6C4A">
          <w:t>o</w:t>
        </w:r>
      </w:ins>
      <w:del w:id="501" w:author="MARIA MERCEDES GAVILANEZ ENDARA" w:date="2024-11-09T16:16:00Z" w16du:dateUtc="2024-11-09T21:16:00Z">
        <w:r w:rsidDel="003C6C4A">
          <w:delText>ó</w:delText>
        </w:r>
      </w:del>
      <w:r>
        <w:t xml:space="preserve"> de la relación entre predictores climáticos y la diversidad alfa. </w:t>
      </w:r>
      <w:commentRangeEnd w:id="497"/>
      <w:r w:rsidR="003C6C4A">
        <w:rPr>
          <w:rStyle w:val="CommentReference"/>
        </w:rPr>
        <w:commentReference w:id="497"/>
      </w:r>
      <w:r>
        <w:t xml:space="preserve">Desde otra perspectiva, </w:t>
      </w:r>
      <w:r w:rsidRPr="003C6C4A">
        <w:rPr>
          <w:highlight w:val="yellow"/>
          <w:rPrChange w:id="502" w:author="MARIA MERCEDES GAVILANEZ ENDARA" w:date="2024-11-09T16:17:00Z" w16du:dateUtc="2024-11-09T21:17:00Z">
            <w:rPr/>
          </w:rPrChange>
        </w:rPr>
        <w:t>analizando</w:t>
      </w:r>
      <w:r>
        <w:t xml:space="preserve">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w:t>
      </w:r>
      <w:commentRangeStart w:id="503"/>
      <w:r>
        <w:t xml:space="preserve">estocásticos </w:t>
      </w:r>
      <w:commentRangeEnd w:id="503"/>
      <w:r w:rsidR="003C6C4A">
        <w:rPr>
          <w:rStyle w:val="CommentReference"/>
        </w:rPr>
        <w:commentReference w:id="503"/>
      </w:r>
      <w:r>
        <w:t>y ecológicos tendrán mayor influencia en la composición de las comunidades</w:t>
      </w:r>
      <w:ins w:id="504" w:author="MARIA MERCEDES GAVILANEZ ENDARA" w:date="2024-11-09T16:17:00Z" w16du:dateUtc="2024-11-09T21:17:00Z">
        <w:r w:rsidR="003C6C4A">
          <w:t xml:space="preserve">; mientras que </w:t>
        </w:r>
      </w:ins>
      <w:del w:id="505" w:author="MARIA MERCEDES GAVILANEZ ENDARA" w:date="2024-11-09T16:17:00Z" w16du:dateUtc="2024-11-09T21:17:00Z">
        <w:r w:rsidDel="003C6C4A">
          <w:delText>. E</w:delText>
        </w:r>
      </w:del>
      <w:ins w:id="506" w:author="MARIA MERCEDES GAVILANEZ ENDARA" w:date="2024-11-09T16:17:00Z" w16du:dateUtc="2024-11-09T21:17:00Z">
        <w:r w:rsidR="003C6C4A">
          <w:t>e</w:t>
        </w:r>
      </w:ins>
      <w:r>
        <w:t>n ecosistemas de altura, procesos ambientales relacionados al clima cobrarán mayor influencia en el ensamblaje</w:t>
      </w:r>
      <w:commentRangeStart w:id="507"/>
      <w:r>
        <w:t xml:space="preserve">, posiblemente por la </w:t>
      </w:r>
      <w:del w:id="508" w:author="MARIA MERCEDES GAVILANEZ ENDARA" w:date="2024-11-09T16:17:00Z" w16du:dateUtc="2024-11-09T21:17:00Z">
        <w:r w:rsidDel="003C6C4A">
          <w:delText xml:space="preserve">fuerte </w:delText>
        </w:r>
      </w:del>
      <w:r>
        <w:t>partición fina del hábitat</w:t>
      </w:r>
      <w:commentRangeEnd w:id="507"/>
      <w:r w:rsidR="003C6C4A">
        <w:rPr>
          <w:rStyle w:val="CommentReference"/>
        </w:rPr>
        <w:commentReference w:id="507"/>
      </w:r>
      <w:r>
        <w:t>.</w:t>
      </w:r>
    </w:p>
    <w:p w14:paraId="1732728F" w14:textId="5FB9D43D" w:rsidR="005C39BF" w:rsidRDefault="00E1126C">
      <w:pPr>
        <w:pStyle w:val="BodyText"/>
      </w:pPr>
      <w:r>
        <w:t xml:space="preserve">Esto fue </w:t>
      </w:r>
      <w:del w:id="509" w:author="MARIA MERCEDES GAVILANEZ ENDARA" w:date="2024-11-09T16:18:00Z" w16du:dateUtc="2024-11-09T21:18:00Z">
        <w:r w:rsidDel="003C6C4A">
          <w:delText xml:space="preserve">a su vez se </w:delText>
        </w:r>
      </w:del>
      <w:r>
        <w:t>respaldado por los resultados de la relación entre la temperatura/precipitación y la alfa/</w:t>
      </w:r>
      <w:commentRangeStart w:id="510"/>
      <w:r>
        <w:t xml:space="preserve">beta </w:t>
      </w:r>
      <w:commentRangeEnd w:id="510"/>
      <w:r w:rsidR="003C6C4A">
        <w:rPr>
          <w:rStyle w:val="CommentReference"/>
        </w:rPr>
        <w:commentReference w:id="510"/>
      </w:r>
      <w:r>
        <w:t xml:space="preserve">diversidad, cuya asociación se fortaleció a mayores escalas, en congruencia a la hipótesis 2 (H2). En general, procesos ambientales y/o climáticos son más influyentes en el ensamblaje de </w:t>
      </w:r>
      <w:r>
        <w:lastRenderedPageBreak/>
        <w:t>comunidades a escalas mayores. Interesantemente, en estudios previos estas observaciones se han comprobado en intervalos de escalas superiores a los 1000 m</w:t>
      </w:r>
      <w:r>
        <w:rPr>
          <w:vertAlign w:val="superscript"/>
        </w:rPr>
        <w:t>2</w:t>
      </w:r>
      <w:r>
        <w:t xml:space="preserve">. </w:t>
      </w:r>
      <w:commentRangeStart w:id="511"/>
      <w:r>
        <w:t>En este estudio, en un intervalo de escala mucho más fino (25-250 m</w:t>
      </w:r>
      <w:r>
        <w:rPr>
          <w:vertAlign w:val="superscript"/>
        </w:rPr>
        <w:t>2</w:t>
      </w:r>
      <w:r>
        <w:t>) el fortalecimiento del efecto de variables climáticas persistió, sugiriendo que otros procesos neutrales o estocásticos son más relevantes a escalas pequeñas</w:t>
      </w:r>
      <w:commentRangeEnd w:id="511"/>
      <w:r w:rsidR="003C6C4A">
        <w:rPr>
          <w:rStyle w:val="CommentReference"/>
        </w:rPr>
        <w:commentReference w:id="511"/>
      </w:r>
      <w:r>
        <w:t>.</w:t>
      </w:r>
      <w:commentRangeStart w:id="512"/>
      <w:r>
        <w:t xml:space="preserve"> Aun así, el filtrado ambiental dependerá de la escala en la que influyan los factores ambientales</w:t>
      </w:r>
      <w:commentRangeEnd w:id="512"/>
      <w:r w:rsidR="003C6C4A">
        <w:rPr>
          <w:rStyle w:val="CommentReference"/>
        </w:rPr>
        <w:commentReference w:id="512"/>
      </w:r>
      <w:r>
        <w:t xml:space="preserve">. Por ejemplo, aunque procesos estocásticos </w:t>
      </w:r>
      <w:commentRangeStart w:id="513"/>
      <w:r>
        <w:t>(e.g. deriva ecológica, efecto de prioridad) tendrán en promedio mayor efecto en el ensamblaje de las comunidades vegetales a pequeñas escalas</w:t>
      </w:r>
      <w:commentRangeEnd w:id="513"/>
      <w:r w:rsidR="003C6C4A">
        <w:rPr>
          <w:rStyle w:val="CommentReference"/>
        </w:rPr>
        <w:commentReference w:id="513"/>
      </w:r>
      <w:r>
        <w:t>, variables medidas a escalas finas, como las que se relacionan al suelo, tendrán un efecto importante en el ensamblaje.</w:t>
      </w:r>
    </w:p>
    <w:p w14:paraId="05619791" w14:textId="69C6F621" w:rsidR="005C39BF" w:rsidRDefault="00E1126C">
      <w:pPr>
        <w:pStyle w:val="BodyText"/>
      </w:pPr>
      <w:r>
        <w:t xml:space="preserve">No obstante, sería interesante que se demuestren estas observaciones empíricamente, analizando la dependencia espacial de predictores ecológicos en el ensamblaje de las comunidades de sotobosque. También </w:t>
      </w:r>
      <w:ins w:id="514" w:author="MARIA MERCEDES GAVILANEZ ENDARA" w:date="2024-11-09T16:19:00Z" w16du:dateUtc="2024-11-09T21:19:00Z">
        <w:r w:rsidR="003C6C4A">
          <w:t xml:space="preserve">queda </w:t>
        </w:r>
      </w:ins>
      <w:r>
        <w:t>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p w14:paraId="0C005152" w14:textId="77777777" w:rsidR="005C39BF" w:rsidRDefault="00E1126C">
      <w:pPr>
        <w:pStyle w:val="Heading1"/>
      </w:pPr>
      <w:bookmarkStart w:id="515" w:name="literatura-citada"/>
      <w:bookmarkEnd w:id="492"/>
      <w:r>
        <w:t>Literatura citada</w:t>
      </w:r>
    </w:p>
    <w:p w14:paraId="033C80BF" w14:textId="77777777" w:rsidR="005C39BF" w:rsidRPr="00736F9A" w:rsidRDefault="00E1126C">
      <w:pPr>
        <w:pStyle w:val="Bibliography"/>
        <w:rPr>
          <w:lang w:val="en-US"/>
        </w:rPr>
      </w:pPr>
      <w:bookmarkStart w:id="516" w:name="ref-Arel-Bundock2022"/>
      <w:bookmarkStart w:id="517" w:name="refs"/>
      <w:r w:rsidRPr="00736F9A">
        <w:rPr>
          <w:lang w:val="en-US"/>
        </w:rPr>
        <w:t xml:space="preserve">Arel-Bundock V. 2022. </w:t>
      </w:r>
      <w:r>
        <w:fldChar w:fldCharType="begin"/>
      </w:r>
      <w:r w:rsidRPr="00A0542D">
        <w:rPr>
          <w:lang w:val="en-US"/>
          <w:rPrChange w:id="518" w:author="MARIA MERCEDES GAVILANEZ ENDARA" w:date="2024-11-08T14:16:00Z" w16du:dateUtc="2024-11-08T19:16:00Z">
            <w:rPr/>
          </w:rPrChange>
        </w:rPr>
        <w:instrText>HYPERLINK "https://doi.org/10.18637/jss.v103.i01" \h</w:instrText>
      </w:r>
      <w:r>
        <w:fldChar w:fldCharType="separate"/>
      </w:r>
      <w:r w:rsidRPr="00736F9A">
        <w:rPr>
          <w:rStyle w:val="Hyperlink"/>
          <w:lang w:val="en-US"/>
        </w:rPr>
        <w:t>Modelsummary: Data and Model Summaries in R</w:t>
      </w:r>
      <w:r>
        <w:rPr>
          <w:rStyle w:val="Hyperlink"/>
          <w:lang w:val="en-US"/>
        </w:rPr>
        <w:fldChar w:fldCharType="end"/>
      </w:r>
      <w:r w:rsidRPr="00736F9A">
        <w:rPr>
          <w:lang w:val="en-US"/>
        </w:rPr>
        <w:t>. Journal of Statistical Software. 103(1): 1-23.</w:t>
      </w:r>
    </w:p>
    <w:p w14:paraId="4323DD94" w14:textId="77777777" w:rsidR="005C39BF" w:rsidRPr="00736F9A" w:rsidRDefault="00E1126C">
      <w:pPr>
        <w:pStyle w:val="Bibliography"/>
        <w:rPr>
          <w:lang w:val="en-US"/>
        </w:rPr>
      </w:pPr>
      <w:bookmarkStart w:id="519" w:name="ref-Asefa2017"/>
      <w:bookmarkEnd w:id="516"/>
      <w:r w:rsidRPr="00736F9A">
        <w:rPr>
          <w:lang w:val="en-US"/>
        </w:rPr>
        <w:t xml:space="preserve">Asefa M, Cao M, Zhang G, Ci X, Li J &amp; Yang J. 2017. </w:t>
      </w:r>
      <w:r>
        <w:fldChar w:fldCharType="begin"/>
      </w:r>
      <w:r w:rsidRPr="00A0542D">
        <w:rPr>
          <w:lang w:val="en-US"/>
          <w:rPrChange w:id="520" w:author="MARIA MERCEDES GAVILANEZ ENDARA" w:date="2024-11-08T14:16:00Z" w16du:dateUtc="2024-11-08T19:16:00Z">
            <w:rPr/>
          </w:rPrChange>
        </w:rPr>
        <w:instrText>HYPERLINK "https://doi.org/10.1038/s41598-017-00166-z" \h</w:instrText>
      </w:r>
      <w:r>
        <w:fldChar w:fldCharType="separate"/>
      </w:r>
      <w:r w:rsidRPr="00736F9A">
        <w:rPr>
          <w:rStyle w:val="Hyperlink"/>
          <w:lang w:val="en-US"/>
        </w:rPr>
        <w:t>Environmental filtering structures tree functional traits combination and lineages across space in tropical tree assemblages</w:t>
      </w:r>
      <w:r>
        <w:rPr>
          <w:rStyle w:val="Hyperlink"/>
          <w:lang w:val="en-US"/>
        </w:rPr>
        <w:fldChar w:fldCharType="end"/>
      </w:r>
      <w:r w:rsidRPr="00736F9A">
        <w:rPr>
          <w:lang w:val="en-US"/>
        </w:rPr>
        <w:t>. Scientific Reports. 7(1): 1-11.</w:t>
      </w:r>
    </w:p>
    <w:p w14:paraId="51F84777" w14:textId="77777777" w:rsidR="005C39BF" w:rsidRPr="000C04EC" w:rsidRDefault="00E1126C">
      <w:pPr>
        <w:pStyle w:val="Bibliography"/>
        <w:rPr>
          <w:lang w:val="en-US"/>
          <w:rPrChange w:id="521" w:author="MARIA MERCEDES GAVILANEZ ENDARA" w:date="2024-11-08T15:11:00Z" w16du:dateUtc="2024-11-08T20:11:00Z">
            <w:rPr/>
          </w:rPrChange>
        </w:rPr>
      </w:pPr>
      <w:bookmarkStart w:id="522" w:name="ref-Baldeck2016"/>
      <w:bookmarkEnd w:id="519"/>
      <w:r w:rsidRPr="000C04EC">
        <w:rPr>
          <w:rPrChange w:id="523" w:author="MARIA MERCEDES GAVILANEZ ENDARA" w:date="2024-11-08T15:10:00Z" w16du:dateUtc="2024-11-08T20:10:00Z">
            <w:rPr>
              <w:lang w:val="en-US"/>
            </w:rPr>
          </w:rPrChange>
        </w:rPr>
        <w:t xml:space="preserve">Baldeck CA, Tupayachi R, Sinca F, Jaramillo N &amp; Asner GP. 2016. </w:t>
      </w:r>
      <w:hyperlink r:id="rId14">
        <w:r w:rsidRPr="00736F9A">
          <w:rPr>
            <w:rStyle w:val="Hyperlink"/>
            <w:lang w:val="en-US"/>
          </w:rPr>
          <w:t>Environmental drivers of tree community turnover in western Amazonian forests</w:t>
        </w:r>
      </w:hyperlink>
      <w:r w:rsidRPr="00736F9A">
        <w:rPr>
          <w:lang w:val="en-US"/>
        </w:rPr>
        <w:t xml:space="preserve">. </w:t>
      </w:r>
      <w:r w:rsidRPr="000C04EC">
        <w:rPr>
          <w:lang w:val="en-US"/>
          <w:rPrChange w:id="524" w:author="MARIA MERCEDES GAVILANEZ ENDARA" w:date="2024-11-08T15:11:00Z" w16du:dateUtc="2024-11-08T20:11:00Z">
            <w:rPr/>
          </w:rPrChange>
        </w:rPr>
        <w:t>Ecography. 39(11): 1089-1099.</w:t>
      </w:r>
    </w:p>
    <w:p w14:paraId="3CDA82C3" w14:textId="77777777" w:rsidR="005C39BF" w:rsidRPr="00736F9A" w:rsidRDefault="00E1126C">
      <w:pPr>
        <w:pStyle w:val="Bibliography"/>
        <w:rPr>
          <w:lang w:val="en-US"/>
        </w:rPr>
      </w:pPr>
      <w:bookmarkStart w:id="525" w:name="ref-Barczyk2023"/>
      <w:bookmarkEnd w:id="522"/>
      <w:r>
        <w:t xml:space="preserve">Barczyk MK, Acosta-Rojas DC, Espinosa CI, Schleuning M &amp; Neuschulz EL. 2023. </w:t>
      </w:r>
      <w:hyperlink r:id="rId15">
        <w:r w:rsidRPr="00736F9A">
          <w:rPr>
            <w:rStyle w:val="Hyperlink"/>
            <w:lang w:val="en-US"/>
          </w:rPr>
          <w:t>Biotic pressures and environmental heterogeneity shape beta-diversity of seedling communities in tropical montane forests</w:t>
        </w:r>
      </w:hyperlink>
      <w:r w:rsidRPr="00736F9A">
        <w:rPr>
          <w:lang w:val="en-US"/>
        </w:rPr>
        <w:t xml:space="preserve">. Ecography. </w:t>
      </w:r>
      <w:r w:rsidRPr="008243C3">
        <w:rPr>
          <w:highlight w:val="yellow"/>
          <w:lang w:val="en-US"/>
          <w:rPrChange w:id="526" w:author="MARIA MERCEDES GAVILANEZ ENDARA" w:date="2024-11-09T17:15:00Z" w16du:dateUtc="2024-11-09T22:15:00Z">
            <w:rPr>
              <w:lang w:val="en-US"/>
            </w:rPr>
          </w:rPrChange>
        </w:rPr>
        <w:t>2023</w:t>
      </w:r>
      <w:r w:rsidRPr="00736F9A">
        <w:rPr>
          <w:lang w:val="en-US"/>
        </w:rPr>
        <w:t>(6): 1-11.</w:t>
      </w:r>
    </w:p>
    <w:p w14:paraId="25D74736" w14:textId="77777777" w:rsidR="005C39BF" w:rsidRPr="00736F9A" w:rsidRDefault="00E1126C">
      <w:pPr>
        <w:pStyle w:val="Bibliography"/>
        <w:rPr>
          <w:lang w:val="en-US"/>
        </w:rPr>
      </w:pPr>
      <w:bookmarkStart w:id="527" w:name="ref-Barton2013"/>
      <w:bookmarkEnd w:id="525"/>
      <w:r w:rsidRPr="00736F9A">
        <w:rPr>
          <w:lang w:val="en-US"/>
        </w:rPr>
        <w:t xml:space="preserve">Barton PS, Cunningham SA, Manning AD, Gibb H, Lindenmayer DB &amp; Didham RK. 2013. </w:t>
      </w:r>
      <w:r>
        <w:fldChar w:fldCharType="begin"/>
      </w:r>
      <w:r w:rsidRPr="00A0542D">
        <w:rPr>
          <w:lang w:val="en-US"/>
          <w:rPrChange w:id="528" w:author="MARIA MERCEDES GAVILANEZ ENDARA" w:date="2024-11-08T14:16:00Z" w16du:dateUtc="2024-11-08T19:16:00Z">
            <w:rPr/>
          </w:rPrChange>
        </w:rPr>
        <w:instrText>HYPERLINK "https://doi.org/10.1111/geb.12031" \h</w:instrText>
      </w:r>
      <w:r>
        <w:fldChar w:fldCharType="separate"/>
      </w:r>
      <w:r w:rsidRPr="00A0542D">
        <w:rPr>
          <w:rStyle w:val="Hyperlink"/>
          <w:lang w:val="en-US"/>
          <w:rPrChange w:id="529" w:author="MARIA MERCEDES GAVILANEZ ENDARA" w:date="2024-11-08T14:16:00Z" w16du:dateUtc="2024-11-08T19:16:00Z">
            <w:rPr>
              <w:rStyle w:val="Hyperlink"/>
            </w:rPr>
          </w:rPrChange>
        </w:rPr>
        <w:t>The spatial scaling of beta diversity</w:t>
      </w:r>
      <w:r>
        <w:rPr>
          <w:rStyle w:val="Hyperlink"/>
        </w:rPr>
        <w:fldChar w:fldCharType="end"/>
      </w:r>
      <w:r w:rsidRPr="00A0542D">
        <w:rPr>
          <w:lang w:val="en-US"/>
          <w:rPrChange w:id="530" w:author="MARIA MERCEDES GAVILANEZ ENDARA" w:date="2024-11-08T14:16:00Z" w16du:dateUtc="2024-11-08T19:16:00Z">
            <w:rPr/>
          </w:rPrChange>
        </w:rPr>
        <w:t xml:space="preserve">. </w:t>
      </w:r>
      <w:r w:rsidRPr="00736F9A">
        <w:rPr>
          <w:lang w:val="en-US"/>
        </w:rPr>
        <w:t>Global Ecology and Biogeography. 22(6): 639-647.</w:t>
      </w:r>
    </w:p>
    <w:p w14:paraId="4ED3AA53" w14:textId="77777777" w:rsidR="005C39BF" w:rsidRPr="00736F9A" w:rsidRDefault="00E1126C">
      <w:pPr>
        <w:pStyle w:val="Bibliography"/>
        <w:rPr>
          <w:lang w:val="en-US"/>
        </w:rPr>
      </w:pPr>
      <w:bookmarkStart w:id="531" w:name="ref-Baselga2010"/>
      <w:bookmarkEnd w:id="527"/>
      <w:r w:rsidRPr="00736F9A">
        <w:rPr>
          <w:lang w:val="en-US"/>
        </w:rPr>
        <w:t xml:space="preserve">Baselga A. 2010. </w:t>
      </w:r>
      <w:r>
        <w:fldChar w:fldCharType="begin"/>
      </w:r>
      <w:r w:rsidRPr="00A0542D">
        <w:rPr>
          <w:lang w:val="en-US"/>
          <w:rPrChange w:id="532" w:author="MARIA MERCEDES GAVILANEZ ENDARA" w:date="2024-11-08T14:16:00Z" w16du:dateUtc="2024-11-08T19:16:00Z">
            <w:rPr/>
          </w:rPrChange>
        </w:rPr>
        <w:instrText>HYPERLINK "https://doi.org/10.1111/j.1466-8238.2009.00490.x" \h</w:instrText>
      </w:r>
      <w:r>
        <w:fldChar w:fldCharType="separate"/>
      </w:r>
      <w:r w:rsidRPr="00736F9A">
        <w:rPr>
          <w:rStyle w:val="Hyperlink"/>
          <w:lang w:val="en-US"/>
        </w:rPr>
        <w:t>Partitioning the turnover and nestedness components of beta diversity</w:t>
      </w:r>
      <w:r>
        <w:rPr>
          <w:rStyle w:val="Hyperlink"/>
          <w:lang w:val="en-US"/>
        </w:rPr>
        <w:fldChar w:fldCharType="end"/>
      </w:r>
      <w:r w:rsidRPr="00736F9A">
        <w:rPr>
          <w:lang w:val="en-US"/>
        </w:rPr>
        <w:t>. Global Ecology and Biogeography. 19(1): 134-143.</w:t>
      </w:r>
    </w:p>
    <w:p w14:paraId="293A0579" w14:textId="77777777" w:rsidR="005C39BF" w:rsidRPr="00736F9A" w:rsidRDefault="00E1126C">
      <w:pPr>
        <w:pStyle w:val="Bibliography"/>
        <w:rPr>
          <w:lang w:val="en-US"/>
        </w:rPr>
      </w:pPr>
      <w:bookmarkStart w:id="533" w:name="ref-DeBello2013"/>
      <w:bookmarkEnd w:id="531"/>
      <w:r w:rsidRPr="00736F9A">
        <w:rPr>
          <w:lang w:val="en-US"/>
        </w:rPr>
        <w:t xml:space="preserve">Bello F de, Lavorel S, Lavergne S, Albert CH, Boulangeat I, Mazel F &amp; Thuiller W. 2013. </w:t>
      </w:r>
      <w:r>
        <w:fldChar w:fldCharType="begin"/>
      </w:r>
      <w:r w:rsidRPr="00A0542D">
        <w:rPr>
          <w:lang w:val="en-US"/>
          <w:rPrChange w:id="534" w:author="MARIA MERCEDES GAVILANEZ ENDARA" w:date="2024-11-08T14:16:00Z" w16du:dateUtc="2024-11-08T19:16:00Z">
            <w:rPr/>
          </w:rPrChange>
        </w:rPr>
        <w:instrText>HYPERLINK "https://doi.org/10.1111/j.1600-0587.2012.07438.x" \h</w:instrText>
      </w:r>
      <w:r>
        <w:fldChar w:fldCharType="separate"/>
      </w:r>
      <w:r w:rsidRPr="00736F9A">
        <w:rPr>
          <w:rStyle w:val="Hyperlink"/>
          <w:lang w:val="en-US"/>
        </w:rPr>
        <w:t>Hierarchical effects of environmental filters on the functional structure of plant communities: A case study in the French Alps</w:t>
      </w:r>
      <w:r>
        <w:rPr>
          <w:rStyle w:val="Hyperlink"/>
          <w:lang w:val="en-US"/>
        </w:rPr>
        <w:fldChar w:fldCharType="end"/>
      </w:r>
      <w:r w:rsidRPr="00736F9A">
        <w:rPr>
          <w:lang w:val="en-US"/>
        </w:rPr>
        <w:t>. Ecography. 36(3): 393-402.</w:t>
      </w:r>
    </w:p>
    <w:p w14:paraId="31F0CC33" w14:textId="77777777" w:rsidR="005C39BF" w:rsidRPr="00736F9A" w:rsidRDefault="00E1126C">
      <w:pPr>
        <w:pStyle w:val="Bibliography"/>
        <w:rPr>
          <w:lang w:val="en-US"/>
        </w:rPr>
      </w:pPr>
      <w:bookmarkStart w:id="535" w:name="ref-Berdugo2022"/>
      <w:bookmarkEnd w:id="533"/>
      <w:r w:rsidRPr="00736F9A">
        <w:rPr>
          <w:lang w:val="en-US"/>
        </w:rPr>
        <w:t xml:space="preserve">Berdugo MB, Gradstein SR, Guérot L, León-Yánez S, Bendix J &amp; Bader MY. 2022. </w:t>
      </w:r>
      <w:r>
        <w:fldChar w:fldCharType="begin"/>
      </w:r>
      <w:r w:rsidRPr="00736F9A">
        <w:rPr>
          <w:lang w:val="en-US"/>
        </w:rPr>
        <w:instrText>HYPERLINK "https://doi.org/10.1111/btp.13113" \h</w:instrText>
      </w:r>
      <w:r>
        <w:fldChar w:fldCharType="separate"/>
      </w:r>
      <w:r w:rsidRPr="00736F9A">
        <w:rPr>
          <w:rStyle w:val="Hyperlink"/>
          <w:lang w:val="en-US"/>
          <w:rPrChange w:id="536" w:author="MARIA MERCEDES GAVILANEZ ENDARA" w:date="2024-10-15T11:20:00Z" w16du:dateUtc="2024-10-15T16:20:00Z">
            <w:rPr>
              <w:rStyle w:val="Hyperlink"/>
            </w:rPr>
          </w:rPrChange>
        </w:rPr>
        <w:t>Diversity patterns of epiphytic bryophytes across spatial scales: Species-rich crowns and beta-diverse trunks</w:t>
      </w:r>
      <w:r>
        <w:rPr>
          <w:rStyle w:val="Hyperlink"/>
        </w:rPr>
        <w:fldChar w:fldCharType="end"/>
      </w:r>
      <w:r w:rsidRPr="00736F9A">
        <w:rPr>
          <w:lang w:val="en-US"/>
          <w:rPrChange w:id="537" w:author="MARIA MERCEDES GAVILANEZ ENDARA" w:date="2024-10-15T11:20:00Z" w16du:dateUtc="2024-10-15T16:20:00Z">
            <w:rPr/>
          </w:rPrChange>
        </w:rPr>
        <w:t xml:space="preserve">. </w:t>
      </w:r>
      <w:r w:rsidRPr="00736F9A">
        <w:rPr>
          <w:lang w:val="en-US"/>
        </w:rPr>
        <w:t>Biotropica. 54(4): 893-905.</w:t>
      </w:r>
    </w:p>
    <w:p w14:paraId="7DD680D0" w14:textId="77777777" w:rsidR="005C39BF" w:rsidRPr="00736F9A" w:rsidRDefault="00E1126C">
      <w:pPr>
        <w:pStyle w:val="Bibliography"/>
        <w:rPr>
          <w:lang w:val="en-US"/>
        </w:rPr>
      </w:pPr>
      <w:bookmarkStart w:id="538" w:name="ref-Bhatta2018"/>
      <w:bookmarkEnd w:id="535"/>
      <w:r w:rsidRPr="00736F9A">
        <w:rPr>
          <w:lang w:val="en-US"/>
        </w:rPr>
        <w:lastRenderedPageBreak/>
        <w:t xml:space="preserve">Bhatta KP, Grytnes JA &amp; Vetaas OR. 2018. </w:t>
      </w:r>
      <w:r>
        <w:fldChar w:fldCharType="begin"/>
      </w:r>
      <w:r w:rsidRPr="00A0542D">
        <w:rPr>
          <w:lang w:val="en-US"/>
          <w:rPrChange w:id="539" w:author="MARIA MERCEDES GAVILANEZ ENDARA" w:date="2024-11-08T14:16:00Z" w16du:dateUtc="2024-11-08T19:16:00Z">
            <w:rPr/>
          </w:rPrChange>
        </w:rPr>
        <w:instrText>HYPERLINK "https://doi.org/10.1111/jbi.13188" \h</w:instrText>
      </w:r>
      <w:r>
        <w:fldChar w:fldCharType="separate"/>
      </w:r>
      <w:r w:rsidRPr="00736F9A">
        <w:rPr>
          <w:rStyle w:val="Hyperlink"/>
          <w:lang w:val="en-US"/>
        </w:rPr>
        <w:t>Scale sensitivity of the relationship between alpha and gamma diversity along an alpine elevation gradient in central Nepal</w:t>
      </w:r>
      <w:r>
        <w:rPr>
          <w:rStyle w:val="Hyperlink"/>
          <w:lang w:val="en-US"/>
        </w:rPr>
        <w:fldChar w:fldCharType="end"/>
      </w:r>
      <w:r w:rsidRPr="00736F9A">
        <w:rPr>
          <w:lang w:val="en-US"/>
        </w:rPr>
        <w:t>. Journal of Biogeography. 45(4): 804-814.</w:t>
      </w:r>
    </w:p>
    <w:p w14:paraId="2918A5EC" w14:textId="77777777" w:rsidR="005C39BF" w:rsidRPr="00736F9A" w:rsidRDefault="00E1126C">
      <w:pPr>
        <w:pStyle w:val="Bibliography"/>
        <w:rPr>
          <w:lang w:val="en-US"/>
        </w:rPr>
      </w:pPr>
      <w:bookmarkStart w:id="540" w:name="ref-Brown2014"/>
      <w:bookmarkEnd w:id="538"/>
      <w:r w:rsidRPr="00736F9A">
        <w:rPr>
          <w:lang w:val="en-US"/>
        </w:rPr>
        <w:t xml:space="preserve">Brown JH. 2014. </w:t>
      </w:r>
      <w:r>
        <w:fldChar w:fldCharType="begin"/>
      </w:r>
      <w:r w:rsidRPr="00A0542D">
        <w:rPr>
          <w:lang w:val="en-US"/>
          <w:rPrChange w:id="541" w:author="MARIA MERCEDES GAVILANEZ ENDARA" w:date="2024-11-08T14:16:00Z" w16du:dateUtc="2024-11-08T19:16:00Z">
            <w:rPr/>
          </w:rPrChange>
        </w:rPr>
        <w:instrText>HYPERLINK "https://doi.org/10.1111/jbi.12228" \h</w:instrText>
      </w:r>
      <w:r>
        <w:fldChar w:fldCharType="separate"/>
      </w:r>
      <w:r w:rsidRPr="00736F9A">
        <w:rPr>
          <w:rStyle w:val="Hyperlink"/>
          <w:lang w:val="en-US"/>
        </w:rPr>
        <w:t>Why are there so many species in the tropics?</w:t>
      </w:r>
      <w:r>
        <w:rPr>
          <w:rStyle w:val="Hyperlink"/>
          <w:lang w:val="en-US"/>
        </w:rPr>
        <w:fldChar w:fldCharType="end"/>
      </w:r>
      <w:r w:rsidRPr="00736F9A">
        <w:rPr>
          <w:lang w:val="en-US"/>
        </w:rPr>
        <w:t xml:space="preserve"> </w:t>
      </w:r>
      <w:r w:rsidRPr="00A0542D">
        <w:rPr>
          <w:lang w:val="en-US"/>
          <w:rPrChange w:id="542" w:author="MARIA MERCEDES GAVILANEZ ENDARA" w:date="2024-11-08T14:16:00Z" w16du:dateUtc="2024-11-08T19:16:00Z">
            <w:rPr/>
          </w:rPrChange>
        </w:rPr>
        <w:t xml:space="preserve">Journal of Biogeography. </w:t>
      </w:r>
      <w:r w:rsidRPr="00736F9A">
        <w:rPr>
          <w:lang w:val="en-US"/>
        </w:rPr>
        <w:t>41(1): 8-22.</w:t>
      </w:r>
    </w:p>
    <w:p w14:paraId="31A21A0A" w14:textId="77777777" w:rsidR="005C39BF" w:rsidRPr="00736F9A" w:rsidRDefault="00E1126C">
      <w:pPr>
        <w:pStyle w:val="Bibliography"/>
        <w:rPr>
          <w:lang w:val="en-US"/>
        </w:rPr>
      </w:pPr>
      <w:bookmarkStart w:id="543" w:name="ref-Castorani2021"/>
      <w:bookmarkEnd w:id="540"/>
      <w:r w:rsidRPr="00736F9A">
        <w:rPr>
          <w:lang w:val="en-US"/>
        </w:rPr>
        <w:t xml:space="preserve">Castorani MCN, Harrer SL, Miller RJ &amp; Reed DC. 2021. </w:t>
      </w:r>
      <w:r>
        <w:fldChar w:fldCharType="begin"/>
      </w:r>
      <w:r w:rsidRPr="00A0542D">
        <w:rPr>
          <w:lang w:val="en-US"/>
          <w:rPrChange w:id="544" w:author="MARIA MERCEDES GAVILANEZ ENDARA" w:date="2024-11-08T14:16:00Z" w16du:dateUtc="2024-11-08T19:16:00Z">
            <w:rPr/>
          </w:rPrChange>
        </w:rPr>
        <w:instrText>HYPERLINK "https://doi.org/10.1111/ele.13849" \h</w:instrText>
      </w:r>
      <w:r>
        <w:fldChar w:fldCharType="separate"/>
      </w:r>
      <w:r w:rsidRPr="00736F9A">
        <w:rPr>
          <w:rStyle w:val="Hyperlink"/>
          <w:lang w:val="en-US"/>
        </w:rPr>
        <w:t>Disturbance structures canopy and understory productivity along an environmental gradient</w:t>
      </w:r>
      <w:r>
        <w:rPr>
          <w:rStyle w:val="Hyperlink"/>
          <w:lang w:val="en-US"/>
        </w:rPr>
        <w:fldChar w:fldCharType="end"/>
      </w:r>
      <w:r w:rsidRPr="00736F9A">
        <w:rPr>
          <w:lang w:val="en-US"/>
        </w:rPr>
        <w:t>. Ecology Letters. 24(10): 2192-2206.</w:t>
      </w:r>
    </w:p>
    <w:p w14:paraId="32CDBA2A" w14:textId="77777777" w:rsidR="005C39BF" w:rsidRPr="00736F9A" w:rsidRDefault="00E1126C">
      <w:pPr>
        <w:pStyle w:val="Bibliography"/>
        <w:rPr>
          <w:lang w:val="en-US"/>
        </w:rPr>
      </w:pPr>
      <w:bookmarkStart w:id="545" w:name="ref-Cavender-Bares2009"/>
      <w:bookmarkEnd w:id="543"/>
      <w:r w:rsidRPr="00736F9A">
        <w:rPr>
          <w:lang w:val="en-US"/>
        </w:rPr>
        <w:t xml:space="preserve">Cavender-Bares J, Kozak KH, Fine PVA &amp; Kembel SW. 2009. </w:t>
      </w:r>
      <w:r>
        <w:fldChar w:fldCharType="begin"/>
      </w:r>
      <w:r w:rsidRPr="00A0542D">
        <w:rPr>
          <w:lang w:val="en-US"/>
          <w:rPrChange w:id="546" w:author="MARIA MERCEDES GAVILANEZ ENDARA" w:date="2024-11-08T14:16:00Z" w16du:dateUtc="2024-11-08T19:16:00Z">
            <w:rPr/>
          </w:rPrChange>
        </w:rPr>
        <w:instrText>HYPERLINK "https://doi.org/10.1111/j.1461-0248.2009.01314.x" \h</w:instrText>
      </w:r>
      <w:r>
        <w:fldChar w:fldCharType="separate"/>
      </w:r>
      <w:r w:rsidRPr="00736F9A">
        <w:rPr>
          <w:rStyle w:val="Hyperlink"/>
          <w:lang w:val="en-US"/>
        </w:rPr>
        <w:t>The merging of community ecology and phylogenetic biology</w:t>
      </w:r>
      <w:r>
        <w:rPr>
          <w:rStyle w:val="Hyperlink"/>
          <w:lang w:val="en-US"/>
        </w:rPr>
        <w:fldChar w:fldCharType="end"/>
      </w:r>
      <w:r w:rsidRPr="00736F9A">
        <w:rPr>
          <w:lang w:val="en-US"/>
        </w:rPr>
        <w:t>. Ecology Letters. 12(7): 693-715.</w:t>
      </w:r>
    </w:p>
    <w:p w14:paraId="196BB081" w14:textId="77777777" w:rsidR="005C39BF" w:rsidRPr="00736F9A" w:rsidRDefault="00E1126C">
      <w:pPr>
        <w:pStyle w:val="Bibliography"/>
        <w:rPr>
          <w:lang w:val="en-US"/>
        </w:rPr>
      </w:pPr>
      <w:bookmarkStart w:id="547" w:name="ref-Chan2022"/>
      <w:bookmarkEnd w:id="545"/>
      <w:r w:rsidRPr="00736F9A">
        <w:rPr>
          <w:lang w:val="en-US"/>
        </w:rPr>
        <w:t>Chan JY, Mun S, Leow H, Bea KT, Cheng WK, Phoong SW, Hong Z &amp; Chen Y. 2022. Mitigating the multicollinearity problem and its machine learning approach : A review. Mathematics. 10(8): 1283.</w:t>
      </w:r>
    </w:p>
    <w:p w14:paraId="535F1722" w14:textId="77777777" w:rsidR="005C39BF" w:rsidRDefault="00E1126C">
      <w:pPr>
        <w:pStyle w:val="Bibliography"/>
      </w:pPr>
      <w:bookmarkStart w:id="548" w:name="ref-Chave2013"/>
      <w:bookmarkEnd w:id="547"/>
      <w:r w:rsidRPr="00736F9A">
        <w:rPr>
          <w:lang w:val="en-US"/>
        </w:rPr>
        <w:t xml:space="preserve">Chave J. 2013. </w:t>
      </w:r>
      <w:r>
        <w:fldChar w:fldCharType="begin"/>
      </w:r>
      <w:r w:rsidRPr="00A0542D">
        <w:rPr>
          <w:lang w:val="en-US"/>
          <w:rPrChange w:id="549" w:author="MARIA MERCEDES GAVILANEZ ENDARA" w:date="2024-11-08T14:16:00Z" w16du:dateUtc="2024-11-08T19:16:00Z">
            <w:rPr/>
          </w:rPrChange>
        </w:rPr>
        <w:instrText>HYPERLINK "https://doi.org/10.1111/ele.12048" \h</w:instrText>
      </w:r>
      <w:r>
        <w:fldChar w:fldCharType="separate"/>
      </w:r>
      <w:r w:rsidRPr="00736F9A">
        <w:rPr>
          <w:rStyle w:val="Hyperlink"/>
          <w:lang w:val="en-US"/>
        </w:rPr>
        <w:t>The problem of pattern and scale in ecology: What have we learned in 20 years?</w:t>
      </w:r>
      <w:r>
        <w:rPr>
          <w:rStyle w:val="Hyperlink"/>
          <w:lang w:val="en-US"/>
        </w:rPr>
        <w:fldChar w:fldCharType="end"/>
      </w:r>
      <w:r w:rsidRPr="00736F9A">
        <w:rPr>
          <w:lang w:val="en-US"/>
        </w:rPr>
        <w:t xml:space="preserve"> </w:t>
      </w:r>
      <w:r>
        <w:t>Ecology Letters. 16(SUPPL.1): 4-16.</w:t>
      </w:r>
    </w:p>
    <w:p w14:paraId="02075E21" w14:textId="77777777" w:rsidR="005C39BF" w:rsidRDefault="00E1126C">
      <w:pPr>
        <w:pStyle w:val="Bibliography"/>
      </w:pPr>
      <w:bookmarkStart w:id="550" w:name="ref-Cuesta2017"/>
      <w:bookmarkEnd w:id="548"/>
      <w:r>
        <w:t xml:space="preserve">Cuesta F, Peralvo M, Merino-Viteri A, Bustamante M, Baquero F, Freile JF, Muriel P &amp; Torres-Carvajal O. 2017. </w:t>
      </w:r>
      <w:hyperlink r:id="rId16">
        <w:r w:rsidRPr="00736F9A">
          <w:rPr>
            <w:rStyle w:val="Hyperlink"/>
            <w:lang w:val="en-US"/>
          </w:rPr>
          <w:t>Priority areas for biodiversity conservation in mainland Ecuador</w:t>
        </w:r>
      </w:hyperlink>
      <w:r w:rsidRPr="00736F9A">
        <w:rPr>
          <w:lang w:val="en-US"/>
        </w:rPr>
        <w:t xml:space="preserve">. Neotropical Biodiversity. </w:t>
      </w:r>
      <w:r>
        <w:t>3(1): 93-106.</w:t>
      </w:r>
    </w:p>
    <w:p w14:paraId="6FB2C53E" w14:textId="77777777" w:rsidR="005C39BF" w:rsidRDefault="00E1126C">
      <w:pPr>
        <w:pStyle w:val="Bibliography"/>
      </w:pPr>
      <w:bookmarkStart w:id="551" w:name="ref-DeLaTorre2008"/>
      <w:bookmarkEnd w:id="550"/>
      <w:r>
        <w:t>De La Torre L, Navarrete H, Muriel M P, Macía MJ &amp; H. Balslev. 2008. Enciclopedia de las Plantas Útiles del Ecuador. Quito: Universidad Católica del Ecuador. p. 956.</w:t>
      </w:r>
    </w:p>
    <w:p w14:paraId="3845D0A4" w14:textId="77777777" w:rsidR="005C39BF" w:rsidRPr="00736F9A" w:rsidRDefault="00E1126C">
      <w:pPr>
        <w:pStyle w:val="Bibliography"/>
        <w:rPr>
          <w:lang w:val="en-US"/>
        </w:rPr>
      </w:pPr>
      <w:bookmarkStart w:id="552" w:name="ref-Dembicz2021"/>
      <w:bookmarkEnd w:id="551"/>
      <w:r>
        <w:t xml:space="preserve">Dembicz I, Dengler J, Steinbauer MJ, Matthews TJ, Bartha S, Burrascano S, Chiarucci A, Filibeck G, Gillet F, Janišová M, et al. 2021. </w:t>
      </w:r>
      <w:hyperlink r:id="rId17">
        <w:r w:rsidRPr="00736F9A">
          <w:rPr>
            <w:rStyle w:val="Hyperlink"/>
            <w:lang w:val="en-US"/>
          </w:rPr>
          <w:t>Fine-grain beta diversity of Palaearctic grassland vegetation</w:t>
        </w:r>
      </w:hyperlink>
      <w:r w:rsidRPr="00736F9A">
        <w:rPr>
          <w:lang w:val="en-US"/>
        </w:rPr>
        <w:t>. Journal of Vegetation Science. 32(3).</w:t>
      </w:r>
    </w:p>
    <w:p w14:paraId="6961EA62" w14:textId="77777777" w:rsidR="005C39BF" w:rsidRPr="00736F9A" w:rsidRDefault="00E1126C">
      <w:pPr>
        <w:pStyle w:val="Bibliography"/>
        <w:rPr>
          <w:lang w:val="en-US"/>
        </w:rPr>
      </w:pPr>
      <w:bookmarkStart w:id="553" w:name="ref-Dyer2007"/>
      <w:bookmarkEnd w:id="552"/>
      <w:r w:rsidRPr="00736F9A">
        <w:rPr>
          <w:lang w:val="en-US"/>
        </w:rPr>
        <w:t xml:space="preserve">Dyer LA, Singer MS, Lill JT, Stireman JO, Gentry GL, Marquis RJ, Ricklefs RE, Greeney HF, Wagner DL, Morais HC, et al. 2007. </w:t>
      </w:r>
      <w:r>
        <w:fldChar w:fldCharType="begin"/>
      </w:r>
      <w:r w:rsidRPr="00A0542D">
        <w:rPr>
          <w:lang w:val="en-US"/>
          <w:rPrChange w:id="554" w:author="MARIA MERCEDES GAVILANEZ ENDARA" w:date="2024-11-08T14:16:00Z" w16du:dateUtc="2024-11-08T19:16:00Z">
            <w:rPr/>
          </w:rPrChange>
        </w:rPr>
        <w:instrText>HYPERLINK "https://doi.org/10.1038/nature05884" \h</w:instrText>
      </w:r>
      <w:r>
        <w:fldChar w:fldCharType="separate"/>
      </w:r>
      <w:r w:rsidRPr="00736F9A">
        <w:rPr>
          <w:rStyle w:val="Hyperlink"/>
          <w:lang w:val="en-US"/>
        </w:rPr>
        <w:t>Host specificity of Lepidoptera in tropical and temperate forests</w:t>
      </w:r>
      <w:r>
        <w:rPr>
          <w:rStyle w:val="Hyperlink"/>
          <w:lang w:val="en-US"/>
        </w:rPr>
        <w:fldChar w:fldCharType="end"/>
      </w:r>
      <w:r w:rsidRPr="00736F9A">
        <w:rPr>
          <w:lang w:val="en-US"/>
        </w:rPr>
        <w:t>. Nature. 448(7154): 696-699.</w:t>
      </w:r>
    </w:p>
    <w:p w14:paraId="6C69A464" w14:textId="77777777" w:rsidR="005C39BF" w:rsidRPr="00736F9A" w:rsidRDefault="00E1126C">
      <w:pPr>
        <w:pStyle w:val="Bibliography"/>
        <w:rPr>
          <w:lang w:val="en-US"/>
        </w:rPr>
      </w:pPr>
      <w:bookmarkStart w:id="555" w:name="ref-Dyer2010"/>
      <w:bookmarkEnd w:id="553"/>
      <w:r w:rsidRPr="00736F9A">
        <w:rPr>
          <w:lang w:val="en-US"/>
        </w:rPr>
        <w:t xml:space="preserve">Dyer LA, Walla TR, Greeney HF, Stireman JO &amp; Hazen RF. 2010. </w:t>
      </w:r>
      <w:r>
        <w:fldChar w:fldCharType="begin"/>
      </w:r>
      <w:r w:rsidRPr="00A0542D">
        <w:rPr>
          <w:lang w:val="en-US"/>
          <w:rPrChange w:id="556" w:author="MARIA MERCEDES GAVILANEZ ENDARA" w:date="2024-11-08T14:16:00Z" w16du:dateUtc="2024-11-08T19:16:00Z">
            <w:rPr/>
          </w:rPrChange>
        </w:rPr>
        <w:instrText>HYPERLINK "https://doi.org/10.1111/j.1744-7429.2009.00624.x" \h</w:instrText>
      </w:r>
      <w:r>
        <w:fldChar w:fldCharType="separate"/>
      </w:r>
      <w:r w:rsidRPr="00736F9A">
        <w:rPr>
          <w:rStyle w:val="Hyperlink"/>
          <w:lang w:val="en-US"/>
        </w:rPr>
        <w:t>Diversity of Interactions: A Metric for Studies of Biodiversity</w:t>
      </w:r>
      <w:r>
        <w:rPr>
          <w:rStyle w:val="Hyperlink"/>
          <w:lang w:val="en-US"/>
        </w:rPr>
        <w:fldChar w:fldCharType="end"/>
      </w:r>
      <w:r w:rsidRPr="00736F9A">
        <w:rPr>
          <w:lang w:val="en-US"/>
        </w:rPr>
        <w:t>. Biotropica. 42(3): 281-289.</w:t>
      </w:r>
    </w:p>
    <w:p w14:paraId="2BD474A9" w14:textId="77777777" w:rsidR="005C39BF" w:rsidRPr="00736F9A" w:rsidRDefault="00E1126C">
      <w:pPr>
        <w:pStyle w:val="Bibliography"/>
        <w:rPr>
          <w:lang w:val="en-US"/>
        </w:rPr>
      </w:pPr>
      <w:bookmarkStart w:id="557" w:name="ref-Fick2017"/>
      <w:bookmarkEnd w:id="555"/>
      <w:r w:rsidRPr="00736F9A">
        <w:rPr>
          <w:lang w:val="en-US"/>
        </w:rPr>
        <w:t xml:space="preserve">Fick SE &amp; Hijmans RJ. 2017. </w:t>
      </w:r>
      <w:r>
        <w:fldChar w:fldCharType="begin"/>
      </w:r>
      <w:r w:rsidRPr="00A0542D">
        <w:rPr>
          <w:lang w:val="en-US"/>
          <w:rPrChange w:id="558" w:author="MARIA MERCEDES GAVILANEZ ENDARA" w:date="2024-11-08T14:16:00Z" w16du:dateUtc="2024-11-08T19:16:00Z">
            <w:rPr/>
          </w:rPrChange>
        </w:rPr>
        <w:instrText>HYPERLINK "https://doi.org/10.1002/joc.5086" \h</w:instrText>
      </w:r>
      <w:r>
        <w:fldChar w:fldCharType="separate"/>
      </w:r>
      <w:r w:rsidRPr="00736F9A">
        <w:rPr>
          <w:rStyle w:val="Hyperlink"/>
          <w:lang w:val="en-US"/>
        </w:rPr>
        <w:t>WorldClim 2: new 1-km spatial resolution climate surfaces for global land areas</w:t>
      </w:r>
      <w:r>
        <w:rPr>
          <w:rStyle w:val="Hyperlink"/>
          <w:lang w:val="en-US"/>
        </w:rPr>
        <w:fldChar w:fldCharType="end"/>
      </w:r>
      <w:r w:rsidRPr="00736F9A">
        <w:rPr>
          <w:lang w:val="en-US"/>
        </w:rPr>
        <w:t>. International Journal of Climatology. 37(12): 4302-4315.</w:t>
      </w:r>
    </w:p>
    <w:p w14:paraId="108C3344" w14:textId="77777777" w:rsidR="005C39BF" w:rsidRPr="00736F9A" w:rsidRDefault="00E1126C">
      <w:pPr>
        <w:pStyle w:val="Bibliography"/>
        <w:rPr>
          <w:lang w:val="en-US"/>
        </w:rPr>
      </w:pPr>
      <w:bookmarkStart w:id="559" w:name="ref-Girardin2014"/>
      <w:bookmarkEnd w:id="557"/>
      <w:r w:rsidRPr="000C04EC">
        <w:rPr>
          <w:rPrChange w:id="560" w:author="MARIA MERCEDES GAVILANEZ ENDARA" w:date="2024-11-08T15:10:00Z" w16du:dateUtc="2024-11-08T20:10:00Z">
            <w:rPr>
              <w:lang w:val="en-US"/>
            </w:rPr>
          </w:rPrChange>
        </w:rPr>
        <w:t xml:space="preserve">Girardin CAJ, Farfan-Rios W, Garcia K, Feeley KJ, Jørgensen PM, Murakami AA, Cayola Pérez L, Seidel R, Paniagua N, Fuentes Claros AF, et al. 2014. </w:t>
      </w:r>
      <w:hyperlink r:id="rId18">
        <w:r w:rsidRPr="00736F9A">
          <w:rPr>
            <w:rStyle w:val="Hyperlink"/>
            <w:lang w:val="en-US"/>
          </w:rPr>
          <w:t>Spatial patterns of above-ground structure, biomass and composition in a network of six Andean elevation transects</w:t>
        </w:r>
      </w:hyperlink>
      <w:r w:rsidRPr="00736F9A">
        <w:rPr>
          <w:lang w:val="en-US"/>
        </w:rPr>
        <w:t>. Plant Ecology and Diversity. 7(1-2): 161-171.</w:t>
      </w:r>
    </w:p>
    <w:p w14:paraId="6D977032" w14:textId="77777777" w:rsidR="005C39BF" w:rsidRPr="000C04EC" w:rsidRDefault="00E1126C">
      <w:pPr>
        <w:pStyle w:val="Bibliography"/>
        <w:rPr>
          <w:lang w:val="en-US"/>
          <w:rPrChange w:id="561" w:author="MARIA MERCEDES GAVILANEZ ENDARA" w:date="2024-11-08T15:11:00Z" w16du:dateUtc="2024-11-08T20:11:00Z">
            <w:rPr/>
          </w:rPrChange>
        </w:rPr>
      </w:pPr>
      <w:bookmarkStart w:id="562" w:name="ref-Gomez-de-Mariscal2021"/>
      <w:bookmarkEnd w:id="559"/>
      <w:r w:rsidRPr="000C04EC">
        <w:rPr>
          <w:rPrChange w:id="563" w:author="MARIA MERCEDES GAVILANEZ ENDARA" w:date="2024-11-08T15:10:00Z" w16du:dateUtc="2024-11-08T20:10:00Z">
            <w:rPr>
              <w:lang w:val="en-US"/>
            </w:rPr>
          </w:rPrChange>
        </w:rPr>
        <w:t xml:space="preserve">Gómez-de-Mariscal E, Guerrero V, Sneider A, Jayatilaka H, Phillip JM, Wirtz D &amp; Muñoz-Barrutia A. 2021. </w:t>
      </w:r>
      <w:hyperlink r:id="rId19">
        <w:r w:rsidRPr="00736F9A">
          <w:rPr>
            <w:rStyle w:val="Hyperlink"/>
            <w:lang w:val="en-US"/>
          </w:rPr>
          <w:t>Use of the p-values as a size-dependent function to address practical differences when analyzing large datasets</w:t>
        </w:r>
      </w:hyperlink>
      <w:r w:rsidRPr="00736F9A">
        <w:rPr>
          <w:lang w:val="en-US"/>
        </w:rPr>
        <w:t xml:space="preserve">. </w:t>
      </w:r>
      <w:r w:rsidRPr="000C04EC">
        <w:rPr>
          <w:lang w:val="en-US"/>
          <w:rPrChange w:id="564" w:author="MARIA MERCEDES GAVILANEZ ENDARA" w:date="2024-11-08T15:11:00Z" w16du:dateUtc="2024-11-08T20:11:00Z">
            <w:rPr/>
          </w:rPrChange>
        </w:rPr>
        <w:t>Scientific Reports. 11(1): 1-13.</w:t>
      </w:r>
    </w:p>
    <w:p w14:paraId="65B82CB7" w14:textId="77777777" w:rsidR="005C39BF" w:rsidRPr="00736F9A" w:rsidRDefault="00E1126C">
      <w:pPr>
        <w:pStyle w:val="Bibliography"/>
        <w:rPr>
          <w:lang w:val="en-US"/>
        </w:rPr>
      </w:pPr>
      <w:bookmarkStart w:id="565" w:name="ref-Gonzalez-Caro2014"/>
      <w:bookmarkEnd w:id="562"/>
      <w:r>
        <w:lastRenderedPageBreak/>
        <w:t xml:space="preserve">González-Caro S, Umaña MN, Álvarez E, Stevenson PR &amp; Swenson NG. 2014. </w:t>
      </w:r>
      <w:hyperlink r:id="rId20">
        <w:r w:rsidRPr="00736F9A">
          <w:rPr>
            <w:rStyle w:val="Hyperlink"/>
            <w:lang w:val="en-US"/>
          </w:rPr>
          <w:t>Phylogenetic alpha and beta diversity in tropical tree assemblages along regional-scale environmental gradients in northwest South America</w:t>
        </w:r>
      </w:hyperlink>
      <w:r w:rsidRPr="00736F9A">
        <w:rPr>
          <w:lang w:val="en-US"/>
        </w:rPr>
        <w:t>. Journal of Plant Ecology. 7(2): 145-153.</w:t>
      </w:r>
    </w:p>
    <w:p w14:paraId="659860BD" w14:textId="77777777" w:rsidR="005C39BF" w:rsidRPr="00736F9A" w:rsidRDefault="00E1126C">
      <w:pPr>
        <w:pStyle w:val="Bibliography"/>
        <w:rPr>
          <w:lang w:val="en-US"/>
        </w:rPr>
      </w:pPr>
      <w:bookmarkStart w:id="566" w:name="ref-Grantz1990"/>
      <w:bookmarkEnd w:id="565"/>
      <w:r w:rsidRPr="00736F9A">
        <w:rPr>
          <w:lang w:val="en-US"/>
        </w:rPr>
        <w:t xml:space="preserve">Grantz DA. 1990. </w:t>
      </w:r>
      <w:r>
        <w:fldChar w:fldCharType="begin"/>
      </w:r>
      <w:r w:rsidRPr="00A0542D">
        <w:rPr>
          <w:lang w:val="en-US"/>
          <w:rPrChange w:id="567" w:author="MARIA MERCEDES GAVILANEZ ENDARA" w:date="2024-11-08T14:16:00Z" w16du:dateUtc="2024-11-08T19:16:00Z">
            <w:rPr/>
          </w:rPrChange>
        </w:rPr>
        <w:instrText>HYPERLINK "https://doi.org/10.1111/j.1365-3040.1990.tb01082.x" \h</w:instrText>
      </w:r>
      <w:r>
        <w:fldChar w:fldCharType="separate"/>
      </w:r>
      <w:r w:rsidRPr="00736F9A">
        <w:rPr>
          <w:rStyle w:val="Hyperlink"/>
          <w:lang w:val="en-US"/>
        </w:rPr>
        <w:t>Plant response to atmospheric humidity</w:t>
      </w:r>
      <w:r>
        <w:rPr>
          <w:rStyle w:val="Hyperlink"/>
          <w:lang w:val="en-US"/>
        </w:rPr>
        <w:fldChar w:fldCharType="end"/>
      </w:r>
      <w:r w:rsidRPr="00736F9A">
        <w:rPr>
          <w:lang w:val="en-US"/>
        </w:rPr>
        <w:t>. Plant, Cell &amp; Environment. 13(7): 667-679.</w:t>
      </w:r>
    </w:p>
    <w:p w14:paraId="21C420F5" w14:textId="77777777" w:rsidR="005C39BF" w:rsidRPr="00736F9A" w:rsidRDefault="00E1126C">
      <w:pPr>
        <w:pStyle w:val="Bibliography"/>
        <w:rPr>
          <w:lang w:val="en-US"/>
        </w:rPr>
      </w:pPr>
      <w:bookmarkStart w:id="568" w:name="ref-GuevaraAndino2021"/>
      <w:bookmarkEnd w:id="566"/>
      <w:r w:rsidRPr="000C04EC">
        <w:rPr>
          <w:rPrChange w:id="569" w:author="MARIA MERCEDES GAVILANEZ ENDARA" w:date="2024-11-08T15:10:00Z" w16du:dateUtc="2024-11-08T20:10:00Z">
            <w:rPr>
              <w:lang w:val="en-US"/>
            </w:rPr>
          </w:rPrChange>
        </w:rPr>
        <w:t xml:space="preserve">Guevara Andino JE, Pitman NCA, Steege H ter, Peralvo M, Cerón C &amp; Fine PVA. 2021. </w:t>
      </w:r>
      <w:hyperlink r:id="rId21">
        <w:r w:rsidRPr="00736F9A">
          <w:rPr>
            <w:rStyle w:val="Hyperlink"/>
            <w:lang w:val="en-US"/>
          </w:rPr>
          <w:t>The contribution of environmental and dispersal filters on phylogenetic and taxonomic beta diversity patterns in Amazonian tree communities</w:t>
        </w:r>
      </w:hyperlink>
      <w:r w:rsidRPr="00736F9A">
        <w:rPr>
          <w:lang w:val="en-US"/>
        </w:rPr>
        <w:t>. Oecologia. 196(4): 1119-1137.</w:t>
      </w:r>
    </w:p>
    <w:p w14:paraId="7C3118DD" w14:textId="77777777" w:rsidR="005C39BF" w:rsidRPr="00736F9A" w:rsidRDefault="00E1126C">
      <w:pPr>
        <w:pStyle w:val="Bibliography"/>
        <w:rPr>
          <w:lang w:val="en-US"/>
        </w:rPr>
      </w:pPr>
      <w:bookmarkStart w:id="570" w:name="ref-Hijmans2023"/>
      <w:bookmarkEnd w:id="568"/>
      <w:r w:rsidRPr="00736F9A">
        <w:rPr>
          <w:lang w:val="en-US"/>
        </w:rPr>
        <w:t xml:space="preserve">Hijmans RJ. 2023. </w:t>
      </w:r>
      <w:r>
        <w:fldChar w:fldCharType="begin"/>
      </w:r>
      <w:r w:rsidRPr="00A0542D">
        <w:rPr>
          <w:lang w:val="en-US"/>
          <w:rPrChange w:id="571" w:author="MARIA MERCEDES GAVILANEZ ENDARA" w:date="2024-11-08T14:16:00Z" w16du:dateUtc="2024-11-08T19:16:00Z">
            <w:rPr/>
          </w:rPrChange>
        </w:rPr>
        <w:instrText>HYPERLINK "https://cran.r-project.org/package=terra" \h</w:instrText>
      </w:r>
      <w:r>
        <w:fldChar w:fldCharType="separate"/>
      </w:r>
      <w:r w:rsidRPr="00736F9A">
        <w:rPr>
          <w:rStyle w:val="Hyperlink"/>
          <w:lang w:val="en-US"/>
        </w:rPr>
        <w:t>terra: Spatial Data Analysis</w:t>
      </w:r>
      <w:r>
        <w:rPr>
          <w:rStyle w:val="Hyperlink"/>
          <w:lang w:val="en-US"/>
        </w:rPr>
        <w:fldChar w:fldCharType="end"/>
      </w:r>
      <w:r w:rsidRPr="00736F9A">
        <w:rPr>
          <w:lang w:val="en-US"/>
        </w:rPr>
        <w:t>.</w:t>
      </w:r>
    </w:p>
    <w:p w14:paraId="0293C987" w14:textId="77777777" w:rsidR="005C39BF" w:rsidRPr="00736F9A" w:rsidRDefault="00E1126C">
      <w:pPr>
        <w:pStyle w:val="Bibliography"/>
        <w:rPr>
          <w:lang w:val="en-US"/>
        </w:rPr>
      </w:pPr>
      <w:bookmarkStart w:id="572" w:name="ref-Jenkins2013"/>
      <w:bookmarkEnd w:id="570"/>
      <w:r w:rsidRPr="00736F9A">
        <w:rPr>
          <w:lang w:val="en-US"/>
        </w:rPr>
        <w:t xml:space="preserve">Jenkins CN, Pimm SL &amp; Joppa LN. 2013. </w:t>
      </w:r>
      <w:r>
        <w:fldChar w:fldCharType="begin"/>
      </w:r>
      <w:r w:rsidRPr="00A0542D">
        <w:rPr>
          <w:lang w:val="en-US"/>
          <w:rPrChange w:id="573" w:author="MARIA MERCEDES GAVILANEZ ENDARA" w:date="2024-11-08T14:16:00Z" w16du:dateUtc="2024-11-08T19:16:00Z">
            <w:rPr/>
          </w:rPrChange>
        </w:rPr>
        <w:instrText>HYPERLINK "https://doi.org/10.1073/pnas.1302251110" \h</w:instrText>
      </w:r>
      <w:r>
        <w:fldChar w:fldCharType="separate"/>
      </w:r>
      <w:r w:rsidRPr="00736F9A">
        <w:rPr>
          <w:rStyle w:val="Hyperlink"/>
          <w:lang w:val="en-US"/>
        </w:rPr>
        <w:t>Global patterns of terrestrial vertebrate diversity and conservation</w:t>
      </w:r>
      <w:r>
        <w:rPr>
          <w:rStyle w:val="Hyperlink"/>
          <w:lang w:val="en-US"/>
        </w:rPr>
        <w:fldChar w:fldCharType="end"/>
      </w:r>
      <w:r w:rsidRPr="00736F9A">
        <w:rPr>
          <w:lang w:val="en-US"/>
        </w:rPr>
        <w:t>. Proceedings of the National Academy of Sciences of the United States of America. 110(28): E2603-E2610.</w:t>
      </w:r>
    </w:p>
    <w:p w14:paraId="7AA70174" w14:textId="77777777" w:rsidR="005C39BF" w:rsidRPr="00736F9A" w:rsidRDefault="00E1126C">
      <w:pPr>
        <w:pStyle w:val="Bibliography"/>
        <w:rPr>
          <w:lang w:val="en-US"/>
        </w:rPr>
      </w:pPr>
      <w:bookmarkStart w:id="574" w:name="ref-Jost2007"/>
      <w:bookmarkEnd w:id="572"/>
      <w:r w:rsidRPr="00736F9A">
        <w:rPr>
          <w:lang w:val="en-US"/>
        </w:rPr>
        <w:t>Jost L. 2007. Partitioning diversity into independent alpha beta concepts. Ecology. 88(10): 2427-2439.</w:t>
      </w:r>
    </w:p>
    <w:p w14:paraId="73EFAEEF" w14:textId="77777777" w:rsidR="005C39BF" w:rsidRPr="00736F9A" w:rsidRDefault="00E1126C">
      <w:pPr>
        <w:pStyle w:val="Bibliography"/>
        <w:rPr>
          <w:lang w:val="en-US"/>
        </w:rPr>
      </w:pPr>
      <w:bookmarkStart w:id="575" w:name="ref-Karasiak2022"/>
      <w:bookmarkEnd w:id="574"/>
      <w:r w:rsidRPr="00736F9A">
        <w:rPr>
          <w:lang w:val="en-US"/>
        </w:rPr>
        <w:t xml:space="preserve">Karasiak N, Dejoux JF, Monteil C &amp; Sheeren D. 2022. </w:t>
      </w:r>
      <w:r>
        <w:fldChar w:fldCharType="begin"/>
      </w:r>
      <w:r w:rsidRPr="00A0542D">
        <w:rPr>
          <w:lang w:val="en-US"/>
          <w:rPrChange w:id="576" w:author="MARIA MERCEDES GAVILANEZ ENDARA" w:date="2024-11-08T14:16:00Z" w16du:dateUtc="2024-11-08T19:16:00Z">
            <w:rPr/>
          </w:rPrChange>
        </w:rPr>
        <w:instrText>HYPERLINK "https://doi.org/10.1007/s10994-021-05972-1" \h</w:instrText>
      </w:r>
      <w:r>
        <w:fldChar w:fldCharType="separate"/>
      </w:r>
      <w:r w:rsidRPr="00736F9A">
        <w:rPr>
          <w:rStyle w:val="Hyperlink"/>
          <w:lang w:val="en-US"/>
        </w:rPr>
        <w:t>Spatial dependence between training and test sets: another pitfall of classification accuracy assessment in remote sensing</w:t>
      </w:r>
      <w:r>
        <w:rPr>
          <w:rStyle w:val="Hyperlink"/>
          <w:lang w:val="en-US"/>
        </w:rPr>
        <w:fldChar w:fldCharType="end"/>
      </w:r>
      <w:r w:rsidRPr="00736F9A">
        <w:rPr>
          <w:lang w:val="en-US"/>
        </w:rPr>
        <w:t>. Machine Learning. 111(7): 2715-2740.</w:t>
      </w:r>
    </w:p>
    <w:p w14:paraId="4D16F7E4" w14:textId="77777777" w:rsidR="005C39BF" w:rsidRPr="00736F9A" w:rsidRDefault="00E1126C">
      <w:pPr>
        <w:pStyle w:val="Bibliography"/>
        <w:rPr>
          <w:lang w:val="en-US"/>
        </w:rPr>
      </w:pPr>
      <w:bookmarkStart w:id="577" w:name="ref-Keil2019"/>
      <w:bookmarkEnd w:id="575"/>
      <w:r w:rsidRPr="00736F9A">
        <w:rPr>
          <w:lang w:val="en-US"/>
        </w:rPr>
        <w:t xml:space="preserve">Keil P &amp; Chase JM. 2019. </w:t>
      </w:r>
      <w:r>
        <w:fldChar w:fldCharType="begin"/>
      </w:r>
      <w:r w:rsidRPr="00A0542D">
        <w:rPr>
          <w:lang w:val="en-US"/>
          <w:rPrChange w:id="578" w:author="MARIA MERCEDES GAVILANEZ ENDARA" w:date="2024-11-08T14:16:00Z" w16du:dateUtc="2024-11-08T19:16:00Z">
            <w:rPr/>
          </w:rPrChange>
        </w:rPr>
        <w:instrText>HYPERLINK "https://doi.org/10.1038/s41559-019-0799-0" \h</w:instrText>
      </w:r>
      <w:r>
        <w:fldChar w:fldCharType="separate"/>
      </w:r>
      <w:r w:rsidRPr="00736F9A">
        <w:rPr>
          <w:rStyle w:val="Hyperlink"/>
          <w:lang w:val="en-US"/>
        </w:rPr>
        <w:t>Global patterns and drivers of tree diversity integrated across a continuum of spatial grains</w:t>
      </w:r>
      <w:r>
        <w:rPr>
          <w:rStyle w:val="Hyperlink"/>
          <w:lang w:val="en-US"/>
        </w:rPr>
        <w:fldChar w:fldCharType="end"/>
      </w:r>
      <w:r w:rsidRPr="00736F9A">
        <w:rPr>
          <w:lang w:val="en-US"/>
        </w:rPr>
        <w:t>. Nature Ecology and Evolution. 3(3): 390-399.</w:t>
      </w:r>
    </w:p>
    <w:p w14:paraId="0530C36B" w14:textId="77777777" w:rsidR="005C39BF" w:rsidRPr="00736F9A" w:rsidRDefault="00E1126C">
      <w:pPr>
        <w:pStyle w:val="Bibliography"/>
        <w:rPr>
          <w:lang w:val="en-US"/>
        </w:rPr>
      </w:pPr>
      <w:bookmarkStart w:id="579" w:name="ref-Keil2012"/>
      <w:bookmarkEnd w:id="577"/>
      <w:r w:rsidRPr="00736F9A">
        <w:rPr>
          <w:lang w:val="en-US"/>
        </w:rPr>
        <w:t xml:space="preserve">Keil P, Schweiger O, Kühn I, Kunin WE, Kuussaari M, Settele J, Henle K, Brotons L, Pe’er G, Lengyel S, et al. 2012. </w:t>
      </w:r>
      <w:r>
        <w:fldChar w:fldCharType="begin"/>
      </w:r>
      <w:r w:rsidRPr="00A0542D">
        <w:rPr>
          <w:lang w:val="en-US"/>
          <w:rPrChange w:id="580" w:author="MARIA MERCEDES GAVILANEZ ENDARA" w:date="2024-11-08T14:16:00Z" w16du:dateUtc="2024-11-08T19:16:00Z">
            <w:rPr/>
          </w:rPrChange>
        </w:rPr>
        <w:instrText>HYPERLINK "https://doi.org/10.1111/j.1365-2699.2012.02701.x" \h</w:instrText>
      </w:r>
      <w:r>
        <w:fldChar w:fldCharType="separate"/>
      </w:r>
      <w:r w:rsidRPr="00736F9A">
        <w:rPr>
          <w:rStyle w:val="Hyperlink"/>
          <w:lang w:val="en-US"/>
        </w:rPr>
        <w:t>Patterns of beta diversity in Europe: The role of climate, land cover and distance across scales</w:t>
      </w:r>
      <w:r>
        <w:rPr>
          <w:rStyle w:val="Hyperlink"/>
          <w:lang w:val="en-US"/>
        </w:rPr>
        <w:fldChar w:fldCharType="end"/>
      </w:r>
      <w:r w:rsidRPr="00736F9A">
        <w:rPr>
          <w:lang w:val="en-US"/>
        </w:rPr>
        <w:t>. Journal of Biogeography. 39(8): 1473-1486.</w:t>
      </w:r>
    </w:p>
    <w:p w14:paraId="3AC58E54" w14:textId="77777777" w:rsidR="005C39BF" w:rsidRPr="00736F9A" w:rsidRDefault="00E1126C">
      <w:pPr>
        <w:pStyle w:val="Bibliography"/>
        <w:rPr>
          <w:lang w:val="en-US"/>
        </w:rPr>
      </w:pPr>
      <w:bookmarkStart w:id="581" w:name="ref-Kraft2011"/>
      <w:bookmarkEnd w:id="579"/>
      <w:r w:rsidRPr="00736F9A">
        <w:rPr>
          <w:lang w:val="en-US"/>
        </w:rPr>
        <w:t xml:space="preserve">Kraft NJB, Comita LS, Chase JM, Sanders NJ, Swenson NG, Crist TO, Stegen JC, Vellend M, Boyle B, Anderson MJ, et al. 2011. </w:t>
      </w:r>
      <w:r>
        <w:fldChar w:fldCharType="begin"/>
      </w:r>
      <w:r w:rsidRPr="00A0542D">
        <w:rPr>
          <w:lang w:val="en-US"/>
          <w:rPrChange w:id="582" w:author="MARIA MERCEDES GAVILANEZ ENDARA" w:date="2024-11-08T14:16:00Z" w16du:dateUtc="2024-11-08T19:16:00Z">
            <w:rPr/>
          </w:rPrChange>
        </w:rPr>
        <w:instrText>HYPERLINK "https://doi.org/10.1126/science.1208584" \h</w:instrText>
      </w:r>
      <w:r>
        <w:fldChar w:fldCharType="separate"/>
      </w:r>
      <w:r w:rsidRPr="00736F9A">
        <w:rPr>
          <w:rStyle w:val="Hyperlink"/>
          <w:lang w:val="en-US"/>
        </w:rPr>
        <w:t xml:space="preserve">Disentangling the drivers of </w:t>
      </w:r>
      <m:oMath>
        <m:r>
          <m:rPr>
            <m:sty m:val="p"/>
          </m:rPr>
          <w:rPr>
            <w:rFonts w:ascii="Cambria Math" w:hAnsi="Cambria Math"/>
          </w:rPr>
          <m:t>β</m:t>
        </m:r>
      </m:oMath>
      <w:r w:rsidRPr="00736F9A">
        <w:rPr>
          <w:rStyle w:val="Hyperlink"/>
          <w:lang w:val="en-US"/>
        </w:rPr>
        <w:t xml:space="preserve"> diversity along latitudinal and elevational gradients</w:t>
      </w:r>
      <w:r>
        <w:rPr>
          <w:rStyle w:val="Hyperlink"/>
          <w:lang w:val="en-US"/>
        </w:rPr>
        <w:fldChar w:fldCharType="end"/>
      </w:r>
      <w:r w:rsidRPr="00736F9A">
        <w:rPr>
          <w:lang w:val="en-US"/>
        </w:rPr>
        <w:t>. Science. 333(6050): 1755-1758.</w:t>
      </w:r>
    </w:p>
    <w:p w14:paraId="47F1F7AB" w14:textId="77777777" w:rsidR="005C39BF" w:rsidRPr="00736F9A" w:rsidRDefault="00E1126C">
      <w:pPr>
        <w:pStyle w:val="Bibliography"/>
        <w:rPr>
          <w:lang w:val="en-US"/>
        </w:rPr>
      </w:pPr>
      <w:bookmarkStart w:id="583" w:name="ref-Lebrija-Trejos2010"/>
      <w:bookmarkEnd w:id="581"/>
      <w:r w:rsidRPr="000C04EC">
        <w:rPr>
          <w:rPrChange w:id="584" w:author="MARIA MERCEDES GAVILANEZ ENDARA" w:date="2024-11-08T15:10:00Z" w16du:dateUtc="2024-11-08T20:10:00Z">
            <w:rPr>
              <w:lang w:val="en-US"/>
            </w:rPr>
          </w:rPrChange>
        </w:rPr>
        <w:t xml:space="preserve">Lebrija-Trejos E, Pérez-GarcíA EA, Meave JA, Bongers F &amp; Poorter L. 2010. </w:t>
      </w:r>
      <w:hyperlink r:id="rId22">
        <w:r w:rsidRPr="00736F9A">
          <w:rPr>
            <w:rStyle w:val="Hyperlink"/>
            <w:lang w:val="en-US"/>
          </w:rPr>
          <w:t>Functional traits and environmental filtering drive community assembly in a species-rich tropical system</w:t>
        </w:r>
      </w:hyperlink>
      <w:r w:rsidRPr="00736F9A">
        <w:rPr>
          <w:lang w:val="en-US"/>
        </w:rPr>
        <w:t>. Ecology. 91(2): 386-398.</w:t>
      </w:r>
    </w:p>
    <w:p w14:paraId="28B73C14" w14:textId="77777777" w:rsidR="005C39BF" w:rsidRPr="00736F9A" w:rsidRDefault="00E1126C">
      <w:pPr>
        <w:pStyle w:val="Bibliography"/>
        <w:rPr>
          <w:lang w:val="en-US"/>
        </w:rPr>
      </w:pPr>
      <w:bookmarkStart w:id="585" w:name="ref-Lomolino2001"/>
      <w:bookmarkEnd w:id="583"/>
      <w:r w:rsidRPr="00736F9A">
        <w:rPr>
          <w:lang w:val="en-US"/>
        </w:rPr>
        <w:t xml:space="preserve">Lomolino MV. 2001. </w:t>
      </w:r>
      <w:r>
        <w:fldChar w:fldCharType="begin"/>
      </w:r>
      <w:r w:rsidRPr="00A0542D">
        <w:rPr>
          <w:lang w:val="en-US"/>
          <w:rPrChange w:id="586" w:author="MARIA MERCEDES GAVILANEZ ENDARA" w:date="2024-11-08T14:16:00Z" w16du:dateUtc="2024-11-08T19:16:00Z">
            <w:rPr/>
          </w:rPrChange>
        </w:rPr>
        <w:instrText>HYPERLINK "https://doi.org/10.1046/j.1466-822x.2001.00229.x" \h</w:instrText>
      </w:r>
      <w:r>
        <w:fldChar w:fldCharType="separate"/>
      </w:r>
      <w:r w:rsidRPr="00736F9A">
        <w:rPr>
          <w:rStyle w:val="Hyperlink"/>
          <w:lang w:val="en-US"/>
        </w:rPr>
        <w:t>Elevation gradients of species-density: Historical and prospective views</w:t>
      </w:r>
      <w:r>
        <w:rPr>
          <w:rStyle w:val="Hyperlink"/>
          <w:lang w:val="en-US"/>
        </w:rPr>
        <w:fldChar w:fldCharType="end"/>
      </w:r>
      <w:r w:rsidRPr="00736F9A">
        <w:rPr>
          <w:lang w:val="en-US"/>
        </w:rPr>
        <w:t>. Global Ecology and Biogeography. 10(1): 3-13.</w:t>
      </w:r>
    </w:p>
    <w:p w14:paraId="1888A6C1" w14:textId="77777777" w:rsidR="005C39BF" w:rsidRPr="00736F9A" w:rsidRDefault="00E1126C">
      <w:pPr>
        <w:pStyle w:val="Bibliography"/>
        <w:rPr>
          <w:lang w:val="en-US"/>
        </w:rPr>
      </w:pPr>
      <w:bookmarkStart w:id="587" w:name="ref-Lumley2002"/>
      <w:bookmarkEnd w:id="585"/>
      <w:r w:rsidRPr="00736F9A">
        <w:rPr>
          <w:lang w:val="en-US"/>
        </w:rPr>
        <w:t xml:space="preserve">Lumley T, Diehr P, Emerson S &amp; Chen L. 2002. </w:t>
      </w:r>
      <w:r>
        <w:fldChar w:fldCharType="begin"/>
      </w:r>
      <w:r w:rsidRPr="00A0542D">
        <w:rPr>
          <w:lang w:val="en-US"/>
          <w:rPrChange w:id="588" w:author="MARIA MERCEDES GAVILANEZ ENDARA" w:date="2024-11-08T14:16:00Z" w16du:dateUtc="2024-11-08T19:16:00Z">
            <w:rPr/>
          </w:rPrChange>
        </w:rPr>
        <w:instrText>HYPERLINK "https://doi.org/10.1146/annurev.publheath.23.100901.140546" \h</w:instrText>
      </w:r>
      <w:r>
        <w:fldChar w:fldCharType="separate"/>
      </w:r>
      <w:r w:rsidRPr="00736F9A">
        <w:rPr>
          <w:rStyle w:val="Hyperlink"/>
          <w:lang w:val="en-US"/>
        </w:rPr>
        <w:t>THE IMPORTANCE OF THE NORMALITY ASSUMPTION IN LARGE PUBLIC HEALTH DATA SETS</w:t>
      </w:r>
      <w:r>
        <w:rPr>
          <w:rStyle w:val="Hyperlink"/>
          <w:lang w:val="en-US"/>
        </w:rPr>
        <w:fldChar w:fldCharType="end"/>
      </w:r>
      <w:r w:rsidRPr="00736F9A">
        <w:rPr>
          <w:lang w:val="en-US"/>
        </w:rPr>
        <w:t>. Annu Rev Public Health. 23: 151-169.</w:t>
      </w:r>
    </w:p>
    <w:p w14:paraId="4D720BA3" w14:textId="77777777" w:rsidR="005C39BF" w:rsidRPr="00B20C3E" w:rsidRDefault="00E1126C">
      <w:pPr>
        <w:pStyle w:val="Bibliography"/>
        <w:rPr>
          <w:lang w:val="en-US"/>
          <w:rPrChange w:id="589" w:author="MARIA MERCEDES GAVILANEZ ENDARA" w:date="2024-11-08T14:36:00Z" w16du:dateUtc="2024-11-08T19:36:00Z">
            <w:rPr/>
          </w:rPrChange>
        </w:rPr>
      </w:pPr>
      <w:bookmarkStart w:id="590" w:name="ref-MacNally2004"/>
      <w:bookmarkEnd w:id="587"/>
      <w:r w:rsidRPr="00736F9A">
        <w:rPr>
          <w:lang w:val="en-US"/>
        </w:rPr>
        <w:t xml:space="preserve">Mac Nally R, Fleishman E, Bulluck LP &amp; Betrus CJ. 2004. </w:t>
      </w:r>
      <w:r>
        <w:fldChar w:fldCharType="begin"/>
      </w:r>
      <w:r w:rsidRPr="00736F9A">
        <w:rPr>
          <w:lang w:val="en-US"/>
        </w:rPr>
        <w:instrText>HYPERLINK "https://doi.org/10.1111/j.1365-2699.2004.01089.x" \h</w:instrText>
      </w:r>
      <w:r>
        <w:fldChar w:fldCharType="separate"/>
      </w:r>
      <w:r w:rsidRPr="00736F9A">
        <w:rPr>
          <w:rStyle w:val="Hyperlink"/>
          <w:lang w:val="en-US"/>
          <w:rPrChange w:id="591" w:author="MARIA MERCEDES GAVILANEZ ENDARA" w:date="2024-10-15T11:20:00Z" w16du:dateUtc="2024-10-15T16:20:00Z">
            <w:rPr>
              <w:rStyle w:val="Hyperlink"/>
            </w:rPr>
          </w:rPrChange>
        </w:rPr>
        <w:t>Comparative influence of spatial scale on beta diversity within regional assemblages of birds and butterflies</w:t>
      </w:r>
      <w:r>
        <w:rPr>
          <w:rStyle w:val="Hyperlink"/>
        </w:rPr>
        <w:fldChar w:fldCharType="end"/>
      </w:r>
      <w:r w:rsidRPr="00736F9A">
        <w:rPr>
          <w:lang w:val="en-US"/>
          <w:rPrChange w:id="592" w:author="MARIA MERCEDES GAVILANEZ ENDARA" w:date="2024-10-15T11:20:00Z" w16du:dateUtc="2024-10-15T16:20:00Z">
            <w:rPr/>
          </w:rPrChange>
        </w:rPr>
        <w:t xml:space="preserve">. </w:t>
      </w:r>
      <w:r w:rsidRPr="00B20C3E">
        <w:rPr>
          <w:lang w:val="en-US"/>
          <w:rPrChange w:id="593" w:author="MARIA MERCEDES GAVILANEZ ENDARA" w:date="2024-11-08T14:36:00Z" w16du:dateUtc="2024-11-08T19:36:00Z">
            <w:rPr/>
          </w:rPrChange>
        </w:rPr>
        <w:t>Journal of Biogeography. 31(6): 917-929.</w:t>
      </w:r>
    </w:p>
    <w:p w14:paraId="2B3537AB" w14:textId="77777777" w:rsidR="005C39BF" w:rsidRDefault="00E1126C">
      <w:pPr>
        <w:pStyle w:val="Bibliography"/>
      </w:pPr>
      <w:bookmarkStart w:id="594" w:name="ref-mae2013"/>
      <w:bookmarkEnd w:id="590"/>
      <w:r>
        <w:lastRenderedPageBreak/>
        <w:t xml:space="preserve">MAE. 2013. </w:t>
      </w:r>
      <w:hyperlink r:id="rId23">
        <w:r>
          <w:rPr>
            <w:rStyle w:val="Hyperlink"/>
          </w:rPr>
          <w:t>Sistema de clasificación de los ecosistemas del Ecuador Continental</w:t>
        </w:r>
      </w:hyperlink>
      <w:r>
        <w:t>. Subsecretaría de Patrimonio Natural, editor. Quito-Ecuador. p. 235.</w:t>
      </w:r>
    </w:p>
    <w:p w14:paraId="33A57197" w14:textId="77777777" w:rsidR="005C39BF" w:rsidRPr="00736F9A" w:rsidRDefault="00E1126C">
      <w:pPr>
        <w:pStyle w:val="Bibliography"/>
        <w:rPr>
          <w:lang w:val="en-US"/>
        </w:rPr>
      </w:pPr>
      <w:bookmarkStart w:id="595" w:name="ref-Magurran2010"/>
      <w:bookmarkEnd w:id="594"/>
      <w:r w:rsidRPr="00A0542D">
        <w:rPr>
          <w:lang w:val="en-US"/>
          <w:rPrChange w:id="596" w:author="MARIA MERCEDES GAVILANEZ ENDARA" w:date="2024-11-08T14:15:00Z" w16du:dateUtc="2024-11-08T19:15:00Z">
            <w:rPr/>
          </w:rPrChange>
        </w:rPr>
        <w:t xml:space="preserve">Magurran AE &amp; Dornelas M. 2010. </w:t>
      </w:r>
      <w:r>
        <w:fldChar w:fldCharType="begin"/>
      </w:r>
      <w:r w:rsidRPr="00A0542D">
        <w:rPr>
          <w:lang w:val="en-US"/>
          <w:rPrChange w:id="597" w:author="MARIA MERCEDES GAVILANEZ ENDARA" w:date="2024-11-08T14:15:00Z" w16du:dateUtc="2024-11-08T19:15:00Z">
            <w:rPr/>
          </w:rPrChange>
        </w:rPr>
        <w:instrText>HYPERLINK "https://doi.org/10.1098/rstb.2010.0296" \h</w:instrText>
      </w:r>
      <w:r>
        <w:fldChar w:fldCharType="separate"/>
      </w:r>
      <w:r w:rsidRPr="00736F9A">
        <w:rPr>
          <w:rStyle w:val="Hyperlink"/>
          <w:lang w:val="en-US"/>
        </w:rPr>
        <w:t>Biological diversity in a changing world</w:t>
      </w:r>
      <w:r>
        <w:rPr>
          <w:rStyle w:val="Hyperlink"/>
        </w:rPr>
        <w:fldChar w:fldCharType="end"/>
      </w:r>
      <w:r w:rsidRPr="00736F9A">
        <w:rPr>
          <w:lang w:val="en-US"/>
        </w:rPr>
        <w:t>. Philosophical Transactions of the Royal Society B: Biological Sciences. 365(1558): 3593-3597.</w:t>
      </w:r>
    </w:p>
    <w:p w14:paraId="6D0378DB" w14:textId="77777777" w:rsidR="005C39BF" w:rsidRPr="00736F9A" w:rsidRDefault="00E1126C">
      <w:pPr>
        <w:pStyle w:val="Bibliography"/>
        <w:rPr>
          <w:lang w:val="en-US"/>
        </w:rPr>
      </w:pPr>
      <w:bookmarkStart w:id="598" w:name="ref-Mori2013"/>
      <w:bookmarkEnd w:id="595"/>
      <w:r w:rsidRPr="00736F9A">
        <w:rPr>
          <w:lang w:val="en-US"/>
        </w:rPr>
        <w:t xml:space="preserve">Mori AS, Shiono T, Koide D, Kitagawa R, Ota AT &amp; Mizumachi E. 2013. </w:t>
      </w:r>
      <w:r>
        <w:fldChar w:fldCharType="begin"/>
      </w:r>
      <w:r w:rsidRPr="00A0542D">
        <w:rPr>
          <w:lang w:val="en-US"/>
          <w:rPrChange w:id="599" w:author="MARIA MERCEDES GAVILANEZ ENDARA" w:date="2024-11-08T14:16:00Z" w16du:dateUtc="2024-11-08T19:16:00Z">
            <w:rPr/>
          </w:rPrChange>
        </w:rPr>
        <w:instrText>HYPERLINK "https://doi.org/10.1111/geb.12058" \h</w:instrText>
      </w:r>
      <w:r>
        <w:fldChar w:fldCharType="separate"/>
      </w:r>
      <w:r w:rsidRPr="00736F9A">
        <w:rPr>
          <w:rStyle w:val="Hyperlink"/>
          <w:lang w:val="en-US"/>
        </w:rPr>
        <w:t>Community assembly processes shape an altitudinal gradient of forest biodiversity</w:t>
      </w:r>
      <w:r>
        <w:rPr>
          <w:rStyle w:val="Hyperlink"/>
          <w:lang w:val="en-US"/>
        </w:rPr>
        <w:fldChar w:fldCharType="end"/>
      </w:r>
      <w:r w:rsidRPr="00736F9A">
        <w:rPr>
          <w:lang w:val="en-US"/>
        </w:rPr>
        <w:t>. Global Ecology and Biogeography. 22(7): 878-888.</w:t>
      </w:r>
    </w:p>
    <w:p w14:paraId="394062F1" w14:textId="77777777" w:rsidR="005C39BF" w:rsidRPr="00736F9A" w:rsidRDefault="00E1126C">
      <w:pPr>
        <w:pStyle w:val="Bibliography"/>
        <w:rPr>
          <w:lang w:val="en-US"/>
        </w:rPr>
      </w:pPr>
      <w:bookmarkStart w:id="600" w:name="ref-Myers2000"/>
      <w:bookmarkEnd w:id="598"/>
      <w:r w:rsidRPr="00736F9A">
        <w:rPr>
          <w:lang w:val="en-US"/>
        </w:rPr>
        <w:t xml:space="preserve">Myers N, Mittermeier RA, Mittermeier CG, Fonseca GAB da &amp; Kent J. 2000. </w:t>
      </w:r>
      <w:r>
        <w:fldChar w:fldCharType="begin"/>
      </w:r>
      <w:r w:rsidRPr="00A0542D">
        <w:rPr>
          <w:lang w:val="en-US"/>
          <w:rPrChange w:id="601" w:author="MARIA MERCEDES GAVILANEZ ENDARA" w:date="2024-11-08T14:16:00Z" w16du:dateUtc="2024-11-08T19:16:00Z">
            <w:rPr/>
          </w:rPrChange>
        </w:rPr>
        <w:instrText>HYPERLINK "https://doi.org/10.1038/35002501" \h</w:instrText>
      </w:r>
      <w:r>
        <w:fldChar w:fldCharType="separate"/>
      </w:r>
      <w:r w:rsidRPr="00736F9A">
        <w:rPr>
          <w:rStyle w:val="Hyperlink"/>
          <w:lang w:val="en-US"/>
        </w:rPr>
        <w:t>Biodiversity hotspots for conservation priorities</w:t>
      </w:r>
      <w:r>
        <w:rPr>
          <w:rStyle w:val="Hyperlink"/>
          <w:lang w:val="en-US"/>
        </w:rPr>
        <w:fldChar w:fldCharType="end"/>
      </w:r>
      <w:r w:rsidRPr="00736F9A">
        <w:rPr>
          <w:lang w:val="en-US"/>
        </w:rPr>
        <w:t>. Nature. 403(6772): 853-858.</w:t>
      </w:r>
    </w:p>
    <w:p w14:paraId="76209B47" w14:textId="77777777" w:rsidR="005C39BF" w:rsidRPr="00736F9A" w:rsidRDefault="00E1126C">
      <w:pPr>
        <w:pStyle w:val="Bibliography"/>
        <w:rPr>
          <w:lang w:val="en-US"/>
        </w:rPr>
      </w:pPr>
      <w:bookmarkStart w:id="602" w:name="ref-Pebesma2018"/>
      <w:bookmarkEnd w:id="600"/>
      <w:r w:rsidRPr="00736F9A">
        <w:rPr>
          <w:lang w:val="en-US"/>
        </w:rPr>
        <w:t xml:space="preserve">Pebesma E. 2018. </w:t>
      </w:r>
      <w:r>
        <w:fldChar w:fldCharType="begin"/>
      </w:r>
      <w:r w:rsidRPr="00A0542D">
        <w:rPr>
          <w:lang w:val="en-US"/>
          <w:rPrChange w:id="603" w:author="MARIA MERCEDES GAVILANEZ ENDARA" w:date="2024-11-08T14:16:00Z" w16du:dateUtc="2024-11-08T19:16:00Z">
            <w:rPr/>
          </w:rPrChange>
        </w:rPr>
        <w:instrText>HYPERLINK "https://doi.org/10.32614/RJ-2018-009" \h</w:instrText>
      </w:r>
      <w:r>
        <w:fldChar w:fldCharType="separate"/>
      </w:r>
      <w:r w:rsidRPr="00736F9A">
        <w:rPr>
          <w:rStyle w:val="Hyperlink"/>
          <w:lang w:val="en-US"/>
        </w:rPr>
        <w:t>Simple Features for R: Standardized Support for Spatial Vector Data</w:t>
      </w:r>
      <w:r>
        <w:rPr>
          <w:rStyle w:val="Hyperlink"/>
          <w:lang w:val="en-US"/>
        </w:rPr>
        <w:fldChar w:fldCharType="end"/>
      </w:r>
      <w:r w:rsidRPr="00736F9A">
        <w:rPr>
          <w:lang w:val="en-US"/>
        </w:rPr>
        <w:t>. The R Journal. 10(1): 439-446.</w:t>
      </w:r>
    </w:p>
    <w:p w14:paraId="5BF1E9ED" w14:textId="77777777" w:rsidR="005C39BF" w:rsidRPr="00736F9A" w:rsidRDefault="00E1126C">
      <w:pPr>
        <w:pStyle w:val="Bibliography"/>
        <w:rPr>
          <w:lang w:val="en-US"/>
        </w:rPr>
      </w:pPr>
      <w:bookmarkStart w:id="604" w:name="ref-Peters2010"/>
      <w:bookmarkEnd w:id="602"/>
      <w:r w:rsidRPr="00736F9A">
        <w:rPr>
          <w:lang w:val="en-US"/>
        </w:rPr>
        <w:t xml:space="preserve">Peters T, Diertl KH, Gawlik J, Rankl M &amp; Richter M. 2010. </w:t>
      </w:r>
      <w:r>
        <w:fldChar w:fldCharType="begin"/>
      </w:r>
      <w:r w:rsidRPr="00A0542D">
        <w:rPr>
          <w:lang w:val="en-US"/>
          <w:rPrChange w:id="605" w:author="MARIA MERCEDES GAVILANEZ ENDARA" w:date="2024-11-08T14:16:00Z" w16du:dateUtc="2024-11-08T19:16:00Z">
            <w:rPr/>
          </w:rPrChange>
        </w:rPr>
        <w:instrText>HYPERLINK "https://doi.org/10.1659/MRD-JOURNAL-D-10-00029.1" \h</w:instrText>
      </w:r>
      <w:r>
        <w:fldChar w:fldCharType="separate"/>
      </w:r>
      <w:r w:rsidRPr="00736F9A">
        <w:rPr>
          <w:rStyle w:val="Hyperlink"/>
          <w:lang w:val="en-US"/>
        </w:rPr>
        <w:t>Vascular plant diversity in natural and anthropogenic ecosystems in the andes of southern ecuador</w:t>
      </w:r>
      <w:r>
        <w:rPr>
          <w:rStyle w:val="Hyperlink"/>
          <w:lang w:val="en-US"/>
        </w:rPr>
        <w:fldChar w:fldCharType="end"/>
      </w:r>
      <w:r w:rsidRPr="00736F9A">
        <w:rPr>
          <w:lang w:val="en-US"/>
        </w:rPr>
        <w:t>. Mountain Research and Development. 30(4): 344-352.</w:t>
      </w:r>
    </w:p>
    <w:p w14:paraId="6AA821F4" w14:textId="77777777" w:rsidR="005C39BF" w:rsidRPr="00736F9A" w:rsidRDefault="00E1126C">
      <w:pPr>
        <w:pStyle w:val="Bibliography"/>
        <w:rPr>
          <w:lang w:val="en-US"/>
        </w:rPr>
      </w:pPr>
      <w:bookmarkStart w:id="606" w:name="ref-RDevelopmentCoreTeam2023"/>
      <w:bookmarkEnd w:id="604"/>
      <w:r w:rsidRPr="00736F9A">
        <w:rPr>
          <w:lang w:val="en-US"/>
        </w:rPr>
        <w:t xml:space="preserve">R Core Team. 2023. </w:t>
      </w:r>
      <w:r>
        <w:fldChar w:fldCharType="begin"/>
      </w:r>
      <w:r w:rsidRPr="00A0542D">
        <w:rPr>
          <w:lang w:val="en-US"/>
          <w:rPrChange w:id="607" w:author="MARIA MERCEDES GAVILANEZ ENDARA" w:date="2024-11-08T14:16:00Z" w16du:dateUtc="2024-11-08T19:16:00Z">
            <w:rPr/>
          </w:rPrChange>
        </w:rPr>
        <w:instrText>HYPERLINK "https://www.r-project.org/" \h</w:instrText>
      </w:r>
      <w:r>
        <w:fldChar w:fldCharType="separate"/>
      </w:r>
      <w:r w:rsidRPr="00736F9A">
        <w:rPr>
          <w:rStyle w:val="Hyperlink"/>
          <w:lang w:val="en-US"/>
        </w:rPr>
        <w:t>R: a language and environment for statistical computing. Vienna: R Foundation for Statistical Computing</w:t>
      </w:r>
      <w:r>
        <w:rPr>
          <w:rStyle w:val="Hyperlink"/>
          <w:lang w:val="en-US"/>
        </w:rPr>
        <w:fldChar w:fldCharType="end"/>
      </w:r>
      <w:r w:rsidRPr="00736F9A">
        <w:rPr>
          <w:lang w:val="en-US"/>
        </w:rPr>
        <w:t>.</w:t>
      </w:r>
    </w:p>
    <w:p w14:paraId="4F2B8D51" w14:textId="77777777" w:rsidR="005C39BF" w:rsidRPr="00736F9A" w:rsidRDefault="00E1126C">
      <w:pPr>
        <w:pStyle w:val="Bibliography"/>
        <w:rPr>
          <w:lang w:val="en-US"/>
        </w:rPr>
      </w:pPr>
      <w:bookmarkStart w:id="608" w:name="ref-Rahbek2005"/>
      <w:bookmarkEnd w:id="606"/>
      <w:r w:rsidRPr="00736F9A">
        <w:rPr>
          <w:lang w:val="en-US"/>
        </w:rPr>
        <w:t xml:space="preserve">Rahbek C. 2005. </w:t>
      </w:r>
      <w:r>
        <w:fldChar w:fldCharType="begin"/>
      </w:r>
      <w:r w:rsidRPr="00A0542D">
        <w:rPr>
          <w:lang w:val="en-US"/>
          <w:rPrChange w:id="609" w:author="MARIA MERCEDES GAVILANEZ ENDARA" w:date="2024-11-08T14:16:00Z" w16du:dateUtc="2024-11-08T19:16:00Z">
            <w:rPr/>
          </w:rPrChange>
        </w:rPr>
        <w:instrText>HYPERLINK "https://doi.org/10.1111/j.1461-0248.2004.00701.x" \h</w:instrText>
      </w:r>
      <w:r>
        <w:fldChar w:fldCharType="separate"/>
      </w:r>
      <w:r w:rsidRPr="00736F9A">
        <w:rPr>
          <w:rStyle w:val="Hyperlink"/>
          <w:lang w:val="en-US"/>
        </w:rPr>
        <w:t>The role of spatial scale and the perception of large-scale species-richness patterns</w:t>
      </w:r>
      <w:r>
        <w:rPr>
          <w:rStyle w:val="Hyperlink"/>
          <w:lang w:val="en-US"/>
        </w:rPr>
        <w:fldChar w:fldCharType="end"/>
      </w:r>
      <w:r w:rsidRPr="00736F9A">
        <w:rPr>
          <w:lang w:val="en-US"/>
        </w:rPr>
        <w:t>. Ecology Letters. 8(2): 224-239.</w:t>
      </w:r>
    </w:p>
    <w:p w14:paraId="54D94A0C" w14:textId="77777777" w:rsidR="005C39BF" w:rsidRPr="00736F9A" w:rsidRDefault="00E1126C">
      <w:pPr>
        <w:pStyle w:val="Bibliography"/>
        <w:rPr>
          <w:lang w:val="en-US"/>
        </w:rPr>
      </w:pPr>
      <w:bookmarkStart w:id="610" w:name="ref-Raymaekers2021"/>
      <w:bookmarkEnd w:id="608"/>
      <w:r w:rsidRPr="00736F9A">
        <w:rPr>
          <w:lang w:val="en-US"/>
        </w:rPr>
        <w:t xml:space="preserve">Raymaekers J &amp; Rousseeuw PJ. 2021. </w:t>
      </w:r>
      <w:r>
        <w:fldChar w:fldCharType="begin"/>
      </w:r>
      <w:r w:rsidRPr="00A0542D">
        <w:rPr>
          <w:lang w:val="en-US"/>
          <w:rPrChange w:id="611" w:author="MARIA MERCEDES GAVILANEZ ENDARA" w:date="2024-11-08T14:16:00Z" w16du:dateUtc="2024-11-08T19:16:00Z">
            <w:rPr/>
          </w:rPrChange>
        </w:rPr>
        <w:instrText>HYPERLINK "https://doi.org/10.1007/s10994-021-05960-5" \h</w:instrText>
      </w:r>
      <w:r>
        <w:fldChar w:fldCharType="separate"/>
      </w:r>
      <w:r w:rsidRPr="00736F9A">
        <w:rPr>
          <w:rStyle w:val="Hyperlink"/>
          <w:lang w:val="en-US"/>
        </w:rPr>
        <w:t>Transforming variables to central normality</w:t>
      </w:r>
      <w:r>
        <w:rPr>
          <w:rStyle w:val="Hyperlink"/>
          <w:lang w:val="en-US"/>
        </w:rPr>
        <w:fldChar w:fldCharType="end"/>
      </w:r>
      <w:r w:rsidRPr="00736F9A">
        <w:rPr>
          <w:lang w:val="en-US"/>
        </w:rPr>
        <w:t>. Machine Learning.(November 2020).</w:t>
      </w:r>
    </w:p>
    <w:p w14:paraId="2EFA7E3C" w14:textId="77777777" w:rsidR="005C39BF" w:rsidRPr="00736F9A" w:rsidRDefault="00E1126C">
      <w:pPr>
        <w:pStyle w:val="Bibliography"/>
        <w:rPr>
          <w:lang w:val="en-US"/>
        </w:rPr>
      </w:pPr>
      <w:bookmarkStart w:id="612" w:name="ref-Sabatini2022"/>
      <w:bookmarkEnd w:id="610"/>
      <w:r w:rsidRPr="00736F9A">
        <w:rPr>
          <w:lang w:val="en-US"/>
        </w:rPr>
        <w:t xml:space="preserve">Sabatini FM, Jiménez-Alfaro B, Jandt U, Chytrý M, Field R, Kessler M, Lenoir J, Schrodt F, Wiser SK, Arfin Khan MAS, et al. 2022. </w:t>
      </w:r>
      <w:r>
        <w:fldChar w:fldCharType="begin"/>
      </w:r>
      <w:r w:rsidRPr="00A0542D">
        <w:rPr>
          <w:lang w:val="en-US"/>
          <w:rPrChange w:id="613" w:author="MARIA MERCEDES GAVILANEZ ENDARA" w:date="2024-11-08T14:16:00Z" w16du:dateUtc="2024-11-08T19:16:00Z">
            <w:rPr/>
          </w:rPrChange>
        </w:rPr>
        <w:instrText>HYPERLINK "https://doi.org/10.1038/s41467-022-32063-z" \h</w:instrText>
      </w:r>
      <w:r>
        <w:fldChar w:fldCharType="separate"/>
      </w:r>
      <w:r w:rsidRPr="00736F9A">
        <w:rPr>
          <w:rStyle w:val="Hyperlink"/>
          <w:lang w:val="en-US"/>
        </w:rPr>
        <w:t>Global patterns of vascular plant alpha diversity</w:t>
      </w:r>
      <w:r>
        <w:rPr>
          <w:rStyle w:val="Hyperlink"/>
          <w:lang w:val="en-US"/>
        </w:rPr>
        <w:fldChar w:fldCharType="end"/>
      </w:r>
      <w:r w:rsidRPr="00736F9A">
        <w:rPr>
          <w:lang w:val="en-US"/>
        </w:rPr>
        <w:t>. Nature Communications. 13(1).</w:t>
      </w:r>
    </w:p>
    <w:p w14:paraId="5AC98F66" w14:textId="77777777" w:rsidR="005C39BF" w:rsidRPr="00736F9A" w:rsidRDefault="00E1126C">
      <w:pPr>
        <w:pStyle w:val="Bibliography"/>
        <w:rPr>
          <w:lang w:val="en-US"/>
        </w:rPr>
      </w:pPr>
      <w:bookmarkStart w:id="614" w:name="ref-Sabatini2018"/>
      <w:bookmarkEnd w:id="612"/>
      <w:r w:rsidRPr="000C04EC">
        <w:rPr>
          <w:rPrChange w:id="615" w:author="MARIA MERCEDES GAVILANEZ ENDARA" w:date="2024-11-08T15:10:00Z" w16du:dateUtc="2024-11-08T20:10:00Z">
            <w:rPr>
              <w:lang w:val="en-US"/>
            </w:rPr>
          </w:rPrChange>
        </w:rPr>
        <w:t xml:space="preserve">Sabatini FM, Jiménez‐Alfaro B, Burrascano S, Lora A &amp; Chytrý M. 2018. </w:t>
      </w:r>
      <w:hyperlink r:id="rId24">
        <w:r w:rsidRPr="00736F9A">
          <w:rPr>
            <w:rStyle w:val="Hyperlink"/>
            <w:lang w:val="en-US"/>
          </w:rPr>
          <w:t>Beta‐diversity of central European forests decreases along an elevational gradient due to the variation in local community assembly processes</w:t>
        </w:r>
      </w:hyperlink>
      <w:r w:rsidRPr="00736F9A">
        <w:rPr>
          <w:lang w:val="en-US"/>
        </w:rPr>
        <w:t>. Ecography. 41(6): 1038-1048.</w:t>
      </w:r>
    </w:p>
    <w:p w14:paraId="018F2076" w14:textId="77777777" w:rsidR="005C39BF" w:rsidRPr="00736F9A" w:rsidRDefault="00E1126C">
      <w:pPr>
        <w:pStyle w:val="Bibliography"/>
        <w:rPr>
          <w:lang w:val="en-US"/>
        </w:rPr>
      </w:pPr>
      <w:bookmarkStart w:id="616" w:name="ref-Schmidt2018"/>
      <w:bookmarkEnd w:id="614"/>
      <w:r w:rsidRPr="00736F9A">
        <w:rPr>
          <w:lang w:val="en-US"/>
        </w:rPr>
        <w:t xml:space="preserve">Schmidt AF &amp; Finan C. 2018. </w:t>
      </w:r>
      <w:r>
        <w:fldChar w:fldCharType="begin"/>
      </w:r>
      <w:r w:rsidRPr="00A0542D">
        <w:rPr>
          <w:lang w:val="en-US"/>
          <w:rPrChange w:id="617" w:author="MARIA MERCEDES GAVILANEZ ENDARA" w:date="2024-11-08T14:16:00Z" w16du:dateUtc="2024-11-08T19:16:00Z">
            <w:rPr/>
          </w:rPrChange>
        </w:rPr>
        <w:instrText>HYPERLINK "https://doi.org/10.1016/j.jclinepi.2017.12.006" \h</w:instrText>
      </w:r>
      <w:r>
        <w:fldChar w:fldCharType="separate"/>
      </w:r>
      <w:r w:rsidRPr="00736F9A">
        <w:rPr>
          <w:rStyle w:val="Hyperlink"/>
          <w:lang w:val="en-US"/>
        </w:rPr>
        <w:t>Linear regression and the normality assumption</w:t>
      </w:r>
      <w:r>
        <w:rPr>
          <w:rStyle w:val="Hyperlink"/>
          <w:lang w:val="en-US"/>
        </w:rPr>
        <w:fldChar w:fldCharType="end"/>
      </w:r>
      <w:r w:rsidRPr="00736F9A">
        <w:rPr>
          <w:lang w:val="en-US"/>
        </w:rPr>
        <w:t>. Journal of Clinical Epidemiology. 98: 146-151.</w:t>
      </w:r>
    </w:p>
    <w:p w14:paraId="6ADD11A0" w14:textId="77777777" w:rsidR="005C39BF" w:rsidRPr="00736F9A" w:rsidRDefault="00E1126C">
      <w:pPr>
        <w:pStyle w:val="Bibliography"/>
        <w:rPr>
          <w:lang w:val="en-US"/>
        </w:rPr>
      </w:pPr>
      <w:bookmarkStart w:id="618" w:name="ref-Schutzenmeister2012"/>
      <w:bookmarkEnd w:id="616"/>
      <w:r w:rsidRPr="000C04EC">
        <w:rPr>
          <w:rPrChange w:id="619" w:author="MARIA MERCEDES GAVILANEZ ENDARA" w:date="2024-11-08T15:10:00Z" w16du:dateUtc="2024-11-08T20:10:00Z">
            <w:rPr>
              <w:lang w:val="en-US"/>
            </w:rPr>
          </w:rPrChange>
        </w:rPr>
        <w:t xml:space="preserve">Schützenmeister A, Jensen U &amp; Piepho HP. 2012. </w:t>
      </w:r>
      <w:hyperlink r:id="rId25">
        <w:r w:rsidRPr="00736F9A">
          <w:rPr>
            <w:rStyle w:val="Hyperlink"/>
            <w:lang w:val="en-US"/>
          </w:rPr>
          <w:t>Checking normality and homoscedasticity in the general linear model using diagnostic plots</w:t>
        </w:r>
      </w:hyperlink>
      <w:r w:rsidRPr="00736F9A">
        <w:rPr>
          <w:lang w:val="en-US"/>
        </w:rPr>
        <w:t>. Communications in Statistics: Simulation and Computation. 41(2): 141-154.</w:t>
      </w:r>
    </w:p>
    <w:p w14:paraId="3DFA2142" w14:textId="77777777" w:rsidR="005C39BF" w:rsidRPr="00736F9A" w:rsidRDefault="00E1126C">
      <w:pPr>
        <w:pStyle w:val="Bibliography"/>
        <w:rPr>
          <w:lang w:val="en-US"/>
        </w:rPr>
      </w:pPr>
      <w:bookmarkStart w:id="620" w:name="ref-Sebald2021"/>
      <w:bookmarkEnd w:id="618"/>
      <w:r w:rsidRPr="00736F9A">
        <w:rPr>
          <w:lang w:val="en-US"/>
        </w:rPr>
        <w:t xml:space="preserve">Sebald J, Thrippleton T, Rammer W, Bugmann H &amp; Seidl R. 2021. </w:t>
      </w:r>
      <w:r>
        <w:fldChar w:fldCharType="begin"/>
      </w:r>
      <w:r w:rsidRPr="00A0542D">
        <w:rPr>
          <w:lang w:val="en-US"/>
          <w:rPrChange w:id="621" w:author="MARIA MERCEDES GAVILANEZ ENDARA" w:date="2024-11-08T14:16:00Z" w16du:dateUtc="2024-11-08T19:16:00Z">
            <w:rPr/>
          </w:rPrChange>
        </w:rPr>
        <w:instrText>HYPERLINK "https://doi.org/10.1111/1365-2664.13912" \h</w:instrText>
      </w:r>
      <w:r>
        <w:fldChar w:fldCharType="separate"/>
      </w:r>
      <w:r w:rsidRPr="00736F9A">
        <w:rPr>
          <w:rStyle w:val="Hyperlink"/>
          <w:lang w:val="en-US"/>
        </w:rPr>
        <w:t>Mixing tree species at different spatial scales: The effect of alpha, beta and gamma diversity on disturbance impacts under climate change</w:t>
      </w:r>
      <w:r>
        <w:rPr>
          <w:rStyle w:val="Hyperlink"/>
          <w:lang w:val="en-US"/>
        </w:rPr>
        <w:fldChar w:fldCharType="end"/>
      </w:r>
      <w:r w:rsidRPr="00736F9A">
        <w:rPr>
          <w:lang w:val="en-US"/>
        </w:rPr>
        <w:t>. Journal of Applied Ecology. 58(8): 1749-1763.</w:t>
      </w:r>
    </w:p>
    <w:p w14:paraId="3FDAC934" w14:textId="77777777" w:rsidR="005C39BF" w:rsidRPr="00736F9A" w:rsidRDefault="00E1126C">
      <w:pPr>
        <w:pStyle w:val="Bibliography"/>
        <w:rPr>
          <w:lang w:val="en-US"/>
        </w:rPr>
      </w:pPr>
      <w:bookmarkStart w:id="622" w:name="ref-Storch2016"/>
      <w:bookmarkEnd w:id="620"/>
      <w:r w:rsidRPr="00736F9A">
        <w:rPr>
          <w:lang w:val="en-US"/>
        </w:rPr>
        <w:t xml:space="preserve">Storch D. 2016. </w:t>
      </w:r>
      <w:r>
        <w:fldChar w:fldCharType="begin"/>
      </w:r>
      <w:r w:rsidRPr="00A0542D">
        <w:rPr>
          <w:lang w:val="en-US"/>
          <w:rPrChange w:id="623" w:author="MARIA MERCEDES GAVILANEZ ENDARA" w:date="2024-11-08T14:16:00Z" w16du:dateUtc="2024-11-08T19:16:00Z">
            <w:rPr/>
          </w:rPrChange>
        </w:rPr>
        <w:instrText>HYPERLINK "https://doi.org/10.1111/jvs.12428" \h</w:instrText>
      </w:r>
      <w:r>
        <w:fldChar w:fldCharType="separate"/>
      </w:r>
      <w:r w:rsidRPr="00736F9A">
        <w:rPr>
          <w:rStyle w:val="Hyperlink"/>
          <w:lang w:val="en-US"/>
        </w:rPr>
        <w:t>The theory of the nested species–area relationship: geometric foundations of biodiversity scaling</w:t>
      </w:r>
      <w:r>
        <w:rPr>
          <w:rStyle w:val="Hyperlink"/>
          <w:lang w:val="en-US"/>
        </w:rPr>
        <w:fldChar w:fldCharType="end"/>
      </w:r>
      <w:r w:rsidRPr="00736F9A">
        <w:rPr>
          <w:lang w:val="en-US"/>
        </w:rPr>
        <w:t>. Journal of Vegetation Science. 27(5): 880-891.</w:t>
      </w:r>
    </w:p>
    <w:p w14:paraId="47659CC4" w14:textId="77777777" w:rsidR="005C39BF" w:rsidRPr="00736F9A" w:rsidRDefault="00E1126C">
      <w:pPr>
        <w:pStyle w:val="Bibliography"/>
        <w:rPr>
          <w:lang w:val="en-US"/>
        </w:rPr>
      </w:pPr>
      <w:bookmarkStart w:id="624" w:name="ref-Tameirao2021"/>
      <w:bookmarkEnd w:id="622"/>
      <w:r w:rsidRPr="00A0542D">
        <w:rPr>
          <w:rPrChange w:id="625" w:author="MARIA MERCEDES GAVILANEZ ENDARA" w:date="2024-11-08T14:15:00Z" w16du:dateUtc="2024-11-08T19:15:00Z">
            <w:rPr>
              <w:lang w:val="en-US"/>
            </w:rPr>
          </w:rPrChange>
        </w:rPr>
        <w:lastRenderedPageBreak/>
        <w:t xml:space="preserve">Tameirão LBS, Caminha-Paiva D, Negreiros D, Veloso MDDM, Berbara RLL, Dias LE, Pierce S &amp; Fernandes GW. 2021. </w:t>
      </w:r>
      <w:r>
        <w:fldChar w:fldCharType="begin"/>
      </w:r>
      <w:r w:rsidRPr="00A0542D">
        <w:rPr>
          <w:rPrChange w:id="626" w:author="MARIA MERCEDES GAVILANEZ ENDARA" w:date="2024-11-08T14:15:00Z" w16du:dateUtc="2024-11-08T19:15:00Z">
            <w:rPr>
              <w:lang w:val="en-US"/>
            </w:rPr>
          </w:rPrChange>
        </w:rPr>
        <w:instrText>HYPERLINK "https://doi.org/10.1093/biolinnean/blaa181" \h</w:instrText>
      </w:r>
      <w:r>
        <w:fldChar w:fldCharType="separate"/>
      </w:r>
      <w:r w:rsidRPr="00736F9A">
        <w:rPr>
          <w:rStyle w:val="Hyperlink"/>
          <w:lang w:val="en-US"/>
          <w:rPrChange w:id="627" w:author="MARIA MERCEDES GAVILANEZ ENDARA" w:date="2024-10-15T11:20:00Z" w16du:dateUtc="2024-10-15T16:20:00Z">
            <w:rPr>
              <w:rStyle w:val="Hyperlink"/>
            </w:rPr>
          </w:rPrChange>
        </w:rPr>
        <w:t>Role of environmental filtering and functional traits for species coexistence in a harsh tropical montane ecosystem</w:t>
      </w:r>
      <w:r>
        <w:rPr>
          <w:rStyle w:val="Hyperlink"/>
        </w:rPr>
        <w:fldChar w:fldCharType="end"/>
      </w:r>
      <w:r w:rsidRPr="00736F9A">
        <w:rPr>
          <w:lang w:val="en-US"/>
          <w:rPrChange w:id="628" w:author="MARIA MERCEDES GAVILANEZ ENDARA" w:date="2024-10-15T11:20:00Z" w16du:dateUtc="2024-10-15T16:20:00Z">
            <w:rPr/>
          </w:rPrChange>
        </w:rPr>
        <w:t xml:space="preserve">. </w:t>
      </w:r>
      <w:r w:rsidRPr="00736F9A">
        <w:rPr>
          <w:lang w:val="en-US"/>
        </w:rPr>
        <w:t>Biological Journal of the Linnean Society. 133(2): 546-560.</w:t>
      </w:r>
    </w:p>
    <w:p w14:paraId="203BF2FB" w14:textId="77777777" w:rsidR="005C39BF" w:rsidRPr="00B20C3E" w:rsidRDefault="00E1126C">
      <w:pPr>
        <w:pStyle w:val="Bibliography"/>
        <w:rPr>
          <w:lang w:val="en-US"/>
          <w:rPrChange w:id="629" w:author="MARIA MERCEDES GAVILANEZ ENDARA" w:date="2024-11-08T14:36:00Z" w16du:dateUtc="2024-11-08T19:36:00Z">
            <w:rPr/>
          </w:rPrChange>
        </w:rPr>
      </w:pPr>
      <w:bookmarkStart w:id="630" w:name="ref-Tang2012"/>
      <w:bookmarkEnd w:id="624"/>
      <w:r w:rsidRPr="00736F9A">
        <w:rPr>
          <w:lang w:val="en-US"/>
        </w:rPr>
        <w:t xml:space="preserve">Tang Z, Fang J, Chi X, Feng J, Liu Y, Shen Z, Wang X, Wang Z, Wu X, Zheng C &amp; Gaston KJ. 2012. </w:t>
      </w:r>
      <w:r>
        <w:fldChar w:fldCharType="begin"/>
      </w:r>
      <w:r w:rsidRPr="00736F9A">
        <w:rPr>
          <w:lang w:val="en-US"/>
        </w:rPr>
        <w:instrText>HYPERLINK "https://doi.org/10.1111/j.1600-0587.2012.06882.x" \h</w:instrText>
      </w:r>
      <w:r>
        <w:fldChar w:fldCharType="separate"/>
      </w:r>
      <w:r w:rsidRPr="00736F9A">
        <w:rPr>
          <w:rStyle w:val="Hyperlink"/>
          <w:lang w:val="en-US"/>
          <w:rPrChange w:id="631" w:author="MARIA MERCEDES GAVILANEZ ENDARA" w:date="2024-10-15T11:20:00Z" w16du:dateUtc="2024-10-15T16:20:00Z">
            <w:rPr>
              <w:rStyle w:val="Hyperlink"/>
            </w:rPr>
          </w:rPrChange>
        </w:rPr>
        <w:t>Patterns of plant beta-diversity along elevational and latitudinal gradients in mountain forests of China</w:t>
      </w:r>
      <w:r>
        <w:rPr>
          <w:rStyle w:val="Hyperlink"/>
        </w:rPr>
        <w:fldChar w:fldCharType="end"/>
      </w:r>
      <w:r w:rsidRPr="00736F9A">
        <w:rPr>
          <w:lang w:val="en-US"/>
          <w:rPrChange w:id="632" w:author="MARIA MERCEDES GAVILANEZ ENDARA" w:date="2024-10-15T11:20:00Z" w16du:dateUtc="2024-10-15T16:20:00Z">
            <w:rPr/>
          </w:rPrChange>
        </w:rPr>
        <w:t xml:space="preserve">. </w:t>
      </w:r>
      <w:r w:rsidRPr="00B20C3E">
        <w:rPr>
          <w:lang w:val="en-US"/>
          <w:rPrChange w:id="633" w:author="MARIA MERCEDES GAVILANEZ ENDARA" w:date="2024-11-08T14:36:00Z" w16du:dateUtc="2024-11-08T19:36:00Z">
            <w:rPr/>
          </w:rPrChange>
        </w:rPr>
        <w:t>Ecography. 35(12): 1083-1091.</w:t>
      </w:r>
    </w:p>
    <w:p w14:paraId="36E5509D" w14:textId="77777777" w:rsidR="005C39BF" w:rsidRPr="00736F9A" w:rsidRDefault="00E1126C">
      <w:pPr>
        <w:pStyle w:val="Bibliography"/>
        <w:rPr>
          <w:lang w:val="en-US"/>
        </w:rPr>
      </w:pPr>
      <w:bookmarkStart w:id="634" w:name="ref-Tello2015"/>
      <w:bookmarkEnd w:id="630"/>
      <w:r>
        <w:t xml:space="preserve">Tello JS, Myers JA, Macía MJ, Fuentes AF, Cayola L, Arellano G, Loza MI, Torrez V, Cornejo M, Miranda TB &amp; Jørgensen PM. 2015. </w:t>
      </w:r>
      <w:hyperlink r:id="rId26">
        <w:r w:rsidRPr="00736F9A">
          <w:rPr>
            <w:rStyle w:val="Hyperlink"/>
            <w:lang w:val="en-US"/>
          </w:rPr>
          <w:t xml:space="preserve">Elevational gradients in </w:t>
        </w:r>
        <m:oMath>
          <m:r>
            <m:rPr>
              <m:sty m:val="p"/>
            </m:rPr>
            <w:rPr>
              <w:rFonts w:ascii="Cambria Math" w:hAnsi="Cambria Math"/>
            </w:rPr>
            <m:t>β</m:t>
          </m:r>
        </m:oMath>
        <w:r w:rsidRPr="00736F9A">
          <w:rPr>
            <w:rStyle w:val="Hyperlink"/>
            <w:lang w:val="en-US"/>
          </w:rPr>
          <w:t>-diversity reflect variation in the strength of local community assembly mechanisms across spatial scales</w:t>
        </w:r>
      </w:hyperlink>
      <w:r w:rsidRPr="00736F9A">
        <w:rPr>
          <w:lang w:val="en-US"/>
        </w:rPr>
        <w:t>. PLoS ONE. 10(3): 1-17.</w:t>
      </w:r>
    </w:p>
    <w:p w14:paraId="1652712D" w14:textId="77777777" w:rsidR="005C39BF" w:rsidRPr="00736F9A" w:rsidRDefault="00E1126C">
      <w:pPr>
        <w:pStyle w:val="Bibliography"/>
        <w:rPr>
          <w:lang w:val="en-US"/>
        </w:rPr>
      </w:pPr>
      <w:bookmarkStart w:id="635" w:name="ref-Valencia1992"/>
      <w:bookmarkEnd w:id="634"/>
      <w:r w:rsidRPr="00736F9A">
        <w:rPr>
          <w:lang w:val="en-US"/>
        </w:rPr>
        <w:t xml:space="preserve">Valencia R &amp; Jorgensen PM. 1992. </w:t>
      </w:r>
      <w:r>
        <w:fldChar w:fldCharType="begin"/>
      </w:r>
      <w:r w:rsidRPr="00A0542D">
        <w:rPr>
          <w:lang w:val="en-US"/>
          <w:rPrChange w:id="636" w:author="MARIA MERCEDES GAVILANEZ ENDARA" w:date="2024-11-08T14:16:00Z" w16du:dateUtc="2024-11-08T19:16:00Z">
            <w:rPr/>
          </w:rPrChange>
        </w:rPr>
        <w:instrText>HYPERLINK "https://doi.org/10.1111/j.1756-1051.1992.tb01301.x" \h</w:instrText>
      </w:r>
      <w:r>
        <w:fldChar w:fldCharType="separate"/>
      </w:r>
      <w:r w:rsidRPr="00736F9A">
        <w:rPr>
          <w:rStyle w:val="Hyperlink"/>
          <w:lang w:val="en-US"/>
        </w:rPr>
        <w:t>Composition and structure of a humid montane forest on the Pasochoa volcano, Ecuador</w:t>
      </w:r>
      <w:r>
        <w:rPr>
          <w:rStyle w:val="Hyperlink"/>
          <w:lang w:val="en-US"/>
        </w:rPr>
        <w:fldChar w:fldCharType="end"/>
      </w:r>
      <w:r w:rsidRPr="00736F9A">
        <w:rPr>
          <w:lang w:val="en-US"/>
        </w:rPr>
        <w:t>. Nordic Journal of Botany. 12(2): 239-247.</w:t>
      </w:r>
    </w:p>
    <w:p w14:paraId="73CC9287" w14:textId="77777777" w:rsidR="005C39BF" w:rsidRPr="00736F9A" w:rsidRDefault="00E1126C">
      <w:pPr>
        <w:pStyle w:val="Bibliography"/>
        <w:rPr>
          <w:lang w:val="en-US"/>
        </w:rPr>
      </w:pPr>
      <w:bookmarkStart w:id="637" w:name="ref-Wang2009"/>
      <w:bookmarkEnd w:id="635"/>
      <w:r w:rsidRPr="00736F9A">
        <w:rPr>
          <w:lang w:val="en-US"/>
        </w:rPr>
        <w:t xml:space="preserve">Wang Z, Brown JH, Tang Z &amp; Fang J. 2009. </w:t>
      </w:r>
      <w:r>
        <w:fldChar w:fldCharType="begin"/>
      </w:r>
      <w:r w:rsidRPr="00A0542D">
        <w:rPr>
          <w:lang w:val="en-US"/>
          <w:rPrChange w:id="638" w:author="MARIA MERCEDES GAVILANEZ ENDARA" w:date="2024-11-08T14:16:00Z" w16du:dateUtc="2024-11-08T19:16:00Z">
            <w:rPr/>
          </w:rPrChange>
        </w:rPr>
        <w:instrText>HYPERLINK "https://doi.org/10.1073/pnas.0905030106" \h</w:instrText>
      </w:r>
      <w:r>
        <w:fldChar w:fldCharType="separate"/>
      </w:r>
      <w:r w:rsidRPr="00736F9A">
        <w:rPr>
          <w:rStyle w:val="Hyperlink"/>
          <w:lang w:val="en-US"/>
        </w:rPr>
        <w:t>Temperature dependence, spatial scale, and tree species diversity in eastern Asia and North America</w:t>
      </w:r>
      <w:r>
        <w:rPr>
          <w:rStyle w:val="Hyperlink"/>
          <w:lang w:val="en-US"/>
        </w:rPr>
        <w:fldChar w:fldCharType="end"/>
      </w:r>
      <w:r w:rsidRPr="00736F9A">
        <w:rPr>
          <w:lang w:val="en-US"/>
        </w:rPr>
        <w:t>. Proceedings of the National Academy of Sciences of the United States of America. 106(32): 13388-13392.</w:t>
      </w:r>
    </w:p>
    <w:p w14:paraId="0A1E3451" w14:textId="77777777" w:rsidR="005C39BF" w:rsidRPr="00736F9A" w:rsidRDefault="00E1126C">
      <w:pPr>
        <w:pStyle w:val="Bibliography"/>
        <w:rPr>
          <w:lang w:val="en-US"/>
        </w:rPr>
      </w:pPr>
      <w:bookmarkStart w:id="639" w:name="ref-Weiher2011"/>
      <w:bookmarkEnd w:id="637"/>
      <w:r w:rsidRPr="00736F9A">
        <w:rPr>
          <w:lang w:val="en-US"/>
        </w:rPr>
        <w:t xml:space="preserve">Weiher E, Freund D, Bunton T, Stefanski A, Lee T &amp; Bentivenga S. 2011. </w:t>
      </w:r>
      <w:r>
        <w:fldChar w:fldCharType="begin"/>
      </w:r>
      <w:r w:rsidRPr="00A0542D">
        <w:rPr>
          <w:lang w:val="en-US"/>
          <w:rPrChange w:id="640" w:author="MARIA MERCEDES GAVILANEZ ENDARA" w:date="2024-11-08T14:16:00Z" w16du:dateUtc="2024-11-08T19:16:00Z">
            <w:rPr/>
          </w:rPrChange>
        </w:rPr>
        <w:instrText>HYPERLINK "https://doi.org/10.1098/rstb.2011.0056" \h</w:instrText>
      </w:r>
      <w:r>
        <w:fldChar w:fldCharType="separate"/>
      </w:r>
      <w:r w:rsidRPr="00736F9A">
        <w:rPr>
          <w:rStyle w:val="Hyperlink"/>
          <w:lang w:val="en-US"/>
        </w:rPr>
        <w:t>Advances, challenges and a developing synthesis of ecological community assembly theory</w:t>
      </w:r>
      <w:r>
        <w:rPr>
          <w:rStyle w:val="Hyperlink"/>
          <w:lang w:val="en-US"/>
        </w:rPr>
        <w:fldChar w:fldCharType="end"/>
      </w:r>
      <w:r w:rsidRPr="00736F9A">
        <w:rPr>
          <w:lang w:val="en-US"/>
        </w:rPr>
        <w:t>. Philosophical Transactions of the Royal Society B: Biological Sciences. 366(1576): 2403-2413.</w:t>
      </w:r>
    </w:p>
    <w:p w14:paraId="43C9B0DC" w14:textId="77777777" w:rsidR="005C39BF" w:rsidRPr="00736F9A" w:rsidRDefault="00E1126C">
      <w:pPr>
        <w:pStyle w:val="Bibliography"/>
        <w:rPr>
          <w:lang w:val="en-US"/>
        </w:rPr>
      </w:pPr>
      <w:bookmarkStart w:id="641" w:name="ref-Wickham2011"/>
      <w:bookmarkEnd w:id="639"/>
      <w:r w:rsidRPr="00736F9A">
        <w:rPr>
          <w:lang w:val="en-US"/>
        </w:rPr>
        <w:t xml:space="preserve">Wickham H. 2011. </w:t>
      </w:r>
      <w:r>
        <w:fldChar w:fldCharType="begin"/>
      </w:r>
      <w:r w:rsidRPr="00A0542D">
        <w:rPr>
          <w:lang w:val="en-US"/>
          <w:rPrChange w:id="642" w:author="MARIA MERCEDES GAVILANEZ ENDARA" w:date="2024-11-08T14:16:00Z" w16du:dateUtc="2024-11-08T19:16:00Z">
            <w:rPr/>
          </w:rPrChange>
        </w:rPr>
        <w:instrText>HYPERLINK "https://www.jstatsoft.org/v40/i01/" \h</w:instrText>
      </w:r>
      <w:r>
        <w:fldChar w:fldCharType="separate"/>
      </w:r>
      <w:r w:rsidRPr="00736F9A">
        <w:rPr>
          <w:rStyle w:val="Hyperlink"/>
          <w:lang w:val="en-US"/>
        </w:rPr>
        <w:t>The Split-Apply-Combine Strategy for Data Analysis</w:t>
      </w:r>
      <w:r>
        <w:rPr>
          <w:rStyle w:val="Hyperlink"/>
          <w:lang w:val="en-US"/>
        </w:rPr>
        <w:fldChar w:fldCharType="end"/>
      </w:r>
      <w:r w:rsidRPr="00736F9A">
        <w:rPr>
          <w:lang w:val="en-US"/>
        </w:rPr>
        <w:t>. Journal of Statistical Software. 40(1): 1-29.</w:t>
      </w:r>
    </w:p>
    <w:p w14:paraId="2B92D2EC" w14:textId="77777777" w:rsidR="005C39BF" w:rsidRPr="00736F9A" w:rsidRDefault="00E1126C">
      <w:pPr>
        <w:pStyle w:val="Bibliography"/>
        <w:rPr>
          <w:lang w:val="en-US"/>
        </w:rPr>
      </w:pPr>
      <w:bookmarkStart w:id="643" w:name="ref-Wickham2016"/>
      <w:bookmarkEnd w:id="641"/>
      <w:r w:rsidRPr="00736F9A">
        <w:rPr>
          <w:lang w:val="en-US"/>
        </w:rPr>
        <w:t xml:space="preserve">Wickham H. 2016. </w:t>
      </w:r>
      <w:r>
        <w:fldChar w:fldCharType="begin"/>
      </w:r>
      <w:r w:rsidRPr="00A0542D">
        <w:rPr>
          <w:lang w:val="en-US"/>
          <w:rPrChange w:id="644" w:author="MARIA MERCEDES GAVILANEZ ENDARA" w:date="2024-11-08T14:16:00Z" w16du:dateUtc="2024-11-08T19:16:00Z">
            <w:rPr/>
          </w:rPrChange>
        </w:rPr>
        <w:instrText>HYPERLINK "https://ggplot2.tidyverse.org" \h</w:instrText>
      </w:r>
      <w:r>
        <w:fldChar w:fldCharType="separate"/>
      </w:r>
      <w:r w:rsidRPr="00736F9A">
        <w:rPr>
          <w:rStyle w:val="Hyperlink"/>
          <w:lang w:val="en-US"/>
        </w:rPr>
        <w:t>ggplot2: Elegant Graphics for Data Analysis</w:t>
      </w:r>
      <w:r>
        <w:rPr>
          <w:rStyle w:val="Hyperlink"/>
          <w:lang w:val="en-US"/>
        </w:rPr>
        <w:fldChar w:fldCharType="end"/>
      </w:r>
      <w:r w:rsidRPr="00736F9A">
        <w:rPr>
          <w:lang w:val="en-US"/>
        </w:rPr>
        <w:t>. Springer-Verlag New York.</w:t>
      </w:r>
    </w:p>
    <w:p w14:paraId="3AB269E6" w14:textId="77777777" w:rsidR="005C39BF" w:rsidRPr="00A0542D" w:rsidRDefault="00E1126C">
      <w:pPr>
        <w:pStyle w:val="Bibliography"/>
        <w:rPr>
          <w:lang w:val="en-US"/>
          <w:rPrChange w:id="645" w:author="MARIA MERCEDES GAVILANEZ ENDARA" w:date="2024-11-08T14:16:00Z" w16du:dateUtc="2024-11-08T19:16:00Z">
            <w:rPr/>
          </w:rPrChange>
        </w:rPr>
      </w:pPr>
      <w:bookmarkStart w:id="646" w:name="ref-Wickham2023"/>
      <w:bookmarkEnd w:id="643"/>
      <w:r w:rsidRPr="00736F9A">
        <w:rPr>
          <w:lang w:val="en-US"/>
        </w:rPr>
        <w:t xml:space="preserve">Wickham H, François R, Henry L, Müller K &amp; Vaughan D. 2023 a. </w:t>
      </w:r>
      <w:r>
        <w:fldChar w:fldCharType="begin"/>
      </w:r>
      <w:r w:rsidRPr="00A0542D">
        <w:rPr>
          <w:lang w:val="en-US"/>
          <w:rPrChange w:id="647" w:author="MARIA MERCEDES GAVILANEZ ENDARA" w:date="2024-11-08T14:16:00Z" w16du:dateUtc="2024-11-08T19:16:00Z">
            <w:rPr/>
          </w:rPrChange>
        </w:rPr>
        <w:instrText>HYPERLINK "https://cran.r-project.org/package=dplyr" \h</w:instrText>
      </w:r>
      <w:r>
        <w:fldChar w:fldCharType="separate"/>
      </w:r>
      <w:r w:rsidRPr="00A0542D">
        <w:rPr>
          <w:rStyle w:val="Hyperlink"/>
          <w:lang w:val="en-US"/>
          <w:rPrChange w:id="648" w:author="MARIA MERCEDES GAVILANEZ ENDARA" w:date="2024-11-08T14:16:00Z" w16du:dateUtc="2024-11-08T19:16:00Z">
            <w:rPr>
              <w:rStyle w:val="Hyperlink"/>
            </w:rPr>
          </w:rPrChange>
        </w:rPr>
        <w:t>dplyr: A Grammar of Data Manipulation</w:t>
      </w:r>
      <w:r>
        <w:rPr>
          <w:rStyle w:val="Hyperlink"/>
        </w:rPr>
        <w:fldChar w:fldCharType="end"/>
      </w:r>
      <w:r w:rsidRPr="00A0542D">
        <w:rPr>
          <w:lang w:val="en-US"/>
          <w:rPrChange w:id="649" w:author="MARIA MERCEDES GAVILANEZ ENDARA" w:date="2024-11-08T14:16:00Z" w16du:dateUtc="2024-11-08T19:16:00Z">
            <w:rPr/>
          </w:rPrChange>
        </w:rPr>
        <w:t>.</w:t>
      </w:r>
    </w:p>
    <w:p w14:paraId="69955EF0" w14:textId="77777777" w:rsidR="005C39BF" w:rsidRPr="00A0542D" w:rsidRDefault="00E1126C">
      <w:pPr>
        <w:pStyle w:val="Bibliography"/>
        <w:rPr>
          <w:lang w:val="en-US"/>
          <w:rPrChange w:id="650" w:author="MARIA MERCEDES GAVILANEZ ENDARA" w:date="2024-11-08T14:16:00Z" w16du:dateUtc="2024-11-08T19:16:00Z">
            <w:rPr/>
          </w:rPrChange>
        </w:rPr>
      </w:pPr>
      <w:bookmarkStart w:id="651" w:name="ref-Wickham2023a"/>
      <w:bookmarkEnd w:id="646"/>
      <w:r w:rsidRPr="00736F9A">
        <w:rPr>
          <w:lang w:val="en-US"/>
        </w:rPr>
        <w:t xml:space="preserve">Wickham H, Vaughan D &amp; Girlich M. 2023 b. </w:t>
      </w:r>
      <w:r>
        <w:fldChar w:fldCharType="begin"/>
      </w:r>
      <w:r w:rsidRPr="00A0542D">
        <w:rPr>
          <w:lang w:val="en-US"/>
          <w:rPrChange w:id="652" w:author="MARIA MERCEDES GAVILANEZ ENDARA" w:date="2024-11-08T14:16:00Z" w16du:dateUtc="2024-11-08T19:16:00Z">
            <w:rPr/>
          </w:rPrChange>
        </w:rPr>
        <w:instrText>HYPERLINK "https://cran.r-project.org/package=tidyr" \h</w:instrText>
      </w:r>
      <w:r>
        <w:fldChar w:fldCharType="separate"/>
      </w:r>
      <w:r w:rsidRPr="00A0542D">
        <w:rPr>
          <w:rStyle w:val="Hyperlink"/>
          <w:lang w:val="en-US"/>
          <w:rPrChange w:id="653" w:author="MARIA MERCEDES GAVILANEZ ENDARA" w:date="2024-11-08T14:16:00Z" w16du:dateUtc="2024-11-08T19:16:00Z">
            <w:rPr>
              <w:rStyle w:val="Hyperlink"/>
            </w:rPr>
          </w:rPrChange>
        </w:rPr>
        <w:t>tidyr: Tidy Messy Data</w:t>
      </w:r>
      <w:r>
        <w:rPr>
          <w:rStyle w:val="Hyperlink"/>
        </w:rPr>
        <w:fldChar w:fldCharType="end"/>
      </w:r>
      <w:r w:rsidRPr="00A0542D">
        <w:rPr>
          <w:lang w:val="en-US"/>
          <w:rPrChange w:id="654" w:author="MARIA MERCEDES GAVILANEZ ENDARA" w:date="2024-11-08T14:16:00Z" w16du:dateUtc="2024-11-08T19:16:00Z">
            <w:rPr/>
          </w:rPrChange>
        </w:rPr>
        <w:t>.</w:t>
      </w:r>
    </w:p>
    <w:p w14:paraId="22681AD8" w14:textId="77777777" w:rsidR="005C39BF" w:rsidRPr="00736F9A" w:rsidRDefault="00E1126C">
      <w:pPr>
        <w:pStyle w:val="Bibliography"/>
        <w:rPr>
          <w:lang w:val="en-US"/>
        </w:rPr>
      </w:pPr>
      <w:bookmarkStart w:id="655" w:name="ref-Wilke2024"/>
      <w:bookmarkEnd w:id="651"/>
      <w:r w:rsidRPr="00736F9A">
        <w:rPr>
          <w:lang w:val="en-US"/>
        </w:rPr>
        <w:t xml:space="preserve">Wilke CO. 2024. </w:t>
      </w:r>
      <w:r>
        <w:fldChar w:fldCharType="begin"/>
      </w:r>
      <w:r w:rsidRPr="00A0542D">
        <w:rPr>
          <w:lang w:val="en-US"/>
          <w:rPrChange w:id="656" w:author="MARIA MERCEDES GAVILANEZ ENDARA" w:date="2024-11-08T14:16:00Z" w16du:dateUtc="2024-11-08T19:16:00Z">
            <w:rPr/>
          </w:rPrChange>
        </w:rPr>
        <w:instrText>HYPERLINK "https://cran.r-project.org/package=cowplot" \h</w:instrText>
      </w:r>
      <w:r>
        <w:fldChar w:fldCharType="separate"/>
      </w:r>
      <w:r w:rsidRPr="00736F9A">
        <w:rPr>
          <w:rStyle w:val="Hyperlink"/>
          <w:lang w:val="en-US"/>
        </w:rPr>
        <w:t>cowplot: Streamlined Plot Theme and Plot Annotations for ’ggplot2’</w:t>
      </w:r>
      <w:r>
        <w:rPr>
          <w:rStyle w:val="Hyperlink"/>
          <w:lang w:val="en-US"/>
        </w:rPr>
        <w:fldChar w:fldCharType="end"/>
      </w:r>
      <w:r w:rsidRPr="00736F9A">
        <w:rPr>
          <w:lang w:val="en-US"/>
        </w:rPr>
        <w:t>.</w:t>
      </w:r>
    </w:p>
    <w:p w14:paraId="0EDA9B66" w14:textId="77777777" w:rsidR="005C39BF" w:rsidRPr="00736F9A" w:rsidRDefault="00E1126C">
      <w:pPr>
        <w:pStyle w:val="Bibliography"/>
        <w:rPr>
          <w:lang w:val="en-US"/>
        </w:rPr>
      </w:pPr>
      <w:bookmarkStart w:id="657" w:name="ref-Yee2015"/>
      <w:bookmarkEnd w:id="655"/>
      <w:r w:rsidRPr="00736F9A">
        <w:rPr>
          <w:lang w:val="en-US"/>
        </w:rPr>
        <w:t>Yee TW. 2015. Vector Generalized Linear and Additive Models: With an Implementation in R. New York, USA: Springer.</w:t>
      </w:r>
    </w:p>
    <w:p w14:paraId="7388641B" w14:textId="77777777" w:rsidR="005C39BF" w:rsidRPr="00736F9A" w:rsidRDefault="00E1126C">
      <w:pPr>
        <w:pStyle w:val="Bibliography"/>
        <w:rPr>
          <w:lang w:val="en-US"/>
        </w:rPr>
      </w:pPr>
      <w:bookmarkStart w:id="658" w:name="ref-Zarnetske2019"/>
      <w:bookmarkEnd w:id="657"/>
      <w:r w:rsidRPr="00736F9A">
        <w:rPr>
          <w:lang w:val="en-US"/>
        </w:rPr>
        <w:t xml:space="preserve">Zarnetske PL, Read QD, Record S, Gaddis KD, Pau S, Hobi ML, Malone SL, Costanza J, M. Dahlin K, Latimer AM, et al. 2019. </w:t>
      </w:r>
      <w:r>
        <w:fldChar w:fldCharType="begin"/>
      </w:r>
      <w:r w:rsidRPr="00A0542D">
        <w:rPr>
          <w:lang w:val="en-US"/>
          <w:rPrChange w:id="659" w:author="MARIA MERCEDES GAVILANEZ ENDARA" w:date="2024-11-08T14:16:00Z" w16du:dateUtc="2024-11-08T19:16:00Z">
            <w:rPr/>
          </w:rPrChange>
        </w:rPr>
        <w:instrText>HYPERLINK "https://doi.org/10.1111/geb.12887" \h</w:instrText>
      </w:r>
      <w:r>
        <w:fldChar w:fldCharType="separate"/>
      </w:r>
      <w:r w:rsidRPr="00736F9A">
        <w:rPr>
          <w:rStyle w:val="Hyperlink"/>
          <w:lang w:val="en-US"/>
        </w:rPr>
        <w:t>Towards connecting biodiversity and geodiversity across scales with satellite remote sensing</w:t>
      </w:r>
      <w:r>
        <w:rPr>
          <w:rStyle w:val="Hyperlink"/>
          <w:lang w:val="en-US"/>
        </w:rPr>
        <w:fldChar w:fldCharType="end"/>
      </w:r>
      <w:r w:rsidRPr="00736F9A">
        <w:rPr>
          <w:lang w:val="en-US"/>
        </w:rPr>
        <w:t>. Global Ecology and Biogeography. 28(5): 548-556.</w:t>
      </w:r>
    </w:p>
    <w:p w14:paraId="527547A9" w14:textId="77777777" w:rsidR="005C39BF" w:rsidRPr="00736F9A" w:rsidRDefault="00E1126C">
      <w:pPr>
        <w:pStyle w:val="Bibliography"/>
        <w:rPr>
          <w:lang w:val="en-US"/>
        </w:rPr>
      </w:pPr>
      <w:bookmarkStart w:id="660" w:name="ref-Zhang2018"/>
      <w:bookmarkEnd w:id="658"/>
      <w:r w:rsidRPr="00044658">
        <w:rPr>
          <w:lang w:val="en-US"/>
        </w:rPr>
        <w:t xml:space="preserve">Zhang Y, He N, Loreau M, Pan Q &amp; Han X. 2018. </w:t>
      </w:r>
      <w:r>
        <w:fldChar w:fldCharType="begin"/>
      </w:r>
      <w:r w:rsidRPr="00044658">
        <w:rPr>
          <w:lang w:val="en-US"/>
          <w:rPrChange w:id="661" w:author="MARIA MERCEDES GAVILANEZ ENDARA" w:date="2024-11-09T15:21:00Z" w16du:dateUtc="2024-11-09T20:21:00Z">
            <w:rPr/>
          </w:rPrChange>
        </w:rPr>
        <w:instrText>HYPERLINK "https://doi.org/10.1111/1365-2745.12903" \h</w:instrText>
      </w:r>
      <w:r>
        <w:fldChar w:fldCharType="separate"/>
      </w:r>
      <w:r w:rsidRPr="00736F9A">
        <w:rPr>
          <w:rStyle w:val="Hyperlink"/>
          <w:lang w:val="en-US"/>
        </w:rPr>
        <w:t>Scale dependence of the diversity–stability relationship in a temperate grassland</w:t>
      </w:r>
      <w:r>
        <w:rPr>
          <w:rStyle w:val="Hyperlink"/>
          <w:lang w:val="en-US"/>
        </w:rPr>
        <w:fldChar w:fldCharType="end"/>
      </w:r>
      <w:r w:rsidRPr="00736F9A">
        <w:rPr>
          <w:lang w:val="en-US"/>
        </w:rPr>
        <w:t>. Journal of Ecology. 106(3): 1277-1285.</w:t>
      </w:r>
    </w:p>
    <w:p w14:paraId="784AEECA" w14:textId="77777777" w:rsidR="005C39BF" w:rsidRPr="000C04EC" w:rsidRDefault="00E1126C">
      <w:pPr>
        <w:pStyle w:val="Bibliography"/>
        <w:rPr>
          <w:lang w:val="en-US"/>
          <w:rPrChange w:id="662" w:author="MARIA MERCEDES GAVILANEZ ENDARA" w:date="2024-11-08T15:11:00Z" w16du:dateUtc="2024-11-08T20:11:00Z">
            <w:rPr/>
          </w:rPrChange>
        </w:rPr>
      </w:pPr>
      <w:bookmarkStart w:id="663" w:name="ref-Zhang2021"/>
      <w:bookmarkEnd w:id="660"/>
      <w:r w:rsidRPr="00044658">
        <w:rPr>
          <w:lang w:val="en-US"/>
        </w:rPr>
        <w:t xml:space="preserve">Zhang Y, Xie Y, Ma H, Zhang J, Jing L, Wang Y &amp; Li J. 2021. </w:t>
      </w:r>
      <w:r>
        <w:fldChar w:fldCharType="begin"/>
      </w:r>
      <w:r w:rsidRPr="00044658">
        <w:rPr>
          <w:lang w:val="en-US"/>
          <w:rPrChange w:id="664" w:author="MARIA MERCEDES GAVILANEZ ENDARA" w:date="2024-11-09T15:21:00Z" w16du:dateUtc="2024-11-09T20:21:00Z">
            <w:rPr/>
          </w:rPrChange>
        </w:rPr>
        <w:instrText>HYPERLINK "https://doi.org/10.3390/plants10122580" \h</w:instrText>
      </w:r>
      <w:r>
        <w:fldChar w:fldCharType="separate"/>
      </w:r>
      <w:r w:rsidRPr="00736F9A">
        <w:rPr>
          <w:rStyle w:val="Hyperlink"/>
          <w:lang w:val="en-US"/>
        </w:rPr>
        <w:t>The influence of climate warming and humidity on plant diversity and soil bacteria and fungi diversity in desert grassland</w:t>
      </w:r>
      <w:r>
        <w:rPr>
          <w:rStyle w:val="Hyperlink"/>
          <w:lang w:val="en-US"/>
        </w:rPr>
        <w:fldChar w:fldCharType="end"/>
      </w:r>
      <w:r w:rsidRPr="00736F9A">
        <w:rPr>
          <w:lang w:val="en-US"/>
        </w:rPr>
        <w:t xml:space="preserve">. </w:t>
      </w:r>
      <w:r w:rsidRPr="000C04EC">
        <w:rPr>
          <w:lang w:val="en-US"/>
          <w:rPrChange w:id="665" w:author="MARIA MERCEDES GAVILANEZ ENDARA" w:date="2024-11-08T15:11:00Z" w16du:dateUtc="2024-11-08T20:11:00Z">
            <w:rPr/>
          </w:rPrChange>
        </w:rPr>
        <w:t>Plants. 10(12).</w:t>
      </w:r>
    </w:p>
    <w:bookmarkEnd w:id="517"/>
    <w:bookmarkEnd w:id="663"/>
    <w:p w14:paraId="6DB7B7C3" w14:textId="77777777" w:rsidR="005C39BF" w:rsidRPr="000C04EC" w:rsidRDefault="00E1126C">
      <w:pPr>
        <w:rPr>
          <w:lang w:val="en-US"/>
          <w:rPrChange w:id="666" w:author="MARIA MERCEDES GAVILANEZ ENDARA" w:date="2024-11-08T15:11:00Z" w16du:dateUtc="2024-11-08T20:11:00Z">
            <w:rPr/>
          </w:rPrChange>
        </w:rPr>
      </w:pPr>
      <w:r w:rsidRPr="000C04EC">
        <w:rPr>
          <w:lang w:val="en-US"/>
          <w:rPrChange w:id="667" w:author="MARIA MERCEDES GAVILANEZ ENDARA" w:date="2024-11-08T15:11:00Z" w16du:dateUtc="2024-11-08T20:11:00Z">
            <w:rPr/>
          </w:rPrChange>
        </w:rPr>
        <w:lastRenderedPageBreak/>
        <w:br w:type="page"/>
      </w:r>
    </w:p>
    <w:p w14:paraId="3C11A1C3" w14:textId="77777777" w:rsidR="005C39BF" w:rsidRDefault="00E1126C">
      <w:pPr>
        <w:pStyle w:val="Heading1"/>
      </w:pPr>
      <w:bookmarkStart w:id="668" w:name="anexos"/>
      <w:bookmarkEnd w:id="515"/>
      <w:r>
        <w:lastRenderedPageBreak/>
        <w:t>Anexos</w:t>
      </w:r>
    </w:p>
    <w:p w14:paraId="0B777B4D" w14:textId="4985F034" w:rsidR="005C39BF" w:rsidRDefault="00E1126C">
      <w:pPr>
        <w:pStyle w:val="ImageCaption"/>
      </w:pPr>
      <w:commentRangeStart w:id="669"/>
      <w:commentRangeStart w:id="670"/>
      <w:commentRangeStart w:id="671"/>
      <w:r>
        <w:rPr>
          <w:b/>
        </w:rPr>
        <w:t xml:space="preserve">Anexo </w:t>
      </w:r>
      <w:bookmarkStart w:id="672" w:name="multiple_corr_alpha"/>
      <w:r>
        <w:rPr>
          <w:b/>
        </w:rPr>
        <w:fldChar w:fldCharType="begin"/>
      </w:r>
      <w:r>
        <w:rPr>
          <w:b/>
        </w:rPr>
        <w:instrText>SEQ supp-fig \* Arabic</w:instrText>
      </w:r>
      <w:r>
        <w:rPr>
          <w:b/>
        </w:rPr>
        <w:fldChar w:fldCharType="separate"/>
      </w:r>
      <w:r>
        <w:rPr>
          <w:b/>
          <w:noProof/>
        </w:rPr>
        <w:t>1</w:t>
      </w:r>
      <w:r>
        <w:rPr>
          <w:b/>
        </w:rPr>
        <w:fldChar w:fldCharType="end"/>
      </w:r>
      <w:bookmarkEnd w:id="672"/>
      <w:r>
        <w:rPr>
          <w:b/>
        </w:rPr>
        <w:t xml:space="preserve">. </w:t>
      </w:r>
      <w:del w:id="673" w:author="MARIA MERCEDES GAVILANEZ ENDARA" w:date="2024-10-16T14:18:00Z" w16du:dateUtc="2024-10-16T19:18:00Z">
        <w:r w:rsidDel="00E47A8D">
          <w:delText>Múltiples c</w:delText>
        </w:r>
      </w:del>
      <w:ins w:id="674" w:author="MARIA MERCEDES GAVILANEZ ENDARA" w:date="2024-10-16T14:18:00Z" w16du:dateUtc="2024-10-16T19:18:00Z">
        <w:r w:rsidR="00E47A8D">
          <w:t>C</w:t>
        </w:r>
      </w:ins>
      <w:r>
        <w:t>orrelaciones entre variables climáticas de WorldClim e índices de diversidad Alfa</w:t>
      </w:r>
      <w:commentRangeEnd w:id="669"/>
      <w:r w:rsidR="00E47A8D">
        <w:rPr>
          <w:rStyle w:val="CommentReference"/>
        </w:rPr>
        <w:commentReference w:id="669"/>
      </w:r>
      <w:commentRangeEnd w:id="670"/>
      <w:r w:rsidR="00E47A8D">
        <w:rPr>
          <w:rStyle w:val="CommentReference"/>
        </w:rPr>
        <w:commentReference w:id="670"/>
      </w:r>
      <w:commentRangeEnd w:id="671"/>
      <w:r w:rsidR="00564F6A">
        <w:rPr>
          <w:rStyle w:val="CommentReference"/>
        </w:rPr>
        <w:commentReference w:id="671"/>
      </w:r>
    </w:p>
    <w:p w14:paraId="01C1FB10" w14:textId="77777777" w:rsidR="005C39BF" w:rsidRDefault="00E1126C">
      <w:pPr>
        <w:pStyle w:val="Figure"/>
      </w:pPr>
      <w:r>
        <w:rPr>
          <w:noProof/>
          <w:lang w:eastAsia="es-EC"/>
        </w:rPr>
        <w:drawing>
          <wp:inline distT="0" distB="0" distL="0" distR="0" wp14:anchorId="123BD3B8" wp14:editId="1C35F1F8">
            <wp:extent cx="6400800" cy="548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7" cstate="print"/>
                    <a:stretch>
                      <a:fillRect/>
                    </a:stretch>
                  </pic:blipFill>
                  <pic:spPr bwMode="auto">
                    <a:xfrm>
                      <a:off x="0" y="0"/>
                      <a:ext cx="88900" cy="76200"/>
                    </a:xfrm>
                    <a:prstGeom prst="rect">
                      <a:avLst/>
                    </a:prstGeom>
                    <a:noFill/>
                  </pic:spPr>
                </pic:pic>
              </a:graphicData>
            </a:graphic>
          </wp:inline>
        </w:drawing>
      </w:r>
    </w:p>
    <w:p w14:paraId="09C9503C" w14:textId="77777777" w:rsidR="005C39BF" w:rsidRDefault="00E1126C">
      <w:r>
        <w:br w:type="page"/>
      </w:r>
    </w:p>
    <w:p w14:paraId="0B17C2DA" w14:textId="77777777" w:rsidR="005C39BF" w:rsidRDefault="00E1126C">
      <w:pPr>
        <w:pStyle w:val="ImageCaption"/>
      </w:pPr>
      <w:r>
        <w:rPr>
          <w:b/>
        </w:rPr>
        <w:lastRenderedPageBreak/>
        <w:t xml:space="preserve">Anexo </w:t>
      </w:r>
      <w:bookmarkStart w:id="675" w:name="multiple_corr_beta"/>
      <w:r>
        <w:rPr>
          <w:b/>
        </w:rPr>
        <w:fldChar w:fldCharType="begin"/>
      </w:r>
      <w:r>
        <w:rPr>
          <w:b/>
        </w:rPr>
        <w:instrText>SEQ supp-fig \* Arabic</w:instrText>
      </w:r>
      <w:r>
        <w:rPr>
          <w:b/>
        </w:rPr>
        <w:fldChar w:fldCharType="separate"/>
      </w:r>
      <w:r>
        <w:rPr>
          <w:b/>
          <w:noProof/>
        </w:rPr>
        <w:t>2</w:t>
      </w:r>
      <w:r>
        <w:rPr>
          <w:b/>
        </w:rPr>
        <w:fldChar w:fldCharType="end"/>
      </w:r>
      <w:bookmarkEnd w:id="675"/>
      <w:r>
        <w:rPr>
          <w:b/>
        </w:rPr>
        <w:t xml:space="preserve">. </w:t>
      </w:r>
      <w:r>
        <w:t>Múltiples correlaciones entre variables climáticas de WorldClim e índice de diversidad Beta</w:t>
      </w:r>
    </w:p>
    <w:p w14:paraId="299AE062" w14:textId="77777777" w:rsidR="005C39BF" w:rsidRDefault="00E1126C">
      <w:pPr>
        <w:pStyle w:val="Figure"/>
      </w:pPr>
      <w:r>
        <w:rPr>
          <w:noProof/>
          <w:lang w:eastAsia="es-EC"/>
        </w:rPr>
        <w:drawing>
          <wp:inline distT="0" distB="0" distL="0" distR="0" wp14:anchorId="5C906C71" wp14:editId="2B9D117B">
            <wp:extent cx="6400800" cy="5486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8" cstate="print"/>
                    <a:stretch>
                      <a:fillRect/>
                    </a:stretch>
                  </pic:blipFill>
                  <pic:spPr bwMode="auto">
                    <a:xfrm>
                      <a:off x="0" y="0"/>
                      <a:ext cx="88900" cy="76200"/>
                    </a:xfrm>
                    <a:prstGeom prst="rect">
                      <a:avLst/>
                    </a:prstGeom>
                    <a:noFill/>
                  </pic:spPr>
                </pic:pic>
              </a:graphicData>
            </a:graphic>
          </wp:inline>
        </w:drawing>
      </w:r>
    </w:p>
    <w:p w14:paraId="359EC6DA" w14:textId="77777777" w:rsidR="005C39BF" w:rsidRDefault="00E1126C">
      <w:r>
        <w:br w:type="page"/>
      </w:r>
    </w:p>
    <w:p w14:paraId="273F756F" w14:textId="77777777" w:rsidR="005C39BF" w:rsidRDefault="00E1126C">
      <w:pPr>
        <w:pStyle w:val="TableCaption"/>
        <w:keepNext/>
      </w:pPr>
      <w:r>
        <w:rPr>
          <w:b/>
        </w:rPr>
        <w:lastRenderedPageBreak/>
        <w:t xml:space="preserve">Anexo  </w:t>
      </w:r>
      <w:bookmarkStart w:id="676" w:name="ms_anova_alpha_beta_elev"/>
      <w:r>
        <w:rPr>
          <w:b/>
        </w:rPr>
        <w:fldChar w:fldCharType="begin"/>
      </w:r>
      <w:r>
        <w:rPr>
          <w:b/>
        </w:rPr>
        <w:instrText>SEQ supp-fig \* Arabic</w:instrText>
      </w:r>
      <w:r>
        <w:rPr>
          <w:b/>
        </w:rPr>
        <w:fldChar w:fldCharType="separate"/>
      </w:r>
      <w:r>
        <w:rPr>
          <w:b/>
          <w:noProof/>
        </w:rPr>
        <w:t>3</w:t>
      </w:r>
      <w:r>
        <w:rPr>
          <w:b/>
        </w:rPr>
        <w:fldChar w:fldCharType="end"/>
      </w:r>
      <w:bookmarkEnd w:id="676"/>
      <w:r>
        <w:rPr>
          <w:b/>
        </w:rPr>
        <w:t xml:space="preserve">.  </w:t>
      </w:r>
      <w:r>
        <w:t>Anovas de 1 factor utilizando como variable de respuesta la diversidad Alfa y la beta, y la elevación como variable explicativa</w:t>
      </w:r>
    </w:p>
    <w:tbl>
      <w:tblPr>
        <w:tblW w:w="0" w:type="auto"/>
        <w:jc w:val="center"/>
        <w:tblLayout w:type="fixed"/>
        <w:tblLook w:val="0420" w:firstRow="1" w:lastRow="0" w:firstColumn="0" w:lastColumn="0" w:noHBand="0" w:noVBand="1"/>
      </w:tblPr>
      <w:tblGrid>
        <w:gridCol w:w="1658"/>
        <w:gridCol w:w="3053"/>
        <w:gridCol w:w="2906"/>
      </w:tblGrid>
      <w:tr w:rsidR="005C39BF" w14:paraId="4424C3DA" w14:textId="77777777">
        <w:trPr>
          <w:tblHeader/>
          <w:jc w:val="center"/>
        </w:trPr>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8EDC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30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7C07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3E894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5C39BF" w14:paraId="46BF6E9D" w14:textId="77777777">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A6D5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30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1991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26.487 [23.569, 29.405]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01A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0.123 [0.117, 0.130] ***</w:t>
            </w:r>
          </w:p>
        </w:tc>
      </w:tr>
      <w:tr w:rsidR="005C39BF" w14:paraId="7F51DA95"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3675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1049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11.624 [7.498, 15.751]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A22B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[-0.022, -0.004] **</w:t>
            </w:r>
          </w:p>
        </w:tc>
      </w:tr>
      <w:tr w:rsidR="005C39BF" w14:paraId="4EC489C2"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B70C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161D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28.915 [24.788, 33.041]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485F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[-0.019, -0.001] *</w:t>
            </w:r>
          </w:p>
        </w:tc>
      </w:tr>
      <w:tr w:rsidR="005C39BF" w14:paraId="2B1AE9F6"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5AB5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4C7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28.772 [24.645, 32.898]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7B3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[-0.003, 0.015]</w:t>
            </w:r>
          </w:p>
        </w:tc>
      </w:tr>
      <w:tr w:rsidR="005C39BF" w14:paraId="2F19AE34"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E5B4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B0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33.857 [29.730, 37.983]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1CC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 [-0.032, -0.013] ***</w:t>
            </w:r>
          </w:p>
        </w:tc>
      </w:tr>
      <w:tr w:rsidR="005C39BF" w14:paraId="50D5FDAD"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CD08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91B3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56.936 [52.810, 61.063]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5179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0.036 [0.027, 0.045] ***</w:t>
            </w:r>
          </w:p>
        </w:tc>
      </w:tr>
      <w:tr w:rsidR="005C39BF" w14:paraId="2999F648"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B42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3CD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D3F8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5C39BF" w14:paraId="0AC8459A"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E76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EF33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0.325</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589E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0.102</w:t>
            </w:r>
          </w:p>
        </w:tc>
      </w:tr>
      <w:tr w:rsidR="005C39BF" w14:paraId="35A33CA0" w14:textId="77777777">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2E0E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30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A4A4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0.323</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A0F3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0.099</w:t>
            </w:r>
          </w:p>
        </w:tc>
      </w:tr>
    </w:tbl>
    <w:p w14:paraId="52598391" w14:textId="77777777" w:rsidR="005C39BF" w:rsidRDefault="00E1126C">
      <w:r>
        <w:br w:type="page"/>
      </w:r>
    </w:p>
    <w:p w14:paraId="4F19296B" w14:textId="77777777" w:rsidR="005C39BF" w:rsidRDefault="00E1126C">
      <w:pPr>
        <w:pStyle w:val="ImageCaption"/>
      </w:pPr>
      <w:commentRangeStart w:id="677"/>
      <w:r>
        <w:rPr>
          <w:b/>
        </w:rPr>
        <w:lastRenderedPageBreak/>
        <w:t xml:space="preserve">Anexo </w:t>
      </w:r>
      <w:bookmarkStart w:id="678" w:name="area_alpha_elev_plot"/>
      <w:r>
        <w:rPr>
          <w:b/>
        </w:rPr>
        <w:fldChar w:fldCharType="begin"/>
      </w:r>
      <w:r>
        <w:rPr>
          <w:b/>
        </w:rPr>
        <w:instrText>SEQ supp-fig \* Arabic</w:instrText>
      </w:r>
      <w:r>
        <w:rPr>
          <w:b/>
        </w:rPr>
        <w:fldChar w:fldCharType="separate"/>
      </w:r>
      <w:r>
        <w:rPr>
          <w:b/>
          <w:noProof/>
        </w:rPr>
        <w:t>4</w:t>
      </w:r>
      <w:r>
        <w:rPr>
          <w:b/>
        </w:rPr>
        <w:fldChar w:fldCharType="end"/>
      </w:r>
      <w:bookmarkEnd w:id="678"/>
      <w:r>
        <w:rPr>
          <w:b/>
        </w:rPr>
        <w:t xml:space="preserve">. </w:t>
      </w:r>
      <w:r>
        <w:t xml:space="preserve"> A. Diversidad alfa (Shannon) en función de la escala de análisis y elevación. B. Diversidad Beta (Sorensen) en función de la escala de análisis y elevación.</w:t>
      </w:r>
      <w:commentRangeEnd w:id="677"/>
      <w:r w:rsidR="00CB05D5">
        <w:rPr>
          <w:rStyle w:val="CommentReference"/>
        </w:rPr>
        <w:commentReference w:id="677"/>
      </w:r>
    </w:p>
    <w:p w14:paraId="1356BC40" w14:textId="77777777" w:rsidR="005C39BF" w:rsidRDefault="00E1126C">
      <w:pPr>
        <w:pStyle w:val="Figure"/>
      </w:pPr>
      <w:r>
        <w:rPr>
          <w:noProof/>
          <w:lang w:eastAsia="es-EC"/>
        </w:rPr>
        <w:drawing>
          <wp:inline distT="0" distB="0" distL="0" distR="0" wp14:anchorId="43B45AC6" wp14:editId="790B3585">
            <wp:extent cx="6400800" cy="7315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9" cstate="print"/>
                    <a:stretch>
                      <a:fillRect/>
                    </a:stretch>
                  </pic:blipFill>
                  <pic:spPr bwMode="auto">
                    <a:xfrm>
                      <a:off x="0" y="0"/>
                      <a:ext cx="88900" cy="101600"/>
                    </a:xfrm>
                    <a:prstGeom prst="rect">
                      <a:avLst/>
                    </a:prstGeom>
                    <a:noFill/>
                  </pic:spPr>
                </pic:pic>
              </a:graphicData>
            </a:graphic>
          </wp:inline>
        </w:drawing>
      </w:r>
    </w:p>
    <w:p w14:paraId="01809694" w14:textId="77777777" w:rsidR="005C39BF" w:rsidRDefault="00E1126C">
      <w:r>
        <w:br w:type="page"/>
      </w:r>
    </w:p>
    <w:p w14:paraId="3D1D6F80" w14:textId="77777777" w:rsidR="005C39BF" w:rsidRDefault="00E1126C">
      <w:pPr>
        <w:pStyle w:val="ImageCaption"/>
      </w:pPr>
      <w:commentRangeStart w:id="679"/>
      <w:r>
        <w:rPr>
          <w:b/>
        </w:rPr>
        <w:lastRenderedPageBreak/>
        <w:t xml:space="preserve">Anexo </w:t>
      </w:r>
      <w:bookmarkStart w:id="680" w:name="alpha_bio"/>
      <w:r>
        <w:rPr>
          <w:b/>
        </w:rPr>
        <w:fldChar w:fldCharType="begin"/>
      </w:r>
      <w:r>
        <w:rPr>
          <w:b/>
        </w:rPr>
        <w:instrText>SEQ supp-fig \* Arabic</w:instrText>
      </w:r>
      <w:r>
        <w:rPr>
          <w:b/>
        </w:rPr>
        <w:fldChar w:fldCharType="separate"/>
      </w:r>
      <w:r>
        <w:rPr>
          <w:b/>
          <w:noProof/>
        </w:rPr>
        <w:t>5</w:t>
      </w:r>
      <w:r>
        <w:rPr>
          <w:b/>
        </w:rPr>
        <w:fldChar w:fldCharType="end"/>
      </w:r>
      <w:bookmarkEnd w:id="680"/>
      <w:r>
        <w:rPr>
          <w:b/>
        </w:rPr>
        <w:t xml:space="preserve">. </w:t>
      </w:r>
      <w:r>
        <w:t xml:space="preserve"> A. Diversidad alfa (Shannon) en función de la temperatura a diferentes rangos altitudinales y escalas de análisis. B. Diversidad alfa (Shannon) en función de la precipitación a diferentes rangos altitudinales y escalas de análisis.</w:t>
      </w:r>
      <w:commentRangeEnd w:id="679"/>
      <w:r w:rsidR="00CB05D5">
        <w:rPr>
          <w:rStyle w:val="CommentReference"/>
        </w:rPr>
        <w:commentReference w:id="679"/>
      </w:r>
    </w:p>
    <w:p w14:paraId="2D4B6322" w14:textId="77777777" w:rsidR="005C39BF" w:rsidRDefault="00E1126C">
      <w:pPr>
        <w:pStyle w:val="Figure"/>
      </w:pPr>
      <w:r>
        <w:rPr>
          <w:noProof/>
          <w:lang w:eastAsia="es-EC"/>
        </w:rPr>
        <w:drawing>
          <wp:inline distT="0" distB="0" distL="0" distR="0" wp14:anchorId="3E11161E" wp14:editId="308A5ED5">
            <wp:extent cx="6400800" cy="7315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0" cstate="print"/>
                    <a:stretch>
                      <a:fillRect/>
                    </a:stretch>
                  </pic:blipFill>
                  <pic:spPr bwMode="auto">
                    <a:xfrm>
                      <a:off x="0" y="0"/>
                      <a:ext cx="88900" cy="101600"/>
                    </a:xfrm>
                    <a:prstGeom prst="rect">
                      <a:avLst/>
                    </a:prstGeom>
                    <a:noFill/>
                  </pic:spPr>
                </pic:pic>
              </a:graphicData>
            </a:graphic>
          </wp:inline>
        </w:drawing>
      </w:r>
    </w:p>
    <w:p w14:paraId="4026E84B" w14:textId="77777777" w:rsidR="005C39BF" w:rsidRDefault="00E1126C">
      <w:r>
        <w:br w:type="page"/>
      </w:r>
    </w:p>
    <w:p w14:paraId="2FAA5007" w14:textId="77777777" w:rsidR="005C39BF" w:rsidRDefault="00E1126C">
      <w:pPr>
        <w:pStyle w:val="ImageCaption"/>
      </w:pPr>
      <w:r>
        <w:rPr>
          <w:b/>
        </w:rPr>
        <w:lastRenderedPageBreak/>
        <w:t xml:space="preserve">Anexo </w:t>
      </w:r>
      <w:bookmarkStart w:id="681" w:name="beta_bio"/>
      <w:r>
        <w:rPr>
          <w:b/>
        </w:rPr>
        <w:fldChar w:fldCharType="begin"/>
      </w:r>
      <w:r>
        <w:rPr>
          <w:b/>
        </w:rPr>
        <w:instrText>SEQ supp-fig \* Arabic</w:instrText>
      </w:r>
      <w:r>
        <w:rPr>
          <w:b/>
        </w:rPr>
        <w:fldChar w:fldCharType="separate"/>
      </w:r>
      <w:r>
        <w:rPr>
          <w:b/>
          <w:noProof/>
        </w:rPr>
        <w:t>6</w:t>
      </w:r>
      <w:r>
        <w:rPr>
          <w:b/>
        </w:rPr>
        <w:fldChar w:fldCharType="end"/>
      </w:r>
      <w:bookmarkEnd w:id="681"/>
      <w:r>
        <w:rPr>
          <w:b/>
        </w:rPr>
        <w:t xml:space="preserve">. </w:t>
      </w:r>
      <w:r>
        <w:t xml:space="preserve"> A. Diversidad beta (Sorensen) en función de la temperatura a diferentes rangos altitudinales y escalas de análisis. B. Diversidad beta (Sorensen) en función de la precipitación a diferentes rangos altitudinales y escalas de análisis.</w:t>
      </w:r>
    </w:p>
    <w:p w14:paraId="33CCDAA9" w14:textId="77777777" w:rsidR="005C39BF" w:rsidRDefault="00E1126C">
      <w:pPr>
        <w:pStyle w:val="Figure"/>
      </w:pPr>
      <w:r>
        <w:rPr>
          <w:noProof/>
          <w:lang w:eastAsia="es-EC"/>
        </w:rPr>
        <w:drawing>
          <wp:inline distT="0" distB="0" distL="0" distR="0" wp14:anchorId="4764D45D" wp14:editId="0233DC77">
            <wp:extent cx="6400800" cy="7315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1" cstate="print"/>
                    <a:stretch>
                      <a:fillRect/>
                    </a:stretch>
                  </pic:blipFill>
                  <pic:spPr bwMode="auto">
                    <a:xfrm>
                      <a:off x="0" y="0"/>
                      <a:ext cx="88900" cy="101600"/>
                    </a:xfrm>
                    <a:prstGeom prst="rect">
                      <a:avLst/>
                    </a:prstGeom>
                    <a:noFill/>
                  </pic:spPr>
                </pic:pic>
              </a:graphicData>
            </a:graphic>
          </wp:inline>
        </w:drawing>
      </w:r>
    </w:p>
    <w:p w14:paraId="54ED4F1F" w14:textId="77777777" w:rsidR="005C39BF" w:rsidRDefault="00E1126C">
      <w:r>
        <w:br w:type="page"/>
      </w:r>
    </w:p>
    <w:p w14:paraId="2F014E46" w14:textId="77777777" w:rsidR="005C39BF" w:rsidRDefault="00E1126C">
      <w:pPr>
        <w:pStyle w:val="TableCaption"/>
        <w:keepNext/>
      </w:pPr>
      <w:r>
        <w:rPr>
          <w:b/>
        </w:rPr>
        <w:lastRenderedPageBreak/>
        <w:t xml:space="preserve">Anexo  </w:t>
      </w:r>
      <w:bookmarkStart w:id="682" w:name="ms_models_per_scale_alpha"/>
      <w:r>
        <w:rPr>
          <w:b/>
        </w:rPr>
        <w:fldChar w:fldCharType="begin"/>
      </w:r>
      <w:r>
        <w:rPr>
          <w:b/>
        </w:rPr>
        <w:instrText>SEQ supp-fig \* Arabic</w:instrText>
      </w:r>
      <w:r>
        <w:rPr>
          <w:b/>
        </w:rPr>
        <w:fldChar w:fldCharType="separate"/>
      </w:r>
      <w:r>
        <w:rPr>
          <w:b/>
          <w:noProof/>
        </w:rPr>
        <w:t>7</w:t>
      </w:r>
      <w:r>
        <w:rPr>
          <w:b/>
        </w:rPr>
        <w:fldChar w:fldCharType="end"/>
      </w:r>
      <w:bookmarkEnd w:id="682"/>
      <w:r>
        <w:rPr>
          <w:b/>
        </w:rPr>
        <w:t xml:space="preserve">.  </w:t>
      </w:r>
      <w:r>
        <w:t xml:space="preserve">Coeficientes de modelos lineales ajustados a diferentes escalas de análisis, utilizando de predictores la temperatura, precipitación, y de variable de respuesta la diversidad alfa.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5C39BF" w14:paraId="640115F7"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24B07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939C2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B525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F2FEA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0B3E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246D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854AA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8CBAC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E58E2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8A3FD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BECE6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5C39BF" w14:paraId="20782349"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488B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874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-1.209 [-1.294, -1.123]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D8EB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-0.617 [-0.709, -0.525]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A0FD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-0.334 [-0.424, -0.245]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DF4C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-0.045 [-0.139, 0.048]</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4826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0.066 [-0.019, 0.151]</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C33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0.237 [0.135, 0.339]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E1E3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0.375 [0.291, 0.460]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9945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0.477 [0.380, 0.575]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BE90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0.494 [0.401, 0.587]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87AB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0.546 [0.459, 0.633] ***</w:t>
            </w:r>
          </w:p>
        </w:tc>
      </w:tr>
      <w:tr w:rsidR="005C39BF" w14:paraId="672E204C"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E5D8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775E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-0.153 [-0.238, -0.068]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3525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-0.209 [-0.301, -0.117]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E1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-0.283 [-0.373, -0.193]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5CC6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-0.445 [-0.538, -0.351]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59E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-0.487 [-0.574, -0.401]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A06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-0.574 [-0.675, -0.473]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74CB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-0.594 [-0.679, -0.509]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6ABE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-0.619 [-0.717, -0.521]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E6A5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-0.657 [-0.749, -0.565]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F50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-0.683 [-0.772, -0.595] ***</w:t>
            </w:r>
          </w:p>
        </w:tc>
      </w:tr>
      <w:tr w:rsidR="005C39BF" w14:paraId="0511E50F"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9E3E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8B5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[-0.082, 0.080]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5E5C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0.087 [-0.002, 0.175]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585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0.163 [0.076, 0.250]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6983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0.215 [0.119, 0.310]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950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0.201 [0.114, 0.287]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AF5F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0.296 [0.191, 0.400]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AC39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0.302 [0.216, 0.388]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874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0.277 [0.175, 0.380]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82ED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0.376 [0.280, 0.471]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DB7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0.327 [0.240, 0.414] ***</w:t>
            </w:r>
          </w:p>
        </w:tc>
      </w:tr>
      <w:tr w:rsidR="005C39BF" w14:paraId="0C858A7E"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D23D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52CE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8511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AC70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26D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008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5A3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95E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66EC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AAC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C0E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r>
      <w:tr w:rsidR="005C39BF" w14:paraId="7719705D"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EC8E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F45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64C5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ABFB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350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4492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811F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55F8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DDBF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C4F3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721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0.625</w:t>
            </w:r>
          </w:p>
        </w:tc>
      </w:tr>
      <w:tr w:rsidR="005C39BF" w14:paraId="2439C188"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89AF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5DE73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D3CD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9405F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B5598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0.383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85B7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0.447</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AED9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1A1E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09B61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9B275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41C54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0.621</w:t>
            </w:r>
          </w:p>
        </w:tc>
      </w:tr>
    </w:tbl>
    <w:p w14:paraId="56C25399" w14:textId="77777777" w:rsidR="005C39BF" w:rsidRDefault="00E1126C">
      <w:r>
        <w:br w:type="page"/>
      </w:r>
    </w:p>
    <w:p w14:paraId="780E0293" w14:textId="77777777" w:rsidR="005C39BF" w:rsidRDefault="00E1126C">
      <w:pPr>
        <w:pStyle w:val="TableCaption"/>
        <w:keepNext/>
      </w:pPr>
      <w:r>
        <w:rPr>
          <w:b/>
        </w:rPr>
        <w:lastRenderedPageBreak/>
        <w:t xml:space="preserve">Anexo  </w:t>
      </w:r>
      <w:bookmarkStart w:id="683" w:name="ms_models_per_scale_beta"/>
      <w:r>
        <w:rPr>
          <w:b/>
        </w:rPr>
        <w:fldChar w:fldCharType="begin"/>
      </w:r>
      <w:r>
        <w:rPr>
          <w:b/>
        </w:rPr>
        <w:instrText>SEQ supp-fig \* Arabic</w:instrText>
      </w:r>
      <w:r>
        <w:rPr>
          <w:b/>
        </w:rPr>
        <w:fldChar w:fldCharType="separate"/>
      </w:r>
      <w:r>
        <w:rPr>
          <w:b/>
          <w:noProof/>
        </w:rPr>
        <w:t>8</w:t>
      </w:r>
      <w:r>
        <w:rPr>
          <w:b/>
        </w:rPr>
        <w:fldChar w:fldCharType="end"/>
      </w:r>
      <w:bookmarkEnd w:id="683"/>
      <w:r>
        <w:rPr>
          <w:b/>
        </w:rPr>
        <w:t xml:space="preserve">.  </w:t>
      </w:r>
      <w:r>
        <w:t xml:space="preserve">Coeficientes de modelos lineales ajustados a diferentes escalas de análisis, utilizando de predictores la temperatura, precipitación, y de variable de respuesta la diversidad beta.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5C39BF" w14:paraId="4CA917B8"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85B41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5BC05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EE6A2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A210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819D0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71D1B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87077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370E1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573B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541C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48F9E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5C39BF" w14:paraId="1EBFB443"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FDC2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12F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0.191 [0.181, 0.202]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C746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0.153 [0.143, 0.163]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B616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0.141 [0.131, 0.152]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3694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0.129 [0.119, 0.140]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BAF7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0.114 [0.105, 0.123]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A28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0.118 [0.109, 0.126]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F7C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0.105 [0.096, 0.114]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B104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0.104 [0.096, 0.113]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CCAE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0.094 [0.085, 0.102]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394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0.107 [0.098, 0.117] ***</w:t>
            </w:r>
          </w:p>
        </w:tc>
      </w:tr>
      <w:tr w:rsidR="005C39BF" w14:paraId="2A6CA17F"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322C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A7EE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[0.000, 0.005]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3C78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[-0.003, 0.004]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3F5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8F13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[-0.008,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0526"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518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[-0.009,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98AC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CE39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 [-0.012,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94E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[-0.014,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B1A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[-0.016, -0.004] **</w:t>
            </w:r>
          </w:p>
        </w:tc>
      </w:tr>
      <w:tr w:rsidR="005C39BF" w14:paraId="652EA2AF"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C5DC7"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84" w:author="Microsoft Office User" w:date="2024-11-11T14:02:00Z" w16du:dateUtc="2024-11-11T19:02:00Z">
                  <w:rPr/>
                </w:rPrChange>
              </w:rPr>
            </w:pPr>
            <w:r w:rsidRPr="00CB05D5">
              <w:rPr>
                <w:rFonts w:eastAsia="Times New Roman" w:cs="Times New Roman"/>
                <w:color w:val="000000"/>
                <w:sz w:val="20"/>
                <w:szCs w:val="20"/>
                <w:highlight w:val="yellow"/>
                <w:rPrChange w:id="685" w:author="Microsoft Office User" w:date="2024-11-11T14:02:00Z" w16du:dateUtc="2024-11-11T19:02:00Z">
                  <w:rPr>
                    <w:rFonts w:eastAsia="Times New Roman" w:cs="Times New Roman"/>
                    <w:color w:val="000000"/>
                    <w:sz w:val="20"/>
                    <w:szCs w:val="20"/>
                  </w:rPr>
                </w:rPrChange>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7090"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86" w:author="Microsoft Office User" w:date="2024-11-11T14:02:00Z" w16du:dateUtc="2024-11-11T19:02:00Z">
                  <w:rPr/>
                </w:rPrChange>
              </w:rPr>
            </w:pPr>
            <w:r w:rsidRPr="00CB05D5">
              <w:rPr>
                <w:rFonts w:eastAsia="Times New Roman" w:cs="Times New Roman"/>
                <w:color w:val="000000"/>
                <w:sz w:val="20"/>
                <w:szCs w:val="20"/>
                <w:highlight w:val="yellow"/>
                <w:rPrChange w:id="687" w:author="Microsoft Office User" w:date="2024-11-11T14:02:00Z" w16du:dateUtc="2024-11-11T19:02:00Z">
                  <w:rPr>
                    <w:rFonts w:eastAsia="Times New Roman" w:cs="Times New Roman"/>
                    <w:color w:val="000000"/>
                    <w:sz w:val="20"/>
                    <w:szCs w:val="20"/>
                  </w:rPr>
                </w:rPrChange>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912EA"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88" w:author="Microsoft Office User" w:date="2024-11-11T14:02:00Z" w16du:dateUtc="2024-11-11T19:02:00Z">
                  <w:rPr/>
                </w:rPrChange>
              </w:rPr>
            </w:pPr>
            <w:r w:rsidRPr="00CB05D5">
              <w:rPr>
                <w:rFonts w:eastAsia="Times New Roman" w:cs="Times New Roman"/>
                <w:color w:val="000000"/>
                <w:sz w:val="20"/>
                <w:szCs w:val="20"/>
                <w:highlight w:val="yellow"/>
                <w:rPrChange w:id="689" w:author="Microsoft Office User" w:date="2024-11-11T14:02:00Z" w16du:dateUtc="2024-11-11T19:02:00Z">
                  <w:rPr>
                    <w:rFonts w:eastAsia="Times New Roman" w:cs="Times New Roman"/>
                    <w:color w:val="000000"/>
                    <w:sz w:val="20"/>
                    <w:szCs w:val="20"/>
                  </w:rPr>
                </w:rPrChange>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633E"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90" w:author="Microsoft Office User" w:date="2024-11-11T14:02:00Z" w16du:dateUtc="2024-11-11T19:02:00Z">
                  <w:rPr/>
                </w:rPrChange>
              </w:rPr>
            </w:pPr>
            <w:r w:rsidRPr="00CB05D5">
              <w:rPr>
                <w:rFonts w:eastAsia="Times New Roman" w:cs="Times New Roman"/>
                <w:color w:val="000000"/>
                <w:sz w:val="20"/>
                <w:szCs w:val="20"/>
                <w:highlight w:val="yellow"/>
                <w:rPrChange w:id="691" w:author="Microsoft Office User" w:date="2024-11-11T14:02:00Z" w16du:dateUtc="2024-11-11T19:02:00Z">
                  <w:rPr>
                    <w:rFonts w:eastAsia="Times New Roman" w:cs="Times New Roman"/>
                    <w:color w:val="000000"/>
                    <w:sz w:val="20"/>
                    <w:szCs w:val="20"/>
                  </w:rPr>
                </w:rPrChange>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6F8E5"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92" w:author="Microsoft Office User" w:date="2024-11-11T14:02:00Z" w16du:dateUtc="2024-11-11T19:02:00Z">
                  <w:rPr/>
                </w:rPrChange>
              </w:rPr>
            </w:pPr>
            <w:r w:rsidRPr="00CB05D5">
              <w:rPr>
                <w:rFonts w:eastAsia="Times New Roman" w:cs="Times New Roman"/>
                <w:color w:val="000000"/>
                <w:sz w:val="20"/>
                <w:szCs w:val="20"/>
                <w:highlight w:val="yellow"/>
                <w:rPrChange w:id="693" w:author="Microsoft Office User" w:date="2024-11-11T14:02:00Z" w16du:dateUtc="2024-11-11T19:02:00Z">
                  <w:rPr>
                    <w:rFonts w:eastAsia="Times New Roman" w:cs="Times New Roman"/>
                    <w:color w:val="000000"/>
                    <w:sz w:val="20"/>
                    <w:szCs w:val="20"/>
                  </w:rPr>
                </w:rPrChange>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74BF2"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94" w:author="Microsoft Office User" w:date="2024-11-11T14:02:00Z" w16du:dateUtc="2024-11-11T19:02:00Z">
                  <w:rPr/>
                </w:rPrChange>
              </w:rPr>
            </w:pPr>
            <w:r w:rsidRPr="00CB05D5">
              <w:rPr>
                <w:rFonts w:eastAsia="Times New Roman" w:cs="Times New Roman"/>
                <w:color w:val="000000"/>
                <w:sz w:val="20"/>
                <w:szCs w:val="20"/>
                <w:highlight w:val="yellow"/>
                <w:rPrChange w:id="695" w:author="Microsoft Office User" w:date="2024-11-11T14:02:00Z" w16du:dateUtc="2024-11-11T19:02:00Z">
                  <w:rPr>
                    <w:rFonts w:eastAsia="Times New Roman" w:cs="Times New Roman"/>
                    <w:color w:val="000000"/>
                    <w:sz w:val="20"/>
                    <w:szCs w:val="20"/>
                  </w:rPr>
                </w:rPrChange>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98331"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96" w:author="Microsoft Office User" w:date="2024-11-11T14:02:00Z" w16du:dateUtc="2024-11-11T19:02:00Z">
                  <w:rPr/>
                </w:rPrChange>
              </w:rPr>
            </w:pPr>
            <w:r w:rsidRPr="00CB05D5">
              <w:rPr>
                <w:rFonts w:eastAsia="Times New Roman" w:cs="Times New Roman"/>
                <w:color w:val="000000"/>
                <w:sz w:val="20"/>
                <w:szCs w:val="20"/>
                <w:highlight w:val="yellow"/>
                <w:rPrChange w:id="697" w:author="Microsoft Office User" w:date="2024-11-11T14:02:00Z" w16du:dateUtc="2024-11-11T19:02:00Z">
                  <w:rPr>
                    <w:rFonts w:eastAsia="Times New Roman" w:cs="Times New Roman"/>
                    <w:color w:val="000000"/>
                    <w:sz w:val="20"/>
                    <w:szCs w:val="20"/>
                  </w:rPr>
                </w:rPrChange>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AC772"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698" w:author="Microsoft Office User" w:date="2024-11-11T14:02:00Z" w16du:dateUtc="2024-11-11T19:02:00Z">
                  <w:rPr/>
                </w:rPrChange>
              </w:rPr>
            </w:pPr>
            <w:r w:rsidRPr="00CB05D5">
              <w:rPr>
                <w:rFonts w:eastAsia="Times New Roman" w:cs="Times New Roman"/>
                <w:color w:val="000000"/>
                <w:sz w:val="20"/>
                <w:szCs w:val="20"/>
                <w:highlight w:val="yellow"/>
                <w:rPrChange w:id="699" w:author="Microsoft Office User" w:date="2024-11-11T14:02:00Z" w16du:dateUtc="2024-11-11T19:02:00Z">
                  <w:rPr>
                    <w:rFonts w:eastAsia="Times New Roman" w:cs="Times New Roman"/>
                    <w:color w:val="000000"/>
                    <w:sz w:val="20"/>
                    <w:szCs w:val="20"/>
                  </w:rPr>
                </w:rPrChange>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20F51"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700" w:author="Microsoft Office User" w:date="2024-11-11T14:02:00Z" w16du:dateUtc="2024-11-11T19:02:00Z">
                  <w:rPr/>
                </w:rPrChange>
              </w:rPr>
            </w:pPr>
            <w:r w:rsidRPr="00CB05D5">
              <w:rPr>
                <w:rFonts w:eastAsia="Times New Roman" w:cs="Times New Roman"/>
                <w:color w:val="000000"/>
                <w:sz w:val="20"/>
                <w:szCs w:val="20"/>
                <w:highlight w:val="yellow"/>
                <w:rPrChange w:id="701" w:author="Microsoft Office User" w:date="2024-11-11T14:02:00Z" w16du:dateUtc="2024-11-11T19:02:00Z">
                  <w:rPr>
                    <w:rFonts w:eastAsia="Times New Roman" w:cs="Times New Roman"/>
                    <w:color w:val="000000"/>
                    <w:sz w:val="20"/>
                    <w:szCs w:val="20"/>
                  </w:rPr>
                </w:rPrChange>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8B64" w14:textId="77777777" w:rsidR="005C39BF" w:rsidRPr="00CB05D5" w:rsidRDefault="00E1126C">
            <w:pPr>
              <w:pBdr>
                <w:top w:val="none" w:sz="0" w:space="0" w:color="000000"/>
                <w:left w:val="none" w:sz="0" w:space="0" w:color="000000"/>
                <w:bottom w:val="none" w:sz="0" w:space="0" w:color="000000"/>
                <w:right w:val="none" w:sz="0" w:space="0" w:color="000000"/>
              </w:pBdr>
              <w:spacing w:before="100" w:after="100"/>
              <w:ind w:left="100" w:right="100"/>
              <w:rPr>
                <w:highlight w:val="yellow"/>
                <w:rPrChange w:id="702" w:author="Microsoft Office User" w:date="2024-11-11T14:02:00Z" w16du:dateUtc="2024-11-11T19:02:00Z">
                  <w:rPr/>
                </w:rPrChange>
              </w:rPr>
            </w:pPr>
            <w:r w:rsidRPr="00CB05D5">
              <w:rPr>
                <w:rFonts w:eastAsia="Times New Roman" w:cs="Times New Roman"/>
                <w:color w:val="000000"/>
                <w:sz w:val="20"/>
                <w:szCs w:val="20"/>
                <w:highlight w:val="yellow"/>
                <w:rPrChange w:id="703" w:author="Microsoft Office User" w:date="2024-11-11T14:02:00Z" w16du:dateUtc="2024-11-11T19:02:00Z">
                  <w:rPr>
                    <w:rFonts w:eastAsia="Times New Roman" w:cs="Times New Roman"/>
                    <w:color w:val="000000"/>
                    <w:sz w:val="20"/>
                    <w:szCs w:val="20"/>
                  </w:rPr>
                </w:rPrChange>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A438E"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r>
      <w:tr w:rsidR="005C39BF" w14:paraId="13757C2E"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F668"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Num.Obs.</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0BDA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D9F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F4702"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BC8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3F4E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6A2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6BDF"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3BD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217C"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F7A5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170</w:t>
            </w:r>
          </w:p>
        </w:tc>
      </w:tr>
      <w:tr w:rsidR="005C39BF" w14:paraId="022D7ADB"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9AE0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526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6163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FB1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DF3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7230"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9652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F24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D1E21"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9A26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BE54"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0.109</w:t>
            </w:r>
          </w:p>
        </w:tc>
      </w:tr>
      <w:tr w:rsidR="005C39BF" w14:paraId="1664D49A"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CECAF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D7AC5"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6B868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157E6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A00613"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15BEA7"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0.017</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3FC58A"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8A13C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26830D"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E72EB"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0BA279" w14:textId="77777777" w:rsidR="005C39BF" w:rsidRDefault="00E1126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w:t>
            </w:r>
          </w:p>
        </w:tc>
      </w:tr>
    </w:tbl>
    <w:p w14:paraId="353CC6DA" w14:textId="77777777" w:rsidR="005C39BF" w:rsidRDefault="00E1126C">
      <w:r>
        <w:br w:type="page"/>
      </w:r>
    </w:p>
    <w:p w14:paraId="77A567CB" w14:textId="77777777" w:rsidR="005C39BF" w:rsidRDefault="00E1126C">
      <w:pPr>
        <w:pStyle w:val="ImageCaption"/>
      </w:pPr>
      <w:r>
        <w:rPr>
          <w:b/>
        </w:rPr>
        <w:lastRenderedPageBreak/>
        <w:t xml:space="preserve">Anexo </w:t>
      </w:r>
      <w:bookmarkStart w:id="704" w:name="supues_diff_alpha_elev"/>
      <w:r>
        <w:rPr>
          <w:b/>
        </w:rPr>
        <w:fldChar w:fldCharType="begin"/>
      </w:r>
      <w:r>
        <w:rPr>
          <w:b/>
        </w:rPr>
        <w:instrText>SEQ supp-fig \* Arabic</w:instrText>
      </w:r>
      <w:r>
        <w:rPr>
          <w:b/>
        </w:rPr>
        <w:fldChar w:fldCharType="separate"/>
      </w:r>
      <w:r>
        <w:rPr>
          <w:b/>
          <w:noProof/>
        </w:rPr>
        <w:t>9</w:t>
      </w:r>
      <w:r>
        <w:rPr>
          <w:b/>
        </w:rPr>
        <w:fldChar w:fldCharType="end"/>
      </w:r>
      <w:bookmarkEnd w:id="704"/>
      <w:r>
        <w:rPr>
          <w:b/>
        </w:rPr>
        <w:t xml:space="preserve">. </w:t>
      </w:r>
      <w:r>
        <w:t>Gráficos diagnósticos del modelo ANOVA para la diversidad alfa en función del rango altitudinal.</w:t>
      </w:r>
    </w:p>
    <w:p w14:paraId="1F8BC558" w14:textId="77777777" w:rsidR="005C39BF" w:rsidRDefault="00E1126C">
      <w:pPr>
        <w:pStyle w:val="Figure"/>
      </w:pPr>
      <w:r>
        <w:rPr>
          <w:noProof/>
          <w:lang w:eastAsia="es-EC"/>
        </w:rPr>
        <w:drawing>
          <wp:inline distT="0" distB="0" distL="0" distR="0" wp14:anchorId="1A9D6B31" wp14:editId="242605DB">
            <wp:extent cx="6400800" cy="7315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2" cstate="print"/>
                    <a:stretch>
                      <a:fillRect/>
                    </a:stretch>
                  </pic:blipFill>
                  <pic:spPr bwMode="auto">
                    <a:xfrm>
                      <a:off x="0" y="0"/>
                      <a:ext cx="88900" cy="101600"/>
                    </a:xfrm>
                    <a:prstGeom prst="rect">
                      <a:avLst/>
                    </a:prstGeom>
                    <a:noFill/>
                  </pic:spPr>
                </pic:pic>
              </a:graphicData>
            </a:graphic>
          </wp:inline>
        </w:drawing>
      </w:r>
    </w:p>
    <w:p w14:paraId="501E7857" w14:textId="77777777" w:rsidR="005C39BF" w:rsidRDefault="00E1126C">
      <w:r>
        <w:br w:type="page"/>
      </w:r>
    </w:p>
    <w:p w14:paraId="3BFB845D" w14:textId="77777777" w:rsidR="005C39BF" w:rsidRDefault="00E1126C">
      <w:pPr>
        <w:pStyle w:val="ImageCaption"/>
      </w:pPr>
      <w:r>
        <w:rPr>
          <w:b/>
        </w:rPr>
        <w:lastRenderedPageBreak/>
        <w:t xml:space="preserve">Anexo </w:t>
      </w:r>
      <w:bookmarkStart w:id="705" w:name="supues_diff_beta_elev"/>
      <w:r>
        <w:rPr>
          <w:b/>
        </w:rPr>
        <w:fldChar w:fldCharType="begin"/>
      </w:r>
      <w:r>
        <w:rPr>
          <w:b/>
        </w:rPr>
        <w:instrText>SEQ supp-fig \* Arabic</w:instrText>
      </w:r>
      <w:r>
        <w:rPr>
          <w:b/>
        </w:rPr>
        <w:fldChar w:fldCharType="separate"/>
      </w:r>
      <w:r>
        <w:rPr>
          <w:b/>
          <w:noProof/>
        </w:rPr>
        <w:t>10</w:t>
      </w:r>
      <w:r>
        <w:rPr>
          <w:b/>
        </w:rPr>
        <w:fldChar w:fldCharType="end"/>
      </w:r>
      <w:bookmarkEnd w:id="705"/>
      <w:r>
        <w:rPr>
          <w:b/>
        </w:rPr>
        <w:t xml:space="preserve">. </w:t>
      </w:r>
      <w:r>
        <w:t>Gráficos diagnósticos del modelo ANOVA para la diversidad beta en función del rango altitudinal.</w:t>
      </w:r>
    </w:p>
    <w:p w14:paraId="3B11A6B2" w14:textId="77777777" w:rsidR="005C39BF" w:rsidRDefault="00E1126C">
      <w:pPr>
        <w:pStyle w:val="Figure"/>
      </w:pPr>
      <w:r>
        <w:rPr>
          <w:noProof/>
          <w:lang w:eastAsia="es-EC"/>
        </w:rPr>
        <w:drawing>
          <wp:inline distT="0" distB="0" distL="0" distR="0" wp14:anchorId="61BB5EE0" wp14:editId="6C3399AE">
            <wp:extent cx="6400800" cy="7315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3" cstate="print"/>
                    <a:stretch>
                      <a:fillRect/>
                    </a:stretch>
                  </pic:blipFill>
                  <pic:spPr bwMode="auto">
                    <a:xfrm>
                      <a:off x="0" y="0"/>
                      <a:ext cx="88900" cy="101600"/>
                    </a:xfrm>
                    <a:prstGeom prst="rect">
                      <a:avLst/>
                    </a:prstGeom>
                    <a:noFill/>
                  </pic:spPr>
                </pic:pic>
              </a:graphicData>
            </a:graphic>
          </wp:inline>
        </w:drawing>
      </w:r>
    </w:p>
    <w:p w14:paraId="2F34DC5F" w14:textId="77777777" w:rsidR="005C39BF" w:rsidRDefault="00E1126C">
      <w:r>
        <w:br w:type="page"/>
      </w:r>
    </w:p>
    <w:p w14:paraId="19F6FCF5" w14:textId="77777777" w:rsidR="005C39BF" w:rsidRDefault="00E1126C">
      <w:pPr>
        <w:pStyle w:val="ImageCaption"/>
      </w:pPr>
      <w:r>
        <w:rPr>
          <w:b/>
        </w:rPr>
        <w:lastRenderedPageBreak/>
        <w:t xml:space="preserve">Anexo </w:t>
      </w:r>
      <w:bookmarkStart w:id="706" w:name="supues_alpha_vs_elev_grain"/>
      <w:r>
        <w:rPr>
          <w:b/>
        </w:rPr>
        <w:fldChar w:fldCharType="begin"/>
      </w:r>
      <w:r>
        <w:rPr>
          <w:b/>
        </w:rPr>
        <w:instrText>SEQ supp-fig \* Arabic</w:instrText>
      </w:r>
      <w:r>
        <w:rPr>
          <w:b/>
        </w:rPr>
        <w:fldChar w:fldCharType="separate"/>
      </w:r>
      <w:r>
        <w:rPr>
          <w:b/>
          <w:noProof/>
        </w:rPr>
        <w:t>11</w:t>
      </w:r>
      <w:r>
        <w:rPr>
          <w:b/>
        </w:rPr>
        <w:fldChar w:fldCharType="end"/>
      </w:r>
      <w:bookmarkEnd w:id="706"/>
      <w:r>
        <w:rPr>
          <w:b/>
        </w:rPr>
        <w:t xml:space="preserve">. </w:t>
      </w:r>
      <w:r>
        <w:t>Gráficos diagnósticos del modelo de regresión lineal para la diversidad alfa en función de la escala de análisis y el rango altitudinal.</w:t>
      </w:r>
    </w:p>
    <w:p w14:paraId="335311AE" w14:textId="77777777" w:rsidR="005C39BF" w:rsidRDefault="00E1126C">
      <w:pPr>
        <w:pStyle w:val="Figure"/>
      </w:pPr>
      <w:r>
        <w:rPr>
          <w:noProof/>
          <w:lang w:eastAsia="es-EC"/>
        </w:rPr>
        <w:drawing>
          <wp:inline distT="0" distB="0" distL="0" distR="0" wp14:anchorId="129B8E0B" wp14:editId="74A4E9C6">
            <wp:extent cx="6400800" cy="7315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4" cstate="print"/>
                    <a:stretch>
                      <a:fillRect/>
                    </a:stretch>
                  </pic:blipFill>
                  <pic:spPr bwMode="auto">
                    <a:xfrm>
                      <a:off x="0" y="0"/>
                      <a:ext cx="88900" cy="101600"/>
                    </a:xfrm>
                    <a:prstGeom prst="rect">
                      <a:avLst/>
                    </a:prstGeom>
                    <a:noFill/>
                  </pic:spPr>
                </pic:pic>
              </a:graphicData>
            </a:graphic>
          </wp:inline>
        </w:drawing>
      </w:r>
    </w:p>
    <w:p w14:paraId="14DA0F6A" w14:textId="77777777" w:rsidR="005C39BF" w:rsidRDefault="00E1126C">
      <w:r>
        <w:br w:type="page"/>
      </w:r>
    </w:p>
    <w:p w14:paraId="0C8E08C3" w14:textId="77777777" w:rsidR="005C39BF" w:rsidRDefault="00E1126C">
      <w:pPr>
        <w:pStyle w:val="ImageCaption"/>
      </w:pPr>
      <w:r>
        <w:rPr>
          <w:b/>
        </w:rPr>
        <w:lastRenderedPageBreak/>
        <w:t xml:space="preserve">Anexo </w:t>
      </w:r>
      <w:bookmarkStart w:id="707" w:name="supues_beta_vs_elev_grain"/>
      <w:r>
        <w:rPr>
          <w:b/>
        </w:rPr>
        <w:fldChar w:fldCharType="begin"/>
      </w:r>
      <w:r>
        <w:rPr>
          <w:b/>
        </w:rPr>
        <w:instrText>SEQ supp-fig \* Arabic</w:instrText>
      </w:r>
      <w:r>
        <w:rPr>
          <w:b/>
        </w:rPr>
        <w:fldChar w:fldCharType="separate"/>
      </w:r>
      <w:r>
        <w:rPr>
          <w:b/>
          <w:noProof/>
        </w:rPr>
        <w:t>12</w:t>
      </w:r>
      <w:r>
        <w:rPr>
          <w:b/>
        </w:rPr>
        <w:fldChar w:fldCharType="end"/>
      </w:r>
      <w:bookmarkEnd w:id="707"/>
      <w:r>
        <w:rPr>
          <w:b/>
        </w:rPr>
        <w:t xml:space="preserve">. </w:t>
      </w:r>
      <w:r>
        <w:t>Gráficos diagnósticos del modelo de regresión lineal para la diversidad beta en función de la escala de análisis y el rango altitudinal.</w:t>
      </w:r>
    </w:p>
    <w:p w14:paraId="3FF2DD9B" w14:textId="77777777" w:rsidR="005C39BF" w:rsidRDefault="00E1126C">
      <w:pPr>
        <w:pStyle w:val="Figure"/>
      </w:pPr>
      <w:r>
        <w:rPr>
          <w:noProof/>
          <w:lang w:eastAsia="es-EC"/>
        </w:rPr>
        <w:drawing>
          <wp:inline distT="0" distB="0" distL="0" distR="0" wp14:anchorId="75A95074" wp14:editId="7B80782F">
            <wp:extent cx="6400800" cy="7315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cstate="print"/>
                    <a:stretch>
                      <a:fillRect/>
                    </a:stretch>
                  </pic:blipFill>
                  <pic:spPr bwMode="auto">
                    <a:xfrm>
                      <a:off x="0" y="0"/>
                      <a:ext cx="88900" cy="101600"/>
                    </a:xfrm>
                    <a:prstGeom prst="rect">
                      <a:avLst/>
                    </a:prstGeom>
                    <a:noFill/>
                  </pic:spPr>
                </pic:pic>
              </a:graphicData>
            </a:graphic>
          </wp:inline>
        </w:drawing>
      </w:r>
    </w:p>
    <w:p w14:paraId="632C690F" w14:textId="77777777" w:rsidR="005C39BF" w:rsidRDefault="00E1126C">
      <w:r>
        <w:br w:type="page"/>
      </w:r>
    </w:p>
    <w:p w14:paraId="39C757EA" w14:textId="77777777" w:rsidR="005C39BF" w:rsidRDefault="00E1126C">
      <w:pPr>
        <w:pStyle w:val="ImageCaption"/>
      </w:pPr>
      <w:r>
        <w:rPr>
          <w:b/>
        </w:rPr>
        <w:lastRenderedPageBreak/>
        <w:t xml:space="preserve">Anexo </w:t>
      </w:r>
      <w:bookmarkStart w:id="708" w:name="supues_mod_alpha_bio"/>
      <w:r>
        <w:rPr>
          <w:b/>
        </w:rPr>
        <w:fldChar w:fldCharType="begin"/>
      </w:r>
      <w:r>
        <w:rPr>
          <w:b/>
        </w:rPr>
        <w:instrText>SEQ supp-fig \* Arabic</w:instrText>
      </w:r>
      <w:r>
        <w:rPr>
          <w:b/>
        </w:rPr>
        <w:fldChar w:fldCharType="separate"/>
      </w:r>
      <w:r>
        <w:rPr>
          <w:b/>
          <w:noProof/>
        </w:rPr>
        <w:t>13</w:t>
      </w:r>
      <w:r>
        <w:rPr>
          <w:b/>
        </w:rPr>
        <w:fldChar w:fldCharType="end"/>
      </w:r>
      <w:bookmarkEnd w:id="708"/>
      <w:r>
        <w:rPr>
          <w:b/>
        </w:rPr>
        <w:t xml:space="preserve">. </w:t>
      </w:r>
      <w:r>
        <w:t>Gráficos diagnósticos del modelo de regresión lineal para la diversidad alfa en función de la escala de análisis, la temperatura, y la precipitación, controlando el efecto de la altitud.</w:t>
      </w:r>
    </w:p>
    <w:p w14:paraId="2F848254" w14:textId="77777777" w:rsidR="005C39BF" w:rsidRDefault="00E1126C">
      <w:pPr>
        <w:pStyle w:val="Figure"/>
      </w:pPr>
      <w:r>
        <w:rPr>
          <w:noProof/>
          <w:lang w:eastAsia="es-EC"/>
        </w:rPr>
        <w:drawing>
          <wp:inline distT="0" distB="0" distL="0" distR="0" wp14:anchorId="0A8FA1A2" wp14:editId="43386F63">
            <wp:extent cx="6400800" cy="7315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6" cstate="print"/>
                    <a:stretch>
                      <a:fillRect/>
                    </a:stretch>
                  </pic:blipFill>
                  <pic:spPr bwMode="auto">
                    <a:xfrm>
                      <a:off x="0" y="0"/>
                      <a:ext cx="88900" cy="101600"/>
                    </a:xfrm>
                    <a:prstGeom prst="rect">
                      <a:avLst/>
                    </a:prstGeom>
                    <a:noFill/>
                  </pic:spPr>
                </pic:pic>
              </a:graphicData>
            </a:graphic>
          </wp:inline>
        </w:drawing>
      </w:r>
    </w:p>
    <w:p w14:paraId="09888D96" w14:textId="77777777" w:rsidR="005C39BF" w:rsidRDefault="00E1126C">
      <w:r>
        <w:br w:type="page"/>
      </w:r>
    </w:p>
    <w:p w14:paraId="56AC6864" w14:textId="77777777" w:rsidR="005C39BF" w:rsidRDefault="00E1126C">
      <w:pPr>
        <w:pStyle w:val="ImageCaption"/>
      </w:pPr>
      <w:r>
        <w:rPr>
          <w:b/>
        </w:rPr>
        <w:lastRenderedPageBreak/>
        <w:t xml:space="preserve">Anexo </w:t>
      </w:r>
      <w:bookmarkStart w:id="709" w:name="supues_mod_beta_bio"/>
      <w:r>
        <w:rPr>
          <w:b/>
        </w:rPr>
        <w:fldChar w:fldCharType="begin"/>
      </w:r>
      <w:r>
        <w:rPr>
          <w:b/>
        </w:rPr>
        <w:instrText>SEQ supp-fig \* Arabic</w:instrText>
      </w:r>
      <w:r>
        <w:rPr>
          <w:b/>
        </w:rPr>
        <w:fldChar w:fldCharType="separate"/>
      </w:r>
      <w:r>
        <w:rPr>
          <w:b/>
          <w:noProof/>
        </w:rPr>
        <w:t>14</w:t>
      </w:r>
      <w:r>
        <w:rPr>
          <w:b/>
        </w:rPr>
        <w:fldChar w:fldCharType="end"/>
      </w:r>
      <w:bookmarkEnd w:id="709"/>
      <w:r>
        <w:rPr>
          <w:b/>
        </w:rPr>
        <w:t xml:space="preserve">. </w:t>
      </w:r>
      <w:r>
        <w:t>Gráficos diagnósticos del modelo de regresión lineal para la diversidad beta en función de la escala de análisis, la temperatura, y la precipitación, controlando el efecto de la altitud.</w:t>
      </w:r>
    </w:p>
    <w:p w14:paraId="2F2DA74F" w14:textId="77777777" w:rsidR="005C39BF" w:rsidRDefault="00E1126C">
      <w:pPr>
        <w:pStyle w:val="Figure"/>
      </w:pPr>
      <w:r>
        <w:rPr>
          <w:noProof/>
          <w:lang w:eastAsia="es-EC"/>
        </w:rPr>
        <w:drawing>
          <wp:inline distT="0" distB="0" distL="0" distR="0" wp14:anchorId="6715F0E5" wp14:editId="4FC7696B">
            <wp:extent cx="6400800" cy="7315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7" cstate="print"/>
                    <a:stretch>
                      <a:fillRect/>
                    </a:stretch>
                  </pic:blipFill>
                  <pic:spPr bwMode="auto">
                    <a:xfrm>
                      <a:off x="0" y="0"/>
                      <a:ext cx="88900" cy="101600"/>
                    </a:xfrm>
                    <a:prstGeom prst="rect">
                      <a:avLst/>
                    </a:prstGeom>
                    <a:noFill/>
                  </pic:spPr>
                </pic:pic>
              </a:graphicData>
            </a:graphic>
          </wp:inline>
        </w:drawing>
      </w:r>
    </w:p>
    <w:p w14:paraId="05785985" w14:textId="77777777" w:rsidR="005C39BF" w:rsidRDefault="00E1126C">
      <w:r>
        <w:br w:type="page"/>
      </w:r>
    </w:p>
    <w:p w14:paraId="750EF24B" w14:textId="77777777" w:rsidR="005C39BF" w:rsidRDefault="00E1126C">
      <w:pPr>
        <w:pStyle w:val="ImageCaption"/>
      </w:pPr>
      <w:r>
        <w:rPr>
          <w:b/>
        </w:rPr>
        <w:lastRenderedPageBreak/>
        <w:t xml:space="preserve">Anexo </w:t>
      </w:r>
      <w:bookmarkStart w:id="710" w:name="supues_mod_bio_withoutelev_alfa"/>
      <w:r>
        <w:rPr>
          <w:b/>
        </w:rPr>
        <w:fldChar w:fldCharType="begin"/>
      </w:r>
      <w:r>
        <w:rPr>
          <w:b/>
        </w:rPr>
        <w:instrText>SEQ supp-fig \* Arabic</w:instrText>
      </w:r>
      <w:r>
        <w:rPr>
          <w:b/>
        </w:rPr>
        <w:fldChar w:fldCharType="separate"/>
      </w:r>
      <w:r>
        <w:rPr>
          <w:b/>
          <w:noProof/>
        </w:rPr>
        <w:t>15</w:t>
      </w:r>
      <w:r>
        <w:rPr>
          <w:b/>
        </w:rPr>
        <w:fldChar w:fldCharType="end"/>
      </w:r>
      <w:bookmarkEnd w:id="710"/>
      <w:r>
        <w:rPr>
          <w:b/>
        </w:rPr>
        <w:t xml:space="preserve">. </w:t>
      </w:r>
      <w:r>
        <w:t>Gráficos diagnósticos del modelo de regresión lineal para la diversidad alfa en función de la escala de análisis, la temperatura, y la precipitación.</w:t>
      </w:r>
    </w:p>
    <w:p w14:paraId="5972232D" w14:textId="77777777" w:rsidR="005C39BF" w:rsidRDefault="00E1126C">
      <w:pPr>
        <w:pStyle w:val="Figure"/>
      </w:pPr>
      <w:r>
        <w:rPr>
          <w:noProof/>
          <w:lang w:eastAsia="es-EC"/>
        </w:rPr>
        <w:drawing>
          <wp:inline distT="0" distB="0" distL="0" distR="0" wp14:anchorId="3023FAC0" wp14:editId="6F575929">
            <wp:extent cx="6400800" cy="7315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8" cstate="print"/>
                    <a:stretch>
                      <a:fillRect/>
                    </a:stretch>
                  </pic:blipFill>
                  <pic:spPr bwMode="auto">
                    <a:xfrm>
                      <a:off x="0" y="0"/>
                      <a:ext cx="88900" cy="101600"/>
                    </a:xfrm>
                    <a:prstGeom prst="rect">
                      <a:avLst/>
                    </a:prstGeom>
                    <a:noFill/>
                  </pic:spPr>
                </pic:pic>
              </a:graphicData>
            </a:graphic>
          </wp:inline>
        </w:drawing>
      </w:r>
    </w:p>
    <w:p w14:paraId="0ABC5FD3" w14:textId="77777777" w:rsidR="005C39BF" w:rsidRDefault="00E1126C">
      <w:r>
        <w:br w:type="page"/>
      </w:r>
    </w:p>
    <w:p w14:paraId="77B4D965" w14:textId="77777777" w:rsidR="005C39BF" w:rsidRDefault="00E1126C">
      <w:pPr>
        <w:pStyle w:val="ImageCaption"/>
      </w:pPr>
      <w:r>
        <w:rPr>
          <w:b/>
        </w:rPr>
        <w:lastRenderedPageBreak/>
        <w:t xml:space="preserve">Anexo </w:t>
      </w:r>
      <w:bookmarkStart w:id="711" w:name="supues_mod_bio_withoutelev_beta"/>
      <w:r>
        <w:rPr>
          <w:b/>
        </w:rPr>
        <w:fldChar w:fldCharType="begin"/>
      </w:r>
      <w:r>
        <w:rPr>
          <w:b/>
        </w:rPr>
        <w:instrText>SEQ supp-fig \* Arabic</w:instrText>
      </w:r>
      <w:r>
        <w:rPr>
          <w:b/>
        </w:rPr>
        <w:fldChar w:fldCharType="separate"/>
      </w:r>
      <w:r>
        <w:rPr>
          <w:b/>
          <w:noProof/>
        </w:rPr>
        <w:t>16</w:t>
      </w:r>
      <w:r>
        <w:rPr>
          <w:b/>
        </w:rPr>
        <w:fldChar w:fldCharType="end"/>
      </w:r>
      <w:bookmarkEnd w:id="711"/>
      <w:r>
        <w:rPr>
          <w:b/>
        </w:rPr>
        <w:t xml:space="preserve">. </w:t>
      </w:r>
      <w:r>
        <w:t>Gráficos diagnósticos del modelo de regresión lineal para la diversidad beta en función de la escala de análisis, la temperatura, y la precipitación.</w:t>
      </w:r>
    </w:p>
    <w:p w14:paraId="7004FD49" w14:textId="77777777" w:rsidR="005C39BF" w:rsidRDefault="00E1126C">
      <w:pPr>
        <w:pStyle w:val="Figure"/>
      </w:pPr>
      <w:r>
        <w:rPr>
          <w:noProof/>
          <w:lang w:eastAsia="es-EC"/>
        </w:rPr>
        <w:drawing>
          <wp:inline distT="0" distB="0" distL="0" distR="0" wp14:anchorId="050469B1" wp14:editId="15575F14">
            <wp:extent cx="6400800" cy="7315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9" cstate="print"/>
                    <a:stretch>
                      <a:fillRect/>
                    </a:stretch>
                  </pic:blipFill>
                  <pic:spPr bwMode="auto">
                    <a:xfrm>
                      <a:off x="0" y="0"/>
                      <a:ext cx="88900" cy="101600"/>
                    </a:xfrm>
                    <a:prstGeom prst="rect">
                      <a:avLst/>
                    </a:prstGeom>
                    <a:noFill/>
                  </pic:spPr>
                </pic:pic>
              </a:graphicData>
            </a:graphic>
          </wp:inline>
        </w:drawing>
      </w:r>
      <w:bookmarkEnd w:id="668"/>
    </w:p>
    <w:sectPr w:rsidR="005C39BF" w:rsidSect="00E1126C">
      <w:footerReference w:type="even" r:id="rId40"/>
      <w:footerReference w:type="default" r:id="rId41"/>
      <w:type w:val="continuous"/>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6" w:author="MARIA MERCEDES GAVILANEZ ENDARA" w:date="2024-10-15T11:25:00Z" w:initials="MMGE">
    <w:p w14:paraId="2AC088B1" w14:textId="77777777" w:rsidR="00736F9A" w:rsidRDefault="00736F9A" w:rsidP="00736F9A">
      <w:r>
        <w:rPr>
          <w:rStyle w:val="CommentReference"/>
        </w:rPr>
        <w:annotationRef/>
      </w:r>
      <w:r>
        <w:rPr>
          <w:color w:val="000000"/>
          <w:sz w:val="20"/>
          <w:szCs w:val="20"/>
        </w:rPr>
        <w:t>no deberia estar traducido al ingles tambien?</w:t>
      </w:r>
    </w:p>
  </w:comment>
  <w:comment w:id="131" w:author="MARIA MERCEDES GAVILANEZ ENDARA" w:date="2024-10-15T11:22:00Z" w:initials="MMGE">
    <w:p w14:paraId="09F998A8" w14:textId="7ADB12E4" w:rsidR="00736F9A" w:rsidRDefault="00736F9A" w:rsidP="00736F9A">
      <w:r>
        <w:rPr>
          <w:rStyle w:val="CommentReference"/>
        </w:rPr>
        <w:annotationRef/>
      </w:r>
      <w:r>
        <w:rPr>
          <w:color w:val="000000"/>
          <w:sz w:val="20"/>
          <w:szCs w:val="20"/>
        </w:rPr>
        <w:t>no infinitivos</w:t>
      </w:r>
    </w:p>
  </w:comment>
  <w:comment w:id="143" w:author="MARIA MERCEDES GAVILANEZ ENDARA" w:date="2024-10-16T15:26:00Z" w:initials="MMGE">
    <w:p w14:paraId="1C569034" w14:textId="77777777" w:rsidR="005D17A7" w:rsidRDefault="005D17A7" w:rsidP="005D17A7">
      <w:r>
        <w:rPr>
          <w:rStyle w:val="CommentReference"/>
        </w:rPr>
        <w:annotationRef/>
      </w:r>
      <w:r>
        <w:rPr>
          <w:color w:val="000000"/>
          <w:sz w:val="20"/>
          <w:szCs w:val="20"/>
        </w:rPr>
        <w:t>cuando se habla de elevacion creo que tambien es improtante considerar el efecto del dominio intermedio en el marco teorico y la explicacion de los resultados</w:t>
      </w:r>
    </w:p>
    <w:p w14:paraId="6152C8D2" w14:textId="77777777" w:rsidR="005D17A7" w:rsidRDefault="005D17A7" w:rsidP="005D17A7"/>
  </w:comment>
  <w:comment w:id="144" w:author="MARIA MERCEDES GAVILANEZ ENDARA" w:date="2024-10-16T15:28:00Z" w:initials="MMGE">
    <w:p w14:paraId="7CBC5447" w14:textId="77777777" w:rsidR="005D17A7" w:rsidRDefault="005D17A7" w:rsidP="005D17A7">
      <w:r>
        <w:rPr>
          <w:rStyle w:val="CommentReference"/>
        </w:rPr>
        <w:annotationRef/>
      </w:r>
      <w:r>
        <w:rPr>
          <w:color w:val="000000"/>
          <w:sz w:val="20"/>
          <w:szCs w:val="20"/>
        </w:rPr>
        <w:t>El efecto de dominio medio (MDE) es una hipótesis utilizada para explicar los patrones de diversidad de especies a lo largo de gradientes de elevación, que a menudo resultan en una distribución unimodal de la riqueza de especies. Este patrón se caracteriza por una mayor diversidad de especies en elevaciones medias en comparación con elevaciones más bajas y más altas. - Dani et al., 2023) ("Diversity and Composition Plants Species Along elevaitional Gradients / Manhou &amp; Jing, 2018).</w:t>
      </w:r>
    </w:p>
  </w:comment>
  <w:comment w:id="147" w:author="MARIA MERCEDES GAVILANEZ ENDARA" w:date="2024-10-15T11:30:00Z" w:initials="MMGE">
    <w:p w14:paraId="1AF8AAA7" w14:textId="2AFA0141" w:rsidR="00C75B82" w:rsidRDefault="00C75B82" w:rsidP="00C75B82">
      <w:r>
        <w:rPr>
          <w:rStyle w:val="CommentReference"/>
        </w:rPr>
        <w:annotationRef/>
      </w:r>
      <w:r>
        <w:rPr>
          <w:color w:val="000000"/>
          <w:sz w:val="20"/>
          <w:szCs w:val="20"/>
        </w:rPr>
        <w:t>de que procesos</w:t>
      </w:r>
    </w:p>
  </w:comment>
  <w:comment w:id="148" w:author="MARIA MERCEDES GAVILANEZ ENDARA" w:date="2024-10-15T11:32:00Z" w:initials="MMGE">
    <w:p w14:paraId="468DB280" w14:textId="77777777" w:rsidR="00C75B82" w:rsidRDefault="00C75B82" w:rsidP="00C75B82">
      <w:r>
        <w:rPr>
          <w:rStyle w:val="CommentReference"/>
        </w:rPr>
        <w:annotationRef/>
      </w:r>
      <w:r>
        <w:rPr>
          <w:color w:val="000000"/>
          <w:sz w:val="20"/>
          <w:szCs w:val="20"/>
        </w:rPr>
        <w:t>a que se refiere gradientes ambientales</w:t>
      </w:r>
    </w:p>
  </w:comment>
  <w:comment w:id="153" w:author="MARIA MERCEDES GAVILANEZ ENDARA" w:date="2024-10-15T11:33:00Z" w:initials="MMGE">
    <w:p w14:paraId="7FE1127D" w14:textId="77777777" w:rsidR="00C75B82" w:rsidRDefault="00C75B82" w:rsidP="00C75B82">
      <w:r>
        <w:rPr>
          <w:rStyle w:val="CommentReference"/>
        </w:rPr>
        <w:annotationRef/>
      </w:r>
      <w:r>
        <w:rPr>
          <w:color w:val="000000"/>
          <w:sz w:val="20"/>
          <w:szCs w:val="20"/>
        </w:rPr>
        <w:t>no se si es la palabra correcta— reconocido tal vez?</w:t>
      </w:r>
    </w:p>
  </w:comment>
  <w:comment w:id="154" w:author="MARIA MERCEDES GAVILANEZ ENDARA" w:date="2024-10-15T11:32:00Z" w:initials="MMGE">
    <w:p w14:paraId="4B0F0900" w14:textId="40521619" w:rsidR="00C75B82" w:rsidRDefault="00C75B82" w:rsidP="00C75B82">
      <w:r>
        <w:rPr>
          <w:rStyle w:val="CommentReference"/>
        </w:rPr>
        <w:annotationRef/>
      </w:r>
      <w:r>
        <w:rPr>
          <w:color w:val="000000"/>
          <w:sz w:val="20"/>
          <w:szCs w:val="20"/>
        </w:rPr>
        <w:t>??</w:t>
      </w:r>
    </w:p>
  </w:comment>
  <w:comment w:id="155" w:author="MARIA MERCEDES GAVILANEZ ENDARA" w:date="2024-10-15T11:34:00Z" w:initials="MMGE">
    <w:p w14:paraId="4F9D091D" w14:textId="77777777" w:rsidR="00C75B82" w:rsidRDefault="00C75B82" w:rsidP="00C75B82">
      <w:r>
        <w:rPr>
          <w:rStyle w:val="CommentReference"/>
        </w:rPr>
        <w:annotationRef/>
      </w:r>
      <w:r>
        <w:rPr>
          <w:color w:val="000000"/>
          <w:sz w:val="20"/>
          <w:szCs w:val="20"/>
        </w:rPr>
        <w:t>espaciales finas. muy coloquial pequeña/grande</w:t>
      </w:r>
    </w:p>
  </w:comment>
  <w:comment w:id="157" w:author="MARIA MERCEDES GAVILANEZ ENDARA" w:date="2024-10-15T11:35:00Z" w:initials="MMGE">
    <w:p w14:paraId="4C46D8FD" w14:textId="77777777" w:rsidR="00C75B82" w:rsidRDefault="00C75B82" w:rsidP="00C75B82">
      <w:r>
        <w:rPr>
          <w:rStyle w:val="CommentReference"/>
        </w:rPr>
        <w:annotationRef/>
      </w:r>
      <w:r>
        <w:rPr>
          <w:color w:val="000000"/>
          <w:sz w:val="20"/>
          <w:szCs w:val="20"/>
        </w:rPr>
        <w:t>ejemplos asi como el de lluvia de semillas arriba</w:t>
      </w:r>
    </w:p>
  </w:comment>
  <w:comment w:id="158" w:author="MARIA MERCEDES GAVILANEZ ENDARA" w:date="2024-10-15T11:36:00Z" w:initials="MMGE">
    <w:p w14:paraId="373C7201" w14:textId="77777777" w:rsidR="00C75B82" w:rsidRDefault="00C75B82" w:rsidP="00C75B82">
      <w:r>
        <w:rPr>
          <w:rStyle w:val="CommentReference"/>
        </w:rPr>
        <w:annotationRef/>
      </w:r>
      <w:r>
        <w:rPr>
          <w:color w:val="000000"/>
          <w:sz w:val="20"/>
          <w:szCs w:val="20"/>
        </w:rPr>
        <w:t>hasta aqui no se ha definido estos terminos…</w:t>
      </w:r>
    </w:p>
  </w:comment>
  <w:comment w:id="159" w:author="MARIA MERCEDES GAVILANEZ ENDARA" w:date="2024-10-15T11:36:00Z" w:initials="MMGE">
    <w:p w14:paraId="0043BA96" w14:textId="60E821DC" w:rsidR="00C75B82" w:rsidRDefault="00C75B82" w:rsidP="00C75B82">
      <w:r>
        <w:rPr>
          <w:rStyle w:val="CommentReference"/>
        </w:rPr>
        <w:annotationRef/>
      </w:r>
      <w:r>
        <w:rPr>
          <w:color w:val="000000"/>
          <w:sz w:val="20"/>
          <w:szCs w:val="20"/>
        </w:rPr>
        <w:t>en que grupos? o es genral para todos los grupos de la biodiversidad?</w:t>
      </w:r>
    </w:p>
  </w:comment>
  <w:comment w:id="162" w:author="MARIA MERCEDES GAVILANEZ ENDARA" w:date="2024-10-16T13:22:00Z" w:initials="MMGE">
    <w:p w14:paraId="0001C99B" w14:textId="77777777" w:rsidR="00605C13" w:rsidRDefault="00605C13" w:rsidP="00605C13">
      <w:r>
        <w:rPr>
          <w:rStyle w:val="CommentReference"/>
        </w:rPr>
        <w:annotationRef/>
      </w:r>
      <w:r>
        <w:rPr>
          <w:color w:val="000000"/>
          <w:sz w:val="20"/>
          <w:szCs w:val="20"/>
        </w:rPr>
        <w:t xml:space="preserve">no sei que tan cierto sea esto- hay varias publicaciones sobre este tema, no solo en plantas si no en general </w:t>
      </w:r>
    </w:p>
  </w:comment>
  <w:comment w:id="164" w:author="MARIA MERCEDES GAVILANEZ ENDARA" w:date="2024-10-16T13:28:00Z" w:initials="MMGE">
    <w:p w14:paraId="5F2E21F2" w14:textId="77777777" w:rsidR="00605C13" w:rsidRDefault="00605C13" w:rsidP="00605C13">
      <w:r>
        <w:rPr>
          <w:rStyle w:val="CommentReference"/>
        </w:rPr>
        <w:annotationRef/>
      </w:r>
      <w:r>
        <w:rPr>
          <w:color w:val="000000"/>
          <w:sz w:val="20"/>
          <w:szCs w:val="20"/>
        </w:rPr>
        <w:t>revisar la redaccion. algo confusa la ultima parte</w:t>
      </w:r>
    </w:p>
  </w:comment>
  <w:comment w:id="165" w:author="MARIA MERCEDES GAVILANEZ ENDARA" w:date="2024-10-16T13:29:00Z" w:initials="MMGE">
    <w:p w14:paraId="4E51C802" w14:textId="77777777" w:rsidR="00605C13" w:rsidRDefault="00605C13" w:rsidP="00605C13">
      <w:r>
        <w:rPr>
          <w:rStyle w:val="CommentReference"/>
        </w:rPr>
        <w:annotationRef/>
      </w:r>
      <w:r>
        <w:rPr>
          <w:color w:val="000000"/>
          <w:sz w:val="20"/>
          <w:szCs w:val="20"/>
        </w:rPr>
        <w:t>creo que seria importante aclarar por que se enfoca en el sotobosque</w:t>
      </w:r>
    </w:p>
  </w:comment>
  <w:comment w:id="166" w:author="MARIA MERCEDES GAVILANEZ ENDARA" w:date="2024-10-16T13:29:00Z" w:initials="MMGE">
    <w:p w14:paraId="54BA668E" w14:textId="77777777" w:rsidR="00605C13" w:rsidRDefault="00605C13" w:rsidP="00605C13">
      <w:r>
        <w:rPr>
          <w:rStyle w:val="CommentReference"/>
        </w:rPr>
        <w:annotationRef/>
      </w:r>
      <w:r>
        <w:rPr>
          <w:color w:val="000000"/>
          <w:sz w:val="20"/>
          <w:szCs w:val="20"/>
        </w:rPr>
        <w:t>a que se refiere con procesos del sotobosque? o falta una ,</w:t>
      </w:r>
    </w:p>
  </w:comment>
  <w:comment w:id="167" w:author="MARIA MERCEDES GAVILANEZ ENDARA" w:date="2024-10-16T13:33:00Z" w:initials="MMGE">
    <w:p w14:paraId="5EA641B0" w14:textId="77777777" w:rsidR="003826DE" w:rsidRDefault="003826DE" w:rsidP="003826DE">
      <w:r>
        <w:rPr>
          <w:rStyle w:val="CommentReference"/>
        </w:rPr>
        <w:annotationRef/>
      </w:r>
      <w:r>
        <w:rPr>
          <w:color w:val="000000"/>
          <w:sz w:val="20"/>
          <w:szCs w:val="20"/>
        </w:rPr>
        <w:t xml:space="preserve">redundante con lo que dice antes… </w:t>
      </w:r>
    </w:p>
  </w:comment>
  <w:comment w:id="168" w:author="MARIA MERCEDES GAVILANEZ ENDARA" w:date="2024-10-16T13:34:00Z" w:initials="MMGE">
    <w:p w14:paraId="78399211" w14:textId="77777777" w:rsidR="003826DE" w:rsidRDefault="003826DE" w:rsidP="003826DE">
      <w:r>
        <w:rPr>
          <w:rStyle w:val="CommentReference"/>
        </w:rPr>
        <w:annotationRef/>
      </w:r>
      <w:r>
        <w:rPr>
          <w:color w:val="000000"/>
          <w:sz w:val="20"/>
          <w:szCs w:val="20"/>
        </w:rPr>
        <w:t>contrario a lo que establece la relacion ESPECIES/AREA?</w:t>
      </w:r>
    </w:p>
  </w:comment>
  <w:comment w:id="169" w:author="MARIA MERCEDES GAVILANEZ ENDARA" w:date="2024-10-16T13:34:00Z" w:initials="MMGE">
    <w:p w14:paraId="13D13F18" w14:textId="77777777" w:rsidR="003826DE" w:rsidRDefault="003826DE" w:rsidP="003826DE">
      <w:r>
        <w:rPr>
          <w:rStyle w:val="CommentReference"/>
        </w:rPr>
        <w:annotationRef/>
      </w:r>
      <w:r>
        <w:rPr>
          <w:color w:val="000000"/>
          <w:sz w:val="20"/>
          <w:szCs w:val="20"/>
        </w:rPr>
        <w:t>no queda claro</w:t>
      </w:r>
    </w:p>
  </w:comment>
  <w:comment w:id="177" w:author="MARIA MERCEDES GAVILANEZ ENDARA" w:date="2024-10-16T13:35:00Z" w:initials="MMGE">
    <w:p w14:paraId="438BFEF4" w14:textId="77777777" w:rsidR="003826DE" w:rsidRDefault="003826DE" w:rsidP="003826DE">
      <w:r>
        <w:rPr>
          <w:rStyle w:val="CommentReference"/>
        </w:rPr>
        <w:annotationRef/>
      </w:r>
      <w:r>
        <w:rPr>
          <w:color w:val="000000"/>
          <w:sz w:val="20"/>
          <w:szCs w:val="20"/>
        </w:rPr>
        <w:t>por que</w:t>
      </w:r>
    </w:p>
  </w:comment>
  <w:comment w:id="183" w:author="MARIA MERCEDES GAVILANEZ ENDARA" w:date="2024-10-16T13:37:00Z" w:initials="MMGE">
    <w:p w14:paraId="2CCFD038" w14:textId="77777777" w:rsidR="003826DE" w:rsidRDefault="003826DE" w:rsidP="003826DE">
      <w:r>
        <w:rPr>
          <w:rStyle w:val="CommentReference"/>
        </w:rPr>
        <w:annotationRef/>
      </w:r>
      <w:r>
        <w:rPr>
          <w:color w:val="000000"/>
          <w:sz w:val="20"/>
          <w:szCs w:val="20"/>
        </w:rPr>
        <w:t>??? que es la precipitacion del suelo</w:t>
      </w:r>
    </w:p>
  </w:comment>
  <w:comment w:id="182" w:author="MARIA MERCEDES GAVILANEZ ENDARA" w:date="2024-10-16T13:37:00Z" w:initials="MMGE">
    <w:p w14:paraId="3A2067A9" w14:textId="77777777" w:rsidR="003826DE" w:rsidRDefault="003826DE" w:rsidP="003826DE">
      <w:r>
        <w:rPr>
          <w:rStyle w:val="CommentReference"/>
        </w:rPr>
        <w:annotationRef/>
      </w:r>
      <w:r>
        <w:rPr>
          <w:color w:val="000000"/>
          <w:sz w:val="20"/>
          <w:szCs w:val="20"/>
        </w:rPr>
        <w:t>idea incompleta</w:t>
      </w:r>
    </w:p>
  </w:comment>
  <w:comment w:id="184" w:author="MARIA MERCEDES GAVILANEZ ENDARA" w:date="2024-10-16T13:39:00Z" w:initials="MMGE">
    <w:p w14:paraId="582BB0CB" w14:textId="77777777" w:rsidR="003826DE" w:rsidRDefault="003826DE" w:rsidP="003826DE">
      <w:r>
        <w:rPr>
          <w:rStyle w:val="CommentReference"/>
        </w:rPr>
        <w:annotationRef/>
      </w:r>
      <w:r>
        <w:rPr>
          <w:color w:val="000000"/>
          <w:sz w:val="20"/>
          <w:szCs w:val="20"/>
        </w:rPr>
        <w:t>el articulo habla de “</w:t>
      </w:r>
      <w:r>
        <w:rPr>
          <w:color w:val="212121"/>
          <w:sz w:val="20"/>
          <w:szCs w:val="20"/>
          <w:highlight w:val="white"/>
        </w:rPr>
        <w:t xml:space="preserve">Precipitation directly affects the </w:t>
      </w:r>
      <w:r>
        <w:rPr>
          <w:b/>
          <w:bCs/>
          <w:color w:val="212121"/>
          <w:sz w:val="20"/>
          <w:szCs w:val="20"/>
          <w:highlight w:val="white"/>
          <w:u w:val="single"/>
        </w:rPr>
        <w:t>soil moisture content”</w:t>
      </w:r>
    </w:p>
  </w:comment>
  <w:comment w:id="186" w:author="MARIA MERCEDES GAVILANEZ ENDARA" w:date="2024-10-16T13:40:00Z" w:initials="MMGE">
    <w:p w14:paraId="37ECBF4F" w14:textId="77777777" w:rsidR="003826DE" w:rsidRDefault="003826DE" w:rsidP="003826DE">
      <w:r>
        <w:rPr>
          <w:rStyle w:val="CommentReference"/>
        </w:rPr>
        <w:annotationRef/>
      </w:r>
      <w:r>
        <w:rPr>
          <w:color w:val="000000"/>
          <w:sz w:val="20"/>
          <w:szCs w:val="20"/>
        </w:rPr>
        <w:t>en diferentes o a lo largo? creo que debepnde de lo que uds van a tratar de responder</w:t>
      </w:r>
    </w:p>
  </w:comment>
  <w:comment w:id="187" w:author="MARIA MERCEDES GAVILANEZ ENDARA" w:date="2024-10-16T13:42:00Z" w:initials="MMGE">
    <w:p w14:paraId="6FD0F6D1" w14:textId="77777777" w:rsidR="008B0E1D" w:rsidRDefault="008B0E1D" w:rsidP="008B0E1D">
      <w:r>
        <w:rPr>
          <w:rStyle w:val="CommentReference"/>
        </w:rPr>
        <w:annotationRef/>
      </w:r>
      <w:r>
        <w:rPr>
          <w:color w:val="000000"/>
          <w:sz w:val="20"/>
          <w:szCs w:val="20"/>
        </w:rPr>
        <w:t>sugeriria colocar las elevacion desde los xx hasta los xxx msnm</w:t>
      </w:r>
    </w:p>
  </w:comment>
  <w:comment w:id="188" w:author="MARIA MERCEDES GAVILANEZ ENDARA" w:date="2024-10-16T13:43:00Z" w:initials="MMGE">
    <w:p w14:paraId="2756763B" w14:textId="77777777" w:rsidR="008B0E1D" w:rsidRDefault="008B0E1D" w:rsidP="008B0E1D">
      <w:r>
        <w:rPr>
          <w:rStyle w:val="CommentReference"/>
        </w:rPr>
        <w:annotationRef/>
      </w:r>
      <w:r>
        <w:rPr>
          <w:color w:val="000000"/>
          <w:sz w:val="20"/>
          <w:szCs w:val="20"/>
        </w:rPr>
        <w:t xml:space="preserve">tambien acalrar que lo que psa al oriente y al occidente a lo largo del gradiente elevacional es distinto </w:t>
      </w:r>
    </w:p>
  </w:comment>
  <w:comment w:id="189" w:author="MARIA MERCEDES GAVILANEZ ENDARA" w:date="2024-10-16T13:43:00Z" w:initials="MMGE">
    <w:p w14:paraId="55AE40FB" w14:textId="77777777" w:rsidR="008B0E1D" w:rsidRDefault="008B0E1D" w:rsidP="008B0E1D">
      <w:r>
        <w:rPr>
          <w:rStyle w:val="CommentReference"/>
        </w:rPr>
        <w:annotationRef/>
      </w:r>
      <w:r>
        <w:rPr>
          <w:color w:val="000000"/>
          <w:sz w:val="20"/>
          <w:szCs w:val="20"/>
        </w:rPr>
        <w:t>citas?</w:t>
      </w:r>
    </w:p>
  </w:comment>
  <w:comment w:id="193" w:author="MARIA MERCEDES GAVILANEZ ENDARA" w:date="2024-10-16T13:44:00Z" w:initials="MMGE">
    <w:p w14:paraId="4C8B597B" w14:textId="77777777" w:rsidR="008B0E1D" w:rsidRDefault="008B0E1D" w:rsidP="008B0E1D">
      <w:r>
        <w:rPr>
          <w:rStyle w:val="CommentReference"/>
        </w:rPr>
        <w:annotationRef/>
      </w:r>
      <w:r>
        <w:rPr>
          <w:color w:val="000000"/>
          <w:sz w:val="20"/>
          <w:szCs w:val="20"/>
        </w:rPr>
        <w:t>revisar la redaccion</w:t>
      </w:r>
    </w:p>
  </w:comment>
  <w:comment w:id="192" w:author="MARIA MERCEDES GAVILANEZ ENDARA" w:date="2024-10-16T13:44:00Z" w:initials="MMGE">
    <w:p w14:paraId="2619385A" w14:textId="77777777" w:rsidR="008B0E1D" w:rsidRDefault="008B0E1D" w:rsidP="008B0E1D">
      <w:r>
        <w:rPr>
          <w:rStyle w:val="CommentReference"/>
        </w:rPr>
        <w:annotationRef/>
      </w:r>
      <w:r>
        <w:rPr>
          <w:color w:val="000000"/>
          <w:sz w:val="20"/>
          <w:szCs w:val="20"/>
        </w:rPr>
        <w:t>creo que le falta un contexto final de como para que o que aportará el resilver estas preguntas</w:t>
      </w:r>
    </w:p>
  </w:comment>
  <w:comment w:id="198" w:author="MARIA MERCEDES GAVILANEZ ENDARA" w:date="2024-11-08T16:37:00Z" w:initials="MMGE">
    <w:p w14:paraId="736BA8E2" w14:textId="77777777" w:rsidR="00597063" w:rsidRDefault="00597063" w:rsidP="00597063">
      <w:r>
        <w:rPr>
          <w:rStyle w:val="CommentReference"/>
        </w:rPr>
        <w:annotationRef/>
      </w:r>
      <w:r>
        <w:rPr>
          <w:color w:val="000000"/>
          <w:sz w:val="20"/>
          <w:szCs w:val="20"/>
        </w:rPr>
        <w:t>que son??</w:t>
      </w:r>
    </w:p>
  </w:comment>
  <w:comment w:id="201" w:author="MARIA MERCEDES GAVILANEZ ENDARA" w:date="2024-10-16T13:47:00Z" w:initials="MMGE">
    <w:p w14:paraId="35CD0CB8" w14:textId="514F4182" w:rsidR="008B0E1D" w:rsidRDefault="008B0E1D" w:rsidP="008B0E1D">
      <w:r>
        <w:rPr>
          <w:rStyle w:val="CommentReference"/>
        </w:rPr>
        <w:annotationRef/>
      </w:r>
      <w:r>
        <w:rPr>
          <w:color w:val="000000"/>
          <w:sz w:val="20"/>
          <w:szCs w:val="20"/>
        </w:rPr>
        <w:t>no se entiende a que se refiere con EN CADA GRADIENTE— no va relacionado con la escala?</w:t>
      </w:r>
    </w:p>
    <w:p w14:paraId="358F6EDD" w14:textId="77777777" w:rsidR="008B0E1D" w:rsidRDefault="008B0E1D" w:rsidP="008B0E1D"/>
  </w:comment>
  <w:comment w:id="202" w:author="MARIA MERCEDES GAVILANEZ ENDARA" w:date="2024-10-16T13:47:00Z" w:initials="MMGE">
    <w:p w14:paraId="7B68BD9F" w14:textId="77777777" w:rsidR="008B0E1D" w:rsidRDefault="008B0E1D" w:rsidP="008B0E1D">
      <w:r>
        <w:rPr>
          <w:rStyle w:val="CommentReference"/>
        </w:rPr>
        <w:annotationRef/>
      </w:r>
      <w:r>
        <w:rPr>
          <w:color w:val="000000"/>
          <w:sz w:val="20"/>
          <w:szCs w:val="20"/>
        </w:rPr>
        <w:t>por que</w:t>
      </w:r>
    </w:p>
  </w:comment>
  <w:comment w:id="204" w:author="MARIA MERCEDES GAVILANEZ ENDARA" w:date="2024-10-16T13:48:00Z" w:initials="MMGE">
    <w:p w14:paraId="334E83FE" w14:textId="77777777" w:rsidR="008B0E1D" w:rsidRDefault="008B0E1D" w:rsidP="008B0E1D">
      <w:r>
        <w:rPr>
          <w:rStyle w:val="CommentReference"/>
        </w:rPr>
        <w:annotationRef/>
      </w:r>
      <w:r>
        <w:rPr>
          <w:color w:val="000000"/>
          <w:sz w:val="20"/>
          <w:szCs w:val="20"/>
        </w:rPr>
        <w:t>y odnde se considera la elevacion en esta hipotesis?</w:t>
      </w:r>
    </w:p>
  </w:comment>
  <w:comment w:id="205" w:author="MARIA MERCEDES GAVILANEZ ENDARA" w:date="2024-10-16T13:53:00Z" w:initials="MMGE">
    <w:p w14:paraId="143EA80A" w14:textId="77777777" w:rsidR="00FF5009" w:rsidRDefault="00FF5009" w:rsidP="00FF5009">
      <w:r>
        <w:rPr>
          <w:rStyle w:val="CommentReference"/>
        </w:rPr>
        <w:annotationRef/>
      </w:r>
      <w:r>
        <w:rPr>
          <w:color w:val="000000"/>
          <w:sz w:val="20"/>
          <w:szCs w:val="20"/>
        </w:rPr>
        <w:t>revisar la redaccion - el uso de infinitivos hace dificil la comprension</w:t>
      </w:r>
    </w:p>
  </w:comment>
  <w:comment w:id="206" w:author="MARIA MERCEDES GAVILANEZ ENDARA" w:date="2024-10-16T13:54:00Z" w:initials="MMGE">
    <w:p w14:paraId="510996F7" w14:textId="77777777" w:rsidR="00FF5009" w:rsidRDefault="00FF5009" w:rsidP="00FF5009">
      <w:r>
        <w:rPr>
          <w:rStyle w:val="CommentReference"/>
        </w:rPr>
        <w:annotationRef/>
      </w:r>
      <w:r>
        <w:rPr>
          <w:color w:val="000000"/>
          <w:sz w:val="20"/>
          <w:szCs w:val="20"/>
        </w:rPr>
        <w:t>una relacion mas fuerte de que?- asumo que la escala espacial,</w:t>
      </w:r>
    </w:p>
  </w:comment>
  <w:comment w:id="207" w:author="MARIA MERCEDES GAVILANEZ ENDARA" w:date="2024-10-16T13:54:00Z" w:initials="MMGE">
    <w:p w14:paraId="2D47A8BA" w14:textId="77777777" w:rsidR="00FF5009" w:rsidRDefault="00FF5009" w:rsidP="00FF5009">
      <w:r>
        <w:rPr>
          <w:rStyle w:val="CommentReference"/>
        </w:rPr>
        <w:annotationRef/>
      </w:r>
      <w:r>
        <w:rPr>
          <w:color w:val="000000"/>
          <w:sz w:val="20"/>
          <w:szCs w:val="20"/>
        </w:rPr>
        <w:t xml:space="preserve">no es a idea separada </w:t>
      </w:r>
    </w:p>
  </w:comment>
  <w:comment w:id="235" w:author="MARIA MERCEDES GAVILANEZ ENDARA" w:date="2024-10-16T13:55:00Z" w:initials="MMGE">
    <w:p w14:paraId="4F91839F" w14:textId="77777777" w:rsidR="00FF5009" w:rsidRDefault="00FF5009" w:rsidP="00FF5009">
      <w:r>
        <w:rPr>
          <w:rStyle w:val="CommentReference"/>
        </w:rPr>
        <w:annotationRef/>
      </w:r>
      <w:r>
        <w:rPr>
          <w:color w:val="000000"/>
          <w:sz w:val="20"/>
          <w:szCs w:val="20"/>
        </w:rPr>
        <w:t>deberia incluir elevacion para entender el gradiente</w:t>
      </w:r>
    </w:p>
  </w:comment>
  <w:comment w:id="236" w:author="MARIA MERCEDES GAVILANEZ ENDARA" w:date="2024-10-16T13:56:00Z" w:initials="MMGE">
    <w:p w14:paraId="18237728" w14:textId="77777777" w:rsidR="00FF5009" w:rsidRDefault="00FF5009" w:rsidP="00FF5009">
      <w:r>
        <w:rPr>
          <w:rStyle w:val="CommentReference"/>
        </w:rPr>
        <w:annotationRef/>
      </w:r>
      <w:r>
        <w:rPr>
          <w:color w:val="000000"/>
          <w:sz w:val="20"/>
          <w:szCs w:val="20"/>
        </w:rPr>
        <w:t xml:space="preserve">que es el dbscan </w:t>
      </w:r>
    </w:p>
  </w:comment>
  <w:comment w:id="237" w:author="MARIA MERCEDES GAVILANEZ ENDARA" w:date="2024-10-16T13:58:00Z" w:initials="MMGE">
    <w:p w14:paraId="5E0A4E47" w14:textId="77777777" w:rsidR="00FF5009" w:rsidRDefault="00FF5009" w:rsidP="00FF5009">
      <w:r>
        <w:rPr>
          <w:rStyle w:val="CommentReference"/>
        </w:rPr>
        <w:annotationRef/>
      </w:r>
      <w:r>
        <w:rPr>
          <w:color w:val="000000"/>
          <w:sz w:val="20"/>
          <w:szCs w:val="20"/>
        </w:rPr>
        <w:t>tambien suguiero que esten las formaciones vegetales para tener una idea de como se ditribuyen los puntos</w:t>
      </w:r>
    </w:p>
  </w:comment>
  <w:comment w:id="250" w:author="MARIA MERCEDES GAVILANEZ ENDARA" w:date="2024-10-16T13:58:00Z" w:initials="MMGE">
    <w:p w14:paraId="62B6ABC3" w14:textId="77777777" w:rsidR="00FF5009" w:rsidRDefault="00FF5009" w:rsidP="00FF5009">
      <w:r>
        <w:rPr>
          <w:rStyle w:val="CommentReference"/>
        </w:rPr>
        <w:annotationRef/>
      </w:r>
      <w:r>
        <w:rPr>
          <w:color w:val="000000"/>
          <w:sz w:val="20"/>
          <w:szCs w:val="20"/>
        </w:rPr>
        <w:t>a que numero corresponde en el mapa?</w:t>
      </w:r>
    </w:p>
  </w:comment>
  <w:comment w:id="255" w:author="MARIA MERCEDES GAVILANEZ ENDARA" w:date="2024-10-16T13:59:00Z" w:initials="MMGE">
    <w:p w14:paraId="0018F2F1" w14:textId="77777777" w:rsidR="00FF5009" w:rsidRDefault="00FF5009" w:rsidP="00FF5009">
      <w:r>
        <w:rPr>
          <w:rStyle w:val="CommentReference"/>
        </w:rPr>
        <w:annotationRef/>
      </w:r>
      <w:r>
        <w:rPr>
          <w:color w:val="000000"/>
          <w:sz w:val="20"/>
          <w:szCs w:val="20"/>
        </w:rPr>
        <w:t>a que numeros corresponden en el mapa</w:t>
      </w:r>
    </w:p>
  </w:comment>
  <w:comment w:id="262" w:author="MARIA MERCEDES GAVILANEZ ENDARA" w:date="2024-10-16T14:01:00Z" w:initials="MMGE">
    <w:p w14:paraId="2B9BBC94" w14:textId="77777777" w:rsidR="00FF5009" w:rsidRDefault="00FF5009" w:rsidP="00FF5009">
      <w:r>
        <w:rPr>
          <w:rStyle w:val="CommentReference"/>
        </w:rPr>
        <w:annotationRef/>
      </w:r>
      <w:r>
        <w:rPr>
          <w:color w:val="000000"/>
          <w:sz w:val="20"/>
          <w:szCs w:val="20"/>
        </w:rPr>
        <w:t>cual es la altura del sotobosque en esta formacion?</w:t>
      </w:r>
    </w:p>
  </w:comment>
  <w:comment w:id="269" w:author="MARIA MERCEDES GAVILANEZ ENDARA" w:date="2024-10-16T14:01:00Z" w:initials="MMGE">
    <w:p w14:paraId="11E796B6" w14:textId="77777777" w:rsidR="00FF5009" w:rsidRDefault="00FF5009" w:rsidP="00FF5009">
      <w:r>
        <w:rPr>
          <w:rStyle w:val="CommentReference"/>
        </w:rPr>
        <w:annotationRef/>
      </w:r>
      <w:r>
        <w:rPr>
          <w:color w:val="000000"/>
          <w:sz w:val="20"/>
          <w:szCs w:val="20"/>
        </w:rPr>
        <w:t>y el sotobosque?</w:t>
      </w:r>
    </w:p>
  </w:comment>
  <w:comment w:id="274" w:author="MARIA MERCEDES GAVILANEZ ENDARA" w:date="2024-10-16T14:02:00Z" w:initials="MMGE">
    <w:p w14:paraId="40A67624" w14:textId="77777777" w:rsidR="00FF5009" w:rsidRDefault="00FF5009" w:rsidP="00FF5009">
      <w:r>
        <w:rPr>
          <w:rStyle w:val="CommentReference"/>
        </w:rPr>
        <w:annotationRef/>
      </w:r>
      <w:r>
        <w:rPr>
          <w:color w:val="000000"/>
          <w:sz w:val="20"/>
          <w:szCs w:val="20"/>
        </w:rPr>
        <w:t>y como se caracteriza para el analisis de “sotobosque”</w:t>
      </w:r>
    </w:p>
    <w:p w14:paraId="791B095B" w14:textId="77777777" w:rsidR="00FF5009" w:rsidRDefault="00FF5009" w:rsidP="00FF5009"/>
  </w:comment>
  <w:comment w:id="239" w:author="MARIA MERCEDES GAVILANEZ ENDARA" w:date="2024-10-16T14:00:00Z" w:initials="MMGE">
    <w:p w14:paraId="39B1D21D" w14:textId="55FAEA61" w:rsidR="00FF5009" w:rsidRDefault="00FF5009" w:rsidP="00FF5009">
      <w:r>
        <w:rPr>
          <w:rStyle w:val="CommentReference"/>
        </w:rPr>
        <w:annotationRef/>
      </w:r>
      <w:r>
        <w:rPr>
          <w:color w:val="000000"/>
          <w:sz w:val="20"/>
          <w:szCs w:val="20"/>
        </w:rPr>
        <w:t xml:space="preserve">suguiero que esto se coloque en una tabla inlcuyendo el numeor de parcelas en cada elevacion.y el numero al que corresponden en el mapa </w:t>
      </w:r>
    </w:p>
  </w:comment>
  <w:comment w:id="278" w:author="MARIA MERCEDES GAVILANEZ ENDARA" w:date="2024-10-16T14:03:00Z" w:initials="MMGE">
    <w:p w14:paraId="1AF3D656" w14:textId="77777777" w:rsidR="00FF5009" w:rsidRDefault="00FF5009" w:rsidP="00FF5009">
      <w:r>
        <w:rPr>
          <w:rStyle w:val="CommentReference"/>
        </w:rPr>
        <w:annotationRef/>
      </w:r>
      <w:r>
        <w:rPr>
          <w:color w:val="000000"/>
          <w:sz w:val="20"/>
          <w:szCs w:val="20"/>
        </w:rPr>
        <w:t xml:space="preserve">son de acceso abierto? donde esta disponible la información si es asi. si no, asumo hay un permiso de uso?  </w:t>
      </w:r>
    </w:p>
  </w:comment>
  <w:comment w:id="279" w:author="MARIA MERCEDES GAVILANEZ ENDARA" w:date="2024-10-16T14:04:00Z" w:initials="MMGE">
    <w:p w14:paraId="3D313094" w14:textId="77777777" w:rsidR="00B61790" w:rsidRDefault="00B61790" w:rsidP="00B61790">
      <w:r>
        <w:rPr>
          <w:rStyle w:val="CommentReference"/>
        </w:rPr>
        <w:annotationRef/>
      </w:r>
      <w:r>
        <w:rPr>
          <w:color w:val="000000"/>
          <w:sz w:val="20"/>
          <w:szCs w:val="20"/>
        </w:rPr>
        <w:t>creo que habria una incosistencia con lo que dice arriba en la delineacion de sotobosques en las distintas formaciones vegetales</w:t>
      </w:r>
    </w:p>
  </w:comment>
  <w:comment w:id="280" w:author="MARIA MERCEDES GAVILANEZ ENDARA" w:date="2024-10-16T14:05:00Z" w:initials="MMGE">
    <w:p w14:paraId="2A7AE10D" w14:textId="77777777" w:rsidR="00B61790" w:rsidRDefault="00B61790" w:rsidP="00B61790">
      <w:r>
        <w:rPr>
          <w:rStyle w:val="CommentReference"/>
        </w:rPr>
        <w:annotationRef/>
      </w:r>
      <w:r>
        <w:rPr>
          <w:color w:val="000000"/>
          <w:sz w:val="20"/>
          <w:szCs w:val="20"/>
        </w:rPr>
        <w:t>como se da esta distrubcuib, deberia estar en la tabla o escrito en alguun lado</w:t>
      </w:r>
    </w:p>
  </w:comment>
  <w:comment w:id="282" w:author="MARIA MERCEDES GAVILANEZ ENDARA" w:date="2024-10-16T14:17:00Z" w:initials="MMGE">
    <w:p w14:paraId="078A1D99" w14:textId="77777777" w:rsidR="00B61790" w:rsidRDefault="00B61790" w:rsidP="00B61790">
      <w:r>
        <w:rPr>
          <w:rStyle w:val="CommentReference"/>
        </w:rPr>
        <w:annotationRef/>
      </w:r>
      <w:r>
        <w:rPr>
          <w:color w:val="000000"/>
          <w:sz w:val="20"/>
          <w:szCs w:val="20"/>
        </w:rPr>
        <w:t>cuantitativo o cuali?</w:t>
      </w:r>
    </w:p>
  </w:comment>
  <w:comment w:id="283" w:author="MARIA MERCEDES GAVILANEZ ENDARA" w:date="2024-10-16T14:21:00Z" w:initials="MMGE">
    <w:p w14:paraId="2BE5E8B1" w14:textId="77777777" w:rsidR="00E47A8D" w:rsidRDefault="00E47A8D" w:rsidP="00E47A8D">
      <w:r>
        <w:rPr>
          <w:rStyle w:val="CommentReference"/>
        </w:rPr>
        <w:annotationRef/>
      </w:r>
      <w:r>
        <w:rPr>
          <w:color w:val="000000"/>
          <w:sz w:val="20"/>
          <w:szCs w:val="20"/>
        </w:rPr>
        <w:t>??</w:t>
      </w:r>
    </w:p>
  </w:comment>
  <w:comment w:id="284" w:author="MARIA MERCEDES GAVILANEZ ENDARA" w:date="2024-10-16T14:23:00Z" w:initials="MMGE">
    <w:p w14:paraId="638FDDD9" w14:textId="77777777" w:rsidR="00E47A8D" w:rsidRDefault="00E47A8D" w:rsidP="00E47A8D">
      <w:r>
        <w:rPr>
          <w:rStyle w:val="CommentReference"/>
        </w:rPr>
        <w:annotationRef/>
      </w:r>
      <w:r>
        <w:rPr>
          <w:color w:val="000000"/>
          <w:sz w:val="20"/>
          <w:szCs w:val="20"/>
        </w:rPr>
        <w:t>por que no la bio 1 2 o 3 que tambien tienen bahas correslaciones?</w:t>
      </w:r>
    </w:p>
  </w:comment>
  <w:comment w:id="287" w:author="MARIA MERCEDES GAVILANEZ ENDARA" w:date="2024-10-16T14:28:00Z" w:initials="MMGE">
    <w:p w14:paraId="429C2BAB" w14:textId="77777777" w:rsidR="00564F6A" w:rsidRDefault="00564F6A" w:rsidP="00564F6A">
      <w:r>
        <w:rPr>
          <w:rStyle w:val="CommentReference"/>
        </w:rPr>
        <w:annotationRef/>
      </w:r>
      <w:r>
        <w:rPr>
          <w:color w:val="000000"/>
          <w:sz w:val="20"/>
          <w:szCs w:val="20"/>
        </w:rPr>
        <w:t>no se si son las de mayor correlacon con la diersdiad beta- ahi todas son bajas… y la bio4 por ejemplo tiene 0 de correlacion de acurdo con el anexo 2?</w:t>
      </w:r>
    </w:p>
  </w:comment>
  <w:comment w:id="288" w:author="MARIA MERCEDES GAVILANEZ ENDARA" w:date="2024-10-16T14:29:00Z" w:initials="MMGE">
    <w:p w14:paraId="1F9864AF" w14:textId="77777777" w:rsidR="00564F6A" w:rsidRDefault="00564F6A" w:rsidP="00564F6A">
      <w:r>
        <w:rPr>
          <w:rStyle w:val="CommentReference"/>
        </w:rPr>
        <w:annotationRef/>
      </w:r>
      <w:r>
        <w:rPr>
          <w:color w:val="000000"/>
          <w:sz w:val="20"/>
          <w:szCs w:val="20"/>
        </w:rPr>
        <w:t>como se inlcuye escala en este analisis?</w:t>
      </w:r>
    </w:p>
  </w:comment>
  <w:comment w:id="292" w:author="MARIA MERCEDES GAVILANEZ ENDARA" w:date="2024-10-16T14:33:00Z" w:initials="MMGE">
    <w:p w14:paraId="1E94B9DC" w14:textId="427FEC5C" w:rsidR="00564F6A" w:rsidRDefault="00564F6A" w:rsidP="00564F6A">
      <w:r>
        <w:rPr>
          <w:rStyle w:val="CommentReference"/>
        </w:rPr>
        <w:annotationRef/>
      </w:r>
      <w:r>
        <w:rPr>
          <w:color w:val="000000"/>
          <w:sz w:val="20"/>
          <w:szCs w:val="20"/>
        </w:rPr>
        <w:t>esta dificil de entender- pareceria qu el factor de agrupamiento es una cosa y la escala de analisis es otra?</w:t>
      </w:r>
    </w:p>
  </w:comment>
  <w:comment w:id="289" w:author="MARIA MERCEDES GAVILANEZ ENDARA" w:date="2024-10-16T14:57:00Z" w:initials="MMGE">
    <w:p w14:paraId="365D5CDD" w14:textId="77777777" w:rsidR="007F6F2E" w:rsidRDefault="007F6F2E" w:rsidP="007F6F2E">
      <w:r>
        <w:rPr>
          <w:rStyle w:val="CommentReference"/>
        </w:rPr>
        <w:annotationRef/>
      </w:r>
      <w:r>
        <w:rPr>
          <w:color w:val="000000"/>
          <w:sz w:val="20"/>
          <w:szCs w:val="20"/>
        </w:rPr>
        <w:t>suguiero que para validar estos agrupamientos que buscan reducir la autocorrelacion implicita de los datos espaciales  se haga un semivariograma o análisis de Moran’s I para validar los resultados.</w:t>
      </w:r>
    </w:p>
  </w:comment>
  <w:comment w:id="296" w:author="MARIA MERCEDES GAVILANEZ ENDARA" w:date="2024-10-16T14:38:00Z" w:initials="MMGE">
    <w:p w14:paraId="09965BA8" w14:textId="639CA435" w:rsidR="00656B6D" w:rsidRDefault="00656B6D" w:rsidP="00656B6D">
      <w:r>
        <w:rPr>
          <w:rStyle w:val="CommentReference"/>
        </w:rPr>
        <w:annotationRef/>
      </w:r>
      <w:r>
        <w:rPr>
          <w:color w:val="000000"/>
          <w:sz w:val="20"/>
          <w:szCs w:val="20"/>
        </w:rPr>
        <w:t>??</w:t>
      </w:r>
    </w:p>
  </w:comment>
  <w:comment w:id="298" w:author="MARIA MERCEDES GAVILANEZ ENDARA" w:date="2024-10-16T14:38:00Z" w:initials="MMGE">
    <w:p w14:paraId="4C76DD02" w14:textId="77777777" w:rsidR="00656B6D" w:rsidRDefault="00656B6D" w:rsidP="00656B6D">
      <w:r>
        <w:rPr>
          <w:rStyle w:val="CommentReference"/>
        </w:rPr>
        <w:annotationRef/>
      </w:r>
      <w:r>
        <w:rPr>
          <w:color w:val="000000"/>
          <w:sz w:val="20"/>
          <w:szCs w:val="20"/>
        </w:rPr>
        <w:t>cuales</w:t>
      </w:r>
    </w:p>
  </w:comment>
  <w:comment w:id="297" w:author="MARIA MERCEDES GAVILANEZ ENDARA" w:date="2024-10-16T14:59:00Z" w:initials="MMGE">
    <w:p w14:paraId="7BB21FE6" w14:textId="77777777" w:rsidR="007F6F2E" w:rsidRDefault="007F6F2E" w:rsidP="007F6F2E">
      <w:r>
        <w:rPr>
          <w:rStyle w:val="CommentReference"/>
        </w:rPr>
        <w:annotationRef/>
      </w:r>
      <w:r>
        <w:rPr>
          <w:color w:val="000000"/>
          <w:sz w:val="20"/>
          <w:szCs w:val="20"/>
        </w:rPr>
        <w:t>Es importante verificar si las parcelas compuestas mantienen una representación ecológica adecuada y si los promedios de temperatura y precipitación capturan bien las variaciones microclimáticas entre parcelas más pequeñas que es parte de su marco teórico. Podría considerarse por ejemplo el uso de análisis jerárquicos para tratar con estos efectos y evaluar la estructura de las “nuevas parcelas”</w:t>
      </w:r>
    </w:p>
  </w:comment>
  <w:comment w:id="300" w:author="MARIA MERCEDES GAVILANEZ ENDARA" w:date="2024-10-16T14:42:00Z" w:initials="MMGE">
    <w:p w14:paraId="09425057" w14:textId="3AB391F6" w:rsidR="00656B6D" w:rsidRDefault="00656B6D" w:rsidP="00656B6D">
      <w:r>
        <w:rPr>
          <w:rStyle w:val="CommentReference"/>
        </w:rPr>
        <w:annotationRef/>
      </w:r>
      <w:r>
        <w:rPr>
          <w:color w:val="000000"/>
          <w:sz w:val="20"/>
          <w:szCs w:val="20"/>
        </w:rPr>
        <w:t>creo que las hipotesis deben ser expresadas mas claramente para entender los analisis…</w:t>
      </w:r>
    </w:p>
  </w:comment>
  <w:comment w:id="301" w:author="MARIA MERCEDES GAVILANEZ ENDARA" w:date="2024-10-16T14:39:00Z" w:initials="MMGE">
    <w:p w14:paraId="0ADFD21B" w14:textId="28F1C27D" w:rsidR="00656B6D" w:rsidRDefault="00656B6D" w:rsidP="00656B6D">
      <w:r>
        <w:rPr>
          <w:rStyle w:val="CommentReference"/>
        </w:rPr>
        <w:annotationRef/>
      </w:r>
      <w:r>
        <w:rPr>
          <w:color w:val="000000"/>
          <w:sz w:val="20"/>
          <w:szCs w:val="20"/>
        </w:rPr>
        <w:t>revisar la redaccion- el igual suena raro</w:t>
      </w:r>
    </w:p>
  </w:comment>
  <w:comment w:id="302" w:author="MARIA MERCEDES GAVILANEZ ENDARA" w:date="2024-10-16T14:40:00Z" w:initials="MMGE">
    <w:p w14:paraId="35BA60EE" w14:textId="77777777" w:rsidR="00656B6D" w:rsidRDefault="00656B6D" w:rsidP="00656B6D">
      <w:r>
        <w:rPr>
          <w:rStyle w:val="CommentReference"/>
        </w:rPr>
        <w:annotationRef/>
      </w:r>
      <w:r>
        <w:rPr>
          <w:color w:val="000000"/>
          <w:sz w:val="20"/>
          <w:szCs w:val="20"/>
        </w:rPr>
        <w:t>rangos o gradients— usar solo un termino</w:t>
      </w:r>
    </w:p>
  </w:comment>
  <w:comment w:id="303" w:author="MARIA MERCEDES GAVILANEZ ENDARA" w:date="2024-10-16T15:13:00Z" w:initials="MMGE">
    <w:p w14:paraId="7E75D844" w14:textId="77777777" w:rsidR="006051F5" w:rsidRDefault="006051F5" w:rsidP="006051F5">
      <w:r>
        <w:rPr>
          <w:rStyle w:val="CommentReference"/>
        </w:rPr>
        <w:annotationRef/>
      </w:r>
      <w:r>
        <w:rPr>
          <w:color w:val="000000"/>
          <w:sz w:val="20"/>
          <w:szCs w:val="20"/>
        </w:rPr>
        <w:t>al trabajar con estas parcelas creadas “aleatoriamente” sugerira que se use mas bien un modelo lineal mixto con altitud y escala como efectos fijos, pero que considere tambien el efecto aleatorio de a las agrupaciones que hicieron en base al dbscan</w:t>
      </w:r>
    </w:p>
  </w:comment>
  <w:comment w:id="304" w:author="MARIA MERCEDES GAVILANEZ ENDARA" w:date="2024-10-16T15:17:00Z" w:initials="MMGE">
    <w:p w14:paraId="057CBDF8" w14:textId="77777777" w:rsidR="006051F5" w:rsidRDefault="006051F5" w:rsidP="006051F5">
      <w:r>
        <w:rPr>
          <w:rStyle w:val="CommentReference"/>
        </w:rPr>
        <w:annotationRef/>
      </w:r>
      <w:r>
        <w:rPr>
          <w:color w:val="000000"/>
          <w:sz w:val="20"/>
          <w:szCs w:val="20"/>
        </w:rPr>
        <w:t>esto va a permitir corregir por la autocorrelación espacial inherente de los datos y  captura la variación no explicada entre grupos y reduce la autocorrelación en los residuos</w:t>
      </w:r>
    </w:p>
    <w:p w14:paraId="5FCDC85B" w14:textId="77777777" w:rsidR="006051F5" w:rsidRDefault="006051F5" w:rsidP="006051F5"/>
  </w:comment>
  <w:comment w:id="305" w:author="MARIA MERCEDES GAVILANEZ ENDARA" w:date="2024-10-16T14:40:00Z" w:initials="MMGE">
    <w:p w14:paraId="08B22CFD" w14:textId="4BD528BB" w:rsidR="00656B6D" w:rsidRDefault="00656B6D" w:rsidP="00656B6D">
      <w:r>
        <w:rPr>
          <w:rStyle w:val="CommentReference"/>
        </w:rPr>
        <w:annotationRef/>
      </w:r>
      <w:r>
        <w:rPr>
          <w:color w:val="000000"/>
          <w:sz w:val="20"/>
          <w:szCs w:val="20"/>
        </w:rPr>
        <w:t>???</w:t>
      </w:r>
    </w:p>
  </w:comment>
  <w:comment w:id="306" w:author="MARIA MERCEDES GAVILANEZ ENDARA" w:date="2024-10-16T15:09:00Z" w:initials="MMGE">
    <w:p w14:paraId="1C807E57" w14:textId="77777777" w:rsidR="007C6F7E" w:rsidRDefault="007C6F7E" w:rsidP="007C6F7E">
      <w:r>
        <w:rPr>
          <w:rStyle w:val="CommentReference"/>
        </w:rPr>
        <w:annotationRef/>
      </w:r>
      <w:r>
        <w:rPr>
          <w:color w:val="000000"/>
          <w:sz w:val="20"/>
          <w:szCs w:val="20"/>
        </w:rPr>
        <w:t>revisar la redaccion, lo que hace el anova es comparar las diferencias de diversidad promedio entre los gradientes altitudinales.</w:t>
      </w:r>
    </w:p>
  </w:comment>
  <w:comment w:id="308" w:author="MARIA MERCEDES GAVILANEZ ENDARA" w:date="2024-10-16T14:41:00Z" w:initials="MMGE">
    <w:p w14:paraId="7453F76D" w14:textId="6BA3D718" w:rsidR="00656B6D" w:rsidRDefault="00656B6D" w:rsidP="00656B6D">
      <w:r>
        <w:rPr>
          <w:rStyle w:val="CommentReference"/>
        </w:rPr>
        <w:annotationRef/>
      </w:r>
      <w:r>
        <w:rPr>
          <w:color w:val="000000"/>
          <w:sz w:val="20"/>
          <w:szCs w:val="20"/>
        </w:rPr>
        <w:t>?? no son distintos?</w:t>
      </w:r>
    </w:p>
  </w:comment>
  <w:comment w:id="309" w:author="MARIA MERCEDES GAVILANEZ ENDARA" w:date="2024-10-16T14:41:00Z" w:initials="MMGE">
    <w:p w14:paraId="09938E12" w14:textId="77777777" w:rsidR="00656B6D" w:rsidRDefault="00656B6D" w:rsidP="00656B6D">
      <w:r>
        <w:rPr>
          <w:rStyle w:val="CommentReference"/>
        </w:rPr>
        <w:annotationRef/>
      </w:r>
      <w:r>
        <w:rPr>
          <w:color w:val="000000"/>
          <w:sz w:val="20"/>
          <w:szCs w:val="20"/>
        </w:rPr>
        <w:t>para que</w:t>
      </w:r>
    </w:p>
  </w:comment>
  <w:comment w:id="310" w:author="MARIA MERCEDES GAVILANEZ ENDARA" w:date="2024-10-16T15:21:00Z" w:initials="MMGE">
    <w:p w14:paraId="126C1D4D" w14:textId="77777777" w:rsidR="006051F5" w:rsidRDefault="006051F5" w:rsidP="006051F5">
      <w:r>
        <w:rPr>
          <w:rStyle w:val="CommentReference"/>
        </w:rPr>
        <w:annotationRef/>
      </w:r>
      <w:r>
        <w:rPr>
          <w:color w:val="000000"/>
          <w:sz w:val="20"/>
          <w:szCs w:val="20"/>
        </w:rPr>
        <w:t xml:space="preserve">aqui se podria considerar no crear estos grupos discretos de rangos altitudinales y usar modelos jerarquicos para considerar mejor elefecto de la altitud como variable continua sin necesidad de hacer cortes arbitrarios en los datos.   Si no se debe verificar que cada subconjunto de datos de los rangos altitudinales tenga suficiente potencia estadística para evitar sobreajustes </w:t>
      </w:r>
    </w:p>
  </w:comment>
  <w:comment w:id="312" w:author="MARIA MERCEDES GAVILANEZ ENDARA" w:date="2024-11-08T14:17:00Z" w:initials="MMGE">
    <w:p w14:paraId="496A76E3" w14:textId="77777777" w:rsidR="00A0542D" w:rsidRDefault="00A0542D" w:rsidP="00A0542D">
      <w:r>
        <w:rPr>
          <w:rStyle w:val="CommentReference"/>
        </w:rPr>
        <w:annotationRef/>
      </w:r>
      <w:r>
        <w:rPr>
          <w:color w:val="000000"/>
          <w:sz w:val="20"/>
          <w:szCs w:val="20"/>
        </w:rPr>
        <w:t>es bueno saber, pero nos e que tanto aporta al trabajo, yo sugeriria que lo eliminen y si se da la pregunta lo pueden explicar</w:t>
      </w:r>
    </w:p>
  </w:comment>
  <w:comment w:id="316" w:author="MARIA MERCEDES GAVILANEZ ENDARA" w:date="2024-11-08T14:18:00Z" w:initials="MMGE">
    <w:p w14:paraId="47A9E46D" w14:textId="77777777" w:rsidR="00A0542D" w:rsidRDefault="00A0542D" w:rsidP="00A0542D">
      <w:r>
        <w:rPr>
          <w:rStyle w:val="CommentReference"/>
        </w:rPr>
        <w:annotationRef/>
      </w:r>
      <w:r>
        <w:rPr>
          <w:color w:val="000000"/>
          <w:sz w:val="20"/>
          <w:szCs w:val="20"/>
        </w:rPr>
        <w:t>a que elevacion?</w:t>
      </w:r>
    </w:p>
  </w:comment>
  <w:comment w:id="317" w:author="MARIA MERCEDES GAVILANEZ ENDARA" w:date="2024-11-08T14:18:00Z" w:initials="MMGE">
    <w:p w14:paraId="06FCBC03" w14:textId="77777777" w:rsidR="00A0542D" w:rsidRDefault="00A0542D" w:rsidP="00A0542D">
      <w:r>
        <w:rPr>
          <w:rStyle w:val="CommentReference"/>
        </w:rPr>
        <w:annotationRef/>
      </w:r>
      <w:r>
        <w:rPr>
          <w:color w:val="000000"/>
          <w:sz w:val="20"/>
          <w:szCs w:val="20"/>
        </w:rPr>
        <w:t>a que elevacion</w:t>
      </w:r>
    </w:p>
  </w:comment>
  <w:comment w:id="318" w:author="MARIA MERCEDES GAVILANEZ ENDARA" w:date="2024-11-08T14:33:00Z" w:initials="MMGE">
    <w:p w14:paraId="666A1BB7" w14:textId="77777777" w:rsidR="00C779E4" w:rsidRDefault="00C779E4" w:rsidP="00C779E4">
      <w:r>
        <w:rPr>
          <w:rStyle w:val="CommentReference"/>
        </w:rPr>
        <w:annotationRef/>
      </w:r>
      <w:r>
        <w:rPr>
          <w:color w:val="000000"/>
          <w:sz w:val="20"/>
          <w:szCs w:val="20"/>
        </w:rPr>
        <w:t>elevacion</w:t>
      </w:r>
    </w:p>
  </w:comment>
  <w:comment w:id="325" w:author="MARIA MERCEDES GAVILANEZ ENDARA" w:date="2024-11-08T14:39:00Z" w:initials="MMGE">
    <w:p w14:paraId="4F990C8E" w14:textId="77777777" w:rsidR="00B20C3E" w:rsidRDefault="00B20C3E" w:rsidP="00B20C3E">
      <w:r>
        <w:rPr>
          <w:rStyle w:val="CommentReference"/>
        </w:rPr>
        <w:annotationRef/>
      </w:r>
      <w:r>
        <w:rPr>
          <w:color w:val="000000"/>
          <w:sz w:val="20"/>
          <w:szCs w:val="20"/>
        </w:rPr>
        <w:t>se explica por que hay una diferencia en las tendencias para alfa y beta a mayore escalas espaciales?</w:t>
      </w:r>
    </w:p>
  </w:comment>
  <w:comment w:id="331" w:author="MARIA MERCEDES GAVILANEZ ENDARA" w:date="2024-11-08T14:46:00Z" w:initials="MMGE">
    <w:p w14:paraId="792ECD1E" w14:textId="77777777" w:rsidR="006C41B9" w:rsidRDefault="006C41B9" w:rsidP="006C41B9">
      <w:r>
        <w:rPr>
          <w:rStyle w:val="CommentReference"/>
        </w:rPr>
        <w:annotationRef/>
      </w:r>
      <w:r>
        <w:rPr>
          <w:color w:val="000000"/>
          <w:sz w:val="20"/>
          <w:szCs w:val="20"/>
        </w:rPr>
        <w:t>MDE?</w:t>
      </w:r>
    </w:p>
  </w:comment>
  <w:comment w:id="333" w:author="MARIA MERCEDES GAVILANEZ ENDARA" w:date="2024-11-08T14:48:00Z" w:initials="MMGE">
    <w:p w14:paraId="1E9033F0" w14:textId="77777777" w:rsidR="006C41B9" w:rsidRDefault="006C41B9" w:rsidP="006C41B9">
      <w:r>
        <w:rPr>
          <w:rStyle w:val="CommentReference"/>
        </w:rPr>
        <w:annotationRef/>
      </w:r>
      <w:r>
        <w:rPr>
          <w:color w:val="000000"/>
          <w:sz w:val="20"/>
          <w:szCs w:val="20"/>
        </w:rPr>
        <w:t>son tan bajos los valores que nos e si me atrveria a decir que HAY UN EFECTO…</w:t>
      </w:r>
    </w:p>
  </w:comment>
  <w:comment w:id="334" w:author="MARIA MERCEDES GAVILANEZ ENDARA" w:date="2024-11-08T15:00:00Z" w:initials="MMGE">
    <w:p w14:paraId="2FBEB783" w14:textId="77777777" w:rsidR="00972CAB" w:rsidRDefault="00972CAB" w:rsidP="00972CAB">
      <w:r>
        <w:rPr>
          <w:rStyle w:val="CommentReference"/>
        </w:rPr>
        <w:annotationRef/>
      </w:r>
      <w:r>
        <w:rPr>
          <w:color w:val="000000"/>
          <w:sz w:val="20"/>
          <w:szCs w:val="20"/>
        </w:rPr>
        <w:t>MISMO COMENTARIO QUE ARRIBA- MAS BIEN PROCURARIA EXPLICAR QUE NO HAY UN PATRON PARA ESTE NIVEL DE BIODIVERSIDAD Y EN LA DISCUSION EXPLICARLO</w:t>
      </w:r>
    </w:p>
  </w:comment>
  <w:comment w:id="337" w:author="MARIA MERCEDES GAVILANEZ ENDARA" w:date="2024-11-08T15:01:00Z" w:initials="MMGE">
    <w:p w14:paraId="6D461FDF" w14:textId="77777777" w:rsidR="00972CAB" w:rsidRDefault="00972CAB" w:rsidP="00972CAB">
      <w:r>
        <w:rPr>
          <w:rStyle w:val="CommentReference"/>
        </w:rPr>
        <w:annotationRef/>
      </w:r>
      <w:r>
        <w:rPr>
          <w:color w:val="000000"/>
          <w:sz w:val="20"/>
          <w:szCs w:val="20"/>
        </w:rPr>
        <w:t>COMO?</w:t>
      </w:r>
    </w:p>
  </w:comment>
  <w:comment w:id="338" w:author="MARIA MERCEDES GAVILANEZ ENDARA" w:date="2024-11-08T15:01:00Z" w:initials="MMGE">
    <w:p w14:paraId="0C9C9EC4" w14:textId="77777777" w:rsidR="00972CAB" w:rsidRDefault="00972CAB" w:rsidP="00972CAB">
      <w:r>
        <w:rPr>
          <w:rStyle w:val="CommentReference"/>
        </w:rPr>
        <w:annotationRef/>
      </w:r>
      <w:r>
        <w:rPr>
          <w:color w:val="000000"/>
          <w:sz w:val="20"/>
          <w:szCs w:val="20"/>
        </w:rPr>
        <w:t>ESTOS DATOS NO DEBERIAN ESTAR EN ANEXOS…</w:t>
      </w:r>
    </w:p>
  </w:comment>
  <w:comment w:id="339" w:author="MARIA MERCEDES GAVILANEZ ENDARA" w:date="2024-11-08T15:02:00Z" w:initials="MMGE">
    <w:p w14:paraId="1AC9DF2B" w14:textId="77777777" w:rsidR="00972CAB" w:rsidRDefault="00972CAB" w:rsidP="00972CAB">
      <w:r>
        <w:rPr>
          <w:rStyle w:val="CommentReference"/>
        </w:rPr>
        <w:annotationRef/>
      </w:r>
      <w:r>
        <w:rPr>
          <w:color w:val="000000"/>
          <w:sz w:val="20"/>
          <w:szCs w:val="20"/>
        </w:rPr>
        <w:t>COMO? COMO SE VE ESTO EN EL MODELO QUE SE ENTIENDE SON REGRESIONES LINEALES ENTRE PARES.</w:t>
      </w:r>
    </w:p>
  </w:comment>
  <w:comment w:id="340" w:author="MARIA MERCEDES GAVILANEZ ENDARA" w:date="2024-11-08T15:04:00Z" w:initials="MMGE">
    <w:p w14:paraId="4C71D013" w14:textId="77777777" w:rsidR="00972CAB" w:rsidRDefault="00972CAB" w:rsidP="00972CAB">
      <w:r>
        <w:rPr>
          <w:rStyle w:val="CommentReference"/>
        </w:rPr>
        <w:annotationRef/>
      </w:r>
      <w:r>
        <w:rPr>
          <w:color w:val="000000"/>
          <w:sz w:val="20"/>
          <w:szCs w:val="20"/>
        </w:rPr>
        <w:t>NO PUEDO ENTENDER BIEN ESTOS DATOS EN LA TABLA… SE PODRIA INCLIUR ENTRE PARENTESIS LOS NOMBRES A LOS QUE SE HACE REFERENCIA EN LA PRIMERA COLUMNA DE LA TABLA?</w:t>
      </w:r>
    </w:p>
  </w:comment>
  <w:comment w:id="341" w:author="MARIA MERCEDES GAVILANEZ ENDARA" w:date="2024-11-08T15:07:00Z" w:initials="MMGE">
    <w:p w14:paraId="1D9433E6" w14:textId="77777777" w:rsidR="00054DB1" w:rsidRDefault="00054DB1" w:rsidP="00054DB1">
      <w:r>
        <w:rPr>
          <w:rStyle w:val="CommentReference"/>
        </w:rPr>
        <w:annotationRef/>
      </w:r>
      <w:r>
        <w:rPr>
          <w:color w:val="000000"/>
          <w:sz w:val="20"/>
          <w:szCs w:val="20"/>
        </w:rPr>
        <w:t>de la misma manera se me hace dificil identificar estos datos en la tabla</w:t>
      </w:r>
    </w:p>
  </w:comment>
  <w:comment w:id="342" w:author="MARIA MERCEDES GAVILANEZ ENDARA" w:date="2024-11-08T15:09:00Z" w:initials="MMGE">
    <w:p w14:paraId="2E6AE249" w14:textId="77777777" w:rsidR="00054DB1" w:rsidRDefault="00054DB1" w:rsidP="00054DB1">
      <w:r>
        <w:rPr>
          <w:rStyle w:val="CommentReference"/>
        </w:rPr>
        <w:annotationRef/>
      </w:r>
      <w:r>
        <w:rPr>
          <w:color w:val="000000"/>
          <w:sz w:val="20"/>
          <w:szCs w:val="20"/>
        </w:rPr>
        <w:t>no se entiende</w:t>
      </w:r>
    </w:p>
  </w:comment>
  <w:comment w:id="343" w:author="MARIA MERCEDES GAVILANEZ ENDARA" w:date="2024-11-08T15:10:00Z" w:initials="MMGE">
    <w:p w14:paraId="54099A4A" w14:textId="77777777" w:rsidR="000C04EC" w:rsidRDefault="000C04EC" w:rsidP="000C04EC">
      <w:r>
        <w:rPr>
          <w:rStyle w:val="CommentReference"/>
        </w:rPr>
        <w:annotationRef/>
      </w:r>
      <w:r>
        <w:rPr>
          <w:color w:val="000000"/>
          <w:sz w:val="20"/>
          <w:szCs w:val="20"/>
        </w:rPr>
        <w:t>y tampoco se entiende para que sirve hacer esto</w:t>
      </w:r>
    </w:p>
    <w:p w14:paraId="0F70E041" w14:textId="77777777" w:rsidR="000C04EC" w:rsidRDefault="000C04EC" w:rsidP="000C04EC"/>
    <w:p w14:paraId="1F9AB1B4" w14:textId="77777777" w:rsidR="000C04EC" w:rsidRDefault="000C04EC" w:rsidP="000C04EC"/>
  </w:comment>
  <w:comment w:id="346" w:author="MARIA MERCEDES GAVILANEZ ENDARA" w:date="2024-11-08T15:00:00Z" w:initials="MMGE">
    <w:p w14:paraId="3E0E8DEE" w14:textId="5ACC7EBC" w:rsidR="00972CAB" w:rsidRDefault="00972CAB" w:rsidP="00972CAB">
      <w:r>
        <w:rPr>
          <w:rStyle w:val="CommentReference"/>
        </w:rPr>
        <w:annotationRef/>
      </w:r>
      <w:r>
        <w:rPr>
          <w:color w:val="000000"/>
          <w:sz w:val="20"/>
          <w:szCs w:val="20"/>
        </w:rPr>
        <w:t>NO CONCUERDA CON LOS DATOS QUE APARECEN EN LA TABLA BIO  4 Y 17 NO 18 Y 11</w:t>
      </w:r>
    </w:p>
  </w:comment>
  <w:comment w:id="348" w:author="MARIA MERCEDES GAVILANEZ ENDARA" w:date="2024-11-08T15:06:00Z" w:initials="MMGE">
    <w:p w14:paraId="4F07C5ED" w14:textId="77777777" w:rsidR="00972CAB" w:rsidRDefault="00972CAB" w:rsidP="00972CAB">
      <w:r>
        <w:rPr>
          <w:rStyle w:val="CommentReference"/>
        </w:rPr>
        <w:annotationRef/>
      </w:r>
      <w:r>
        <w:rPr>
          <w:color w:val="000000"/>
          <w:sz w:val="20"/>
          <w:szCs w:val="20"/>
        </w:rPr>
        <w:t>para que&gt;?</w:t>
      </w:r>
    </w:p>
  </w:comment>
  <w:comment w:id="349" w:author="MARIA MERCEDES GAVILANEZ ENDARA" w:date="2024-11-08T15:32:00Z" w:initials="MG">
    <w:p w14:paraId="4D8E38C9" w14:textId="77777777" w:rsidR="00BB1D4A" w:rsidRDefault="00BB1D4A" w:rsidP="00BB1D4A">
      <w:r>
        <w:rPr>
          <w:rStyle w:val="CommentReference"/>
        </w:rPr>
        <w:annotationRef/>
      </w:r>
      <w:r>
        <w:rPr>
          <w:color w:val="000000"/>
          <w:sz w:val="20"/>
          <w:szCs w:val="20"/>
        </w:rPr>
        <w:t>SUGERIRA QUE EN TODAS LAS TABLAS SE CORRIJA LA NUMERACION PARA QUE SE PEUDAN ENTENDER MEJOR LOS VALORES.. EN NOTACION CIENTIFICA SE HACE DIFCIL  . TAMPOCO SE ENTIENDE A QUE CORRESPONDE EL VALOR QUE ESTA ENTRE CORCHETES-   ESTO PARA TODAS LAS TABLAS</w:t>
      </w:r>
    </w:p>
  </w:comment>
  <w:comment w:id="351" w:author="MARIA MERCEDES GAVILANEZ ENDARA" w:date="2024-11-08T15:11:00Z" w:initials="MMGE">
    <w:p w14:paraId="2A605477" w14:textId="45825EA8" w:rsidR="000C04EC" w:rsidRDefault="000C04EC" w:rsidP="000C04EC">
      <w:r>
        <w:rPr>
          <w:rStyle w:val="CommentReference"/>
        </w:rPr>
        <w:annotationRef/>
      </w:r>
      <w:r>
        <w:rPr>
          <w:color w:val="000000"/>
          <w:sz w:val="20"/>
          <w:szCs w:val="20"/>
        </w:rPr>
        <w:t>si aqui se incluye elevacion, por que se coloca en el modelo de la seccion 4.2?</w:t>
      </w:r>
    </w:p>
  </w:comment>
  <w:comment w:id="352" w:author="MARIA MERCEDES GAVILANEZ ENDARA" w:date="2024-11-08T15:30:00Z" w:initials="MG">
    <w:p w14:paraId="4A532609" w14:textId="77777777" w:rsidR="00B30571" w:rsidRDefault="00B30571" w:rsidP="00B30571">
      <w:r>
        <w:rPr>
          <w:rStyle w:val="CommentReference"/>
        </w:rPr>
        <w:annotationRef/>
      </w:r>
      <w:r>
        <w:rPr>
          <w:color w:val="000000"/>
          <w:sz w:val="20"/>
          <w:szCs w:val="20"/>
        </w:rPr>
        <w:t>POR QUE EN EL 4.2 SE ENFOCA EN LOS% DE VARAICION EXPLICADOS PERO AQUI NO?</w:t>
      </w:r>
    </w:p>
  </w:comment>
  <w:comment w:id="355" w:author="MARIA MERCEDES GAVILANEZ ENDARA" w:date="2024-11-08T15:16:00Z" w:initials="MMGE">
    <w:p w14:paraId="40E9E3C6" w14:textId="5819C3B7" w:rsidR="000C04EC" w:rsidRDefault="000C04EC" w:rsidP="000C04EC">
      <w:r>
        <w:rPr>
          <w:rStyle w:val="CommentReference"/>
        </w:rPr>
        <w:annotationRef/>
      </w:r>
      <w:r>
        <w:rPr>
          <w:color w:val="000000"/>
          <w:sz w:val="20"/>
          <w:szCs w:val="20"/>
        </w:rPr>
        <w:t>y que implica que sea negativo el beta?</w:t>
      </w:r>
    </w:p>
  </w:comment>
  <w:comment w:id="356" w:author="MARIA MERCEDES GAVILANEZ ENDARA" w:date="2024-11-08T15:16:00Z" w:initials="MMGE">
    <w:p w14:paraId="797604C3" w14:textId="77777777" w:rsidR="000C04EC" w:rsidRDefault="000C04EC" w:rsidP="000C04EC">
      <w:r>
        <w:rPr>
          <w:rStyle w:val="CommentReference"/>
        </w:rPr>
        <w:annotationRef/>
      </w:r>
      <w:r>
        <w:rPr>
          <w:color w:val="000000"/>
          <w:sz w:val="20"/>
          <w:szCs w:val="20"/>
        </w:rPr>
        <w:t>donde se ve esto?</w:t>
      </w:r>
    </w:p>
  </w:comment>
  <w:comment w:id="357" w:author="MARIA MERCEDES GAVILANEZ ENDARA" w:date="2024-11-08T15:20:00Z" w:initials="MMGE">
    <w:p w14:paraId="0086F531" w14:textId="77777777" w:rsidR="000C04EC" w:rsidRDefault="000C04EC" w:rsidP="000C04EC">
      <w:r>
        <w:rPr>
          <w:rStyle w:val="CommentReference"/>
        </w:rPr>
        <w:annotationRef/>
      </w:r>
      <w:r>
        <w:rPr>
          <w:color w:val="000000"/>
          <w:sz w:val="20"/>
          <w:szCs w:val="20"/>
        </w:rPr>
        <w:t>O SEA. NO HAY UN PATRON CALRO … ESO CREO QUE SERIA LO IMPORTANTE??/</w:t>
      </w:r>
    </w:p>
  </w:comment>
  <w:comment w:id="359" w:author="MARIA MERCEDES GAVILANEZ ENDARA" w:date="2024-11-08T15:12:00Z" w:initials="MMGE">
    <w:p w14:paraId="1B07EE57" w14:textId="135DC664" w:rsidR="000C04EC" w:rsidRDefault="000C04EC" w:rsidP="000C04EC">
      <w:r>
        <w:rPr>
          <w:rStyle w:val="CommentReference"/>
        </w:rPr>
        <w:annotationRef/>
      </w:r>
      <w:r>
        <w:rPr>
          <w:color w:val="000000"/>
          <w:sz w:val="20"/>
          <w:szCs w:val="20"/>
        </w:rPr>
        <w:t>dice. 4 y 17 en la tabla?</w:t>
      </w:r>
    </w:p>
  </w:comment>
  <w:comment w:id="360" w:author="MARIA MERCEDES GAVILANEZ ENDARA" w:date="2024-11-08T15:15:00Z" w:initials="MMGE">
    <w:p w14:paraId="25301A2C" w14:textId="77777777" w:rsidR="000C04EC" w:rsidRDefault="000C04EC" w:rsidP="000C04EC">
      <w:r>
        <w:rPr>
          <w:rStyle w:val="CommentReference"/>
        </w:rPr>
        <w:annotationRef/>
      </w:r>
      <w:r>
        <w:rPr>
          <w:color w:val="000000"/>
          <w:sz w:val="20"/>
          <w:szCs w:val="20"/>
        </w:rPr>
        <w:t>revisar que no se separen los numeros entre lineas por que es dificil de leer</w:t>
      </w:r>
    </w:p>
  </w:comment>
  <w:comment w:id="361" w:author="MARIA MERCEDES GAVILANEZ ENDARA" w:date="2024-11-08T15:18:00Z" w:initials="MMGE">
    <w:p w14:paraId="7896154C" w14:textId="77777777" w:rsidR="000C04EC" w:rsidRDefault="000C04EC" w:rsidP="000C04EC">
      <w:r>
        <w:rPr>
          <w:rStyle w:val="CommentReference"/>
        </w:rPr>
        <w:annotationRef/>
      </w:r>
      <w:r>
        <w:rPr>
          <w:color w:val="000000"/>
          <w:sz w:val="20"/>
          <w:szCs w:val="20"/>
        </w:rPr>
        <w:t>asumo que este es precipitacion… no veo que haya una tendencia a “REDUCIRSE A MEDIDA QEU AUMENTÓ LA ALTITUD”</w:t>
      </w:r>
    </w:p>
  </w:comment>
  <w:comment w:id="362" w:author="MARIA MERCEDES GAVILANEZ ENDARA" w:date="2024-11-08T15:21:00Z" w:initials="MMGE">
    <w:p w14:paraId="68609E35" w14:textId="77777777" w:rsidR="000C04EC" w:rsidRDefault="000C04EC" w:rsidP="000C04EC">
      <w:r>
        <w:rPr>
          <w:rStyle w:val="CommentReference"/>
        </w:rPr>
        <w:annotationRef/>
      </w:r>
      <w:r>
        <w:rPr>
          <w:color w:val="000000"/>
          <w:sz w:val="20"/>
          <w:szCs w:val="20"/>
        </w:rPr>
        <w:t>NO SE SI SE ANALIZA ESTO DE ESCALA X T O P… EN EL CASO DE LOS VALORES QUE ES 0 NO SERIA MEJOR NO COLOCARLES???  O COMO SE EXPLICA LA SIGNIFICANCIA DE UNA RELACION DE BETA 0?</w:t>
      </w:r>
    </w:p>
  </w:comment>
  <w:comment w:id="363" w:author="MARIA MERCEDES GAVILANEZ ENDARA" w:date="2024-11-08T15:29:00Z" w:initials="MG">
    <w:p w14:paraId="28FE0821" w14:textId="77777777" w:rsidR="00B30571" w:rsidRDefault="00B30571" w:rsidP="00B30571">
      <w:r>
        <w:rPr>
          <w:rStyle w:val="CommentReference"/>
        </w:rPr>
        <w:annotationRef/>
      </w:r>
      <w:r>
        <w:rPr>
          <w:color w:val="000000"/>
          <w:sz w:val="20"/>
          <w:szCs w:val="20"/>
        </w:rPr>
        <w:t>ESTA NO ES UNA TENDENCIA EN RELACION A LA ELEVACION SI NO UNA RELACION PUNTUAL</w:t>
      </w:r>
    </w:p>
  </w:comment>
  <w:comment w:id="364" w:author="MARIA MERCEDES GAVILANEZ ENDARA" w:date="2024-11-08T15:28:00Z" w:initials="MG">
    <w:p w14:paraId="5CA28493" w14:textId="7FCE5E7C" w:rsidR="00B30571" w:rsidRDefault="00B30571" w:rsidP="00B30571">
      <w:r>
        <w:rPr>
          <w:rStyle w:val="CommentReference"/>
        </w:rPr>
        <w:annotationRef/>
      </w:r>
      <w:r>
        <w:rPr>
          <w:color w:val="000000"/>
          <w:sz w:val="20"/>
          <w:szCs w:val="20"/>
        </w:rPr>
        <w:t>DE ELEVACION ASUMO?  PERO POR QUE HAY *** EN LA TABLA DONDE DICE ESCALA.. PARA BETAS DE 0?</w:t>
      </w:r>
    </w:p>
  </w:comment>
  <w:comment w:id="365" w:author="MARIA MERCEDES GAVILANEZ ENDARA" w:date="2024-11-08T15:29:00Z" w:initials="MG">
    <w:p w14:paraId="787378BA" w14:textId="77777777" w:rsidR="00B30571" w:rsidRDefault="00B30571" w:rsidP="00B30571">
      <w:r>
        <w:rPr>
          <w:rStyle w:val="CommentReference"/>
        </w:rPr>
        <w:annotationRef/>
      </w:r>
      <w:r>
        <w:rPr>
          <w:color w:val="000000"/>
          <w:sz w:val="20"/>
          <w:szCs w:val="20"/>
        </w:rPr>
        <w:t>NUEVAMENTE SUGERIRIA QUE SI ES 0 NO COLOCAR NADA…</w:t>
      </w:r>
    </w:p>
  </w:comment>
  <w:comment w:id="367" w:author="MARIA MERCEDES GAVILANEZ ENDARA" w:date="2024-11-08T15:27:00Z" w:initials="MMGE">
    <w:p w14:paraId="3BA7A50C" w14:textId="7F7D72FC" w:rsidR="00B30571" w:rsidRDefault="00B30571" w:rsidP="00B30571">
      <w:r>
        <w:rPr>
          <w:rStyle w:val="CommentReference"/>
        </w:rPr>
        <w:annotationRef/>
      </w:r>
      <w:r>
        <w:rPr>
          <w:color w:val="000000"/>
          <w:sz w:val="20"/>
          <w:szCs w:val="20"/>
        </w:rPr>
        <w:t>4 Y1 7</w:t>
      </w:r>
    </w:p>
  </w:comment>
  <w:comment w:id="368" w:author="MARIA MERCEDES GAVILANEZ ENDARA" w:date="2024-11-08T15:29:00Z" w:initials="MG">
    <w:p w14:paraId="2BC14AAE" w14:textId="77777777" w:rsidR="00B30571" w:rsidRDefault="00B30571" w:rsidP="00B30571">
      <w:r>
        <w:rPr>
          <w:rStyle w:val="CommentReference"/>
        </w:rPr>
        <w:annotationRef/>
      </w:r>
      <w:r>
        <w:rPr>
          <w:color w:val="000000"/>
          <w:sz w:val="20"/>
          <w:szCs w:val="20"/>
        </w:rPr>
        <w:t>ESTO NO SE EXPLCA</w:t>
      </w:r>
    </w:p>
  </w:comment>
  <w:comment w:id="369" w:author="MARIA MERCEDES GAVILANEZ ENDARA" w:date="2024-11-08T15:29:00Z" w:initials="MG">
    <w:p w14:paraId="504EA80B" w14:textId="77777777" w:rsidR="00B30571" w:rsidRDefault="00B30571" w:rsidP="00B30571">
      <w:r>
        <w:rPr>
          <w:rStyle w:val="CommentReference"/>
        </w:rPr>
        <w:annotationRef/>
      </w:r>
      <w:r>
        <w:rPr>
          <w:color w:val="000000"/>
          <w:sz w:val="20"/>
          <w:szCs w:val="20"/>
        </w:rPr>
        <w:t>ESTO NO EXPLICA</w:t>
      </w:r>
    </w:p>
  </w:comment>
  <w:comment w:id="372" w:author="MARIA MERCEDES GAVILANEZ ENDARA" w:date="2024-11-08T15:40:00Z" w:initials="MMGE">
    <w:p w14:paraId="31FBB81B" w14:textId="77777777" w:rsidR="00BB1D4A" w:rsidRDefault="00BB1D4A" w:rsidP="00BB1D4A">
      <w:r>
        <w:rPr>
          <w:rStyle w:val="CommentReference"/>
        </w:rPr>
        <w:annotationRef/>
      </w:r>
      <w:r>
        <w:rPr>
          <w:color w:val="000000"/>
          <w:sz w:val="20"/>
          <w:szCs w:val="20"/>
        </w:rPr>
        <w:t>LOS RANGOS ALTITUDINALES A LOS QUE SE HACEN LOS ANALISIS NO SE ASOCIAN DIRECTAMENTE A LAS ELEVACIONES A LAS QUE SE DESCRIBEN LOS ECOSISTEMAS (VER AREA DE ESTUDIO DONDE CARACERIZA EN ELVACION LOS TIPOS DE BOSQUE) Y EL ANALISIS QUE SE HACE A ELEVACIONES INTERMEDIAS?</w:t>
      </w:r>
    </w:p>
  </w:comment>
  <w:comment w:id="378" w:author="MARIA MERCEDES GAVILANEZ ENDARA" w:date="2024-11-08T15:35:00Z" w:initials="MMGE">
    <w:p w14:paraId="3F28AE18" w14:textId="50B8638D" w:rsidR="00BB1D4A" w:rsidRDefault="00BB1D4A" w:rsidP="00BB1D4A">
      <w:r>
        <w:rPr>
          <w:rStyle w:val="CommentReference"/>
        </w:rPr>
        <w:annotationRef/>
      </w:r>
      <w:r>
        <w:rPr>
          <w:color w:val="000000"/>
          <w:sz w:val="20"/>
          <w:szCs w:val="20"/>
        </w:rPr>
        <w:t>EN QUE REGION?</w:t>
      </w:r>
    </w:p>
  </w:comment>
  <w:comment w:id="379" w:author="MARIA MERCEDES GAVILANEZ ENDARA" w:date="2024-11-08T15:36:00Z" w:initials="MMGE">
    <w:p w14:paraId="3E8EE82D" w14:textId="77777777" w:rsidR="00BB1D4A" w:rsidRDefault="00BB1D4A" w:rsidP="00BB1D4A">
      <w:r>
        <w:rPr>
          <w:rStyle w:val="CommentReference"/>
        </w:rPr>
        <w:annotationRef/>
      </w:r>
      <w:r>
        <w:rPr>
          <w:color w:val="000000"/>
          <w:sz w:val="20"/>
          <w:szCs w:val="20"/>
        </w:rPr>
        <w:t>RELACIONAR CON MDE</w:t>
      </w:r>
    </w:p>
  </w:comment>
  <w:comment w:id="380" w:author="MARIA MERCEDES GAVILANEZ ENDARA" w:date="2024-11-08T15:36:00Z" w:initials="MMGE">
    <w:p w14:paraId="74CADB10" w14:textId="77777777" w:rsidR="00BB1D4A" w:rsidRDefault="00BB1D4A" w:rsidP="00BB1D4A">
      <w:r>
        <w:rPr>
          <w:rStyle w:val="CommentReference"/>
        </w:rPr>
        <w:annotationRef/>
      </w:r>
      <w:r>
        <w:rPr>
          <w:color w:val="000000"/>
          <w:sz w:val="20"/>
          <w:szCs w:val="20"/>
        </w:rPr>
        <w:t>EN DONDE?</w:t>
      </w:r>
    </w:p>
  </w:comment>
  <w:comment w:id="381" w:author="MARIA MERCEDES GAVILANEZ ENDARA" w:date="2024-11-08T15:36:00Z" w:initials="MMGE">
    <w:p w14:paraId="26379E99" w14:textId="77777777" w:rsidR="00BB1D4A" w:rsidRDefault="00BB1D4A" w:rsidP="00BB1D4A">
      <w:r>
        <w:rPr>
          <w:rStyle w:val="CommentReference"/>
        </w:rPr>
        <w:annotationRef/>
      </w:r>
      <w:r>
        <w:rPr>
          <w:color w:val="000000"/>
          <w:sz w:val="20"/>
          <w:szCs w:val="20"/>
        </w:rPr>
        <w:t>ASOCIAR CON LA IDEA ANTERIOR</w:t>
      </w:r>
    </w:p>
  </w:comment>
  <w:comment w:id="382" w:author="MARIA MERCEDES GAVILANEZ ENDARA" w:date="2024-11-08T15:41:00Z" w:initials="MMGE">
    <w:p w14:paraId="10DB1708" w14:textId="77777777" w:rsidR="00BB1D4A" w:rsidRDefault="00BB1D4A" w:rsidP="00BB1D4A">
      <w:r>
        <w:rPr>
          <w:rStyle w:val="CommentReference"/>
        </w:rPr>
        <w:annotationRef/>
      </w:r>
      <w:r>
        <w:rPr>
          <w:color w:val="000000"/>
          <w:sz w:val="20"/>
          <w:szCs w:val="20"/>
        </w:rPr>
        <w:t>DONDE?  O ES UN PATRON PARA TODOS LOS BOSQUES ?</w:t>
      </w:r>
    </w:p>
  </w:comment>
  <w:comment w:id="383" w:author="MARIA MERCEDES GAVILANEZ ENDARA" w:date="2024-11-08T15:41:00Z" w:initials="MMGE">
    <w:p w14:paraId="12501CE5" w14:textId="77777777" w:rsidR="00BB1D4A" w:rsidRDefault="00BB1D4A" w:rsidP="00BB1D4A">
      <w:r>
        <w:rPr>
          <w:rStyle w:val="CommentReference"/>
        </w:rPr>
        <w:annotationRef/>
      </w:r>
      <w:r>
        <w:rPr>
          <w:color w:val="000000"/>
          <w:sz w:val="20"/>
          <w:szCs w:val="20"/>
        </w:rPr>
        <w:t>POR QUE?</w:t>
      </w:r>
    </w:p>
  </w:comment>
  <w:comment w:id="394" w:author="MARIA MERCEDES GAVILANEZ ENDARA" w:date="2024-11-08T16:21:00Z" w:initials="MMGE">
    <w:p w14:paraId="7481E6E1" w14:textId="77777777" w:rsidR="00781C6E" w:rsidRDefault="00781C6E" w:rsidP="00781C6E">
      <w:r>
        <w:rPr>
          <w:rStyle w:val="CommentReference"/>
        </w:rPr>
        <w:annotationRef/>
      </w:r>
      <w:r>
        <w:rPr>
          <w:color w:val="000000"/>
          <w:sz w:val="20"/>
          <w:szCs w:val="20"/>
        </w:rPr>
        <w:t>y no tiene que ver. mas bien las caracteristicas de los ecosistemas que se estan evaluando y la presencia inherente de un gradiente elevacional que aumenta una dimension adicional y como sabemos promueve el endemismo lo que aumenta la diversidad a escalas locales</w:t>
      </w:r>
    </w:p>
  </w:comment>
  <w:comment w:id="397" w:author="MARIA MERCEDES GAVILANEZ ENDARA" w:date="2024-11-08T16:22:00Z" w:initials="MMGE">
    <w:p w14:paraId="6BA14871" w14:textId="77777777" w:rsidR="00781C6E" w:rsidRDefault="00781C6E" w:rsidP="00781C6E">
      <w:r>
        <w:rPr>
          <w:rStyle w:val="CommentReference"/>
        </w:rPr>
        <w:annotationRef/>
      </w:r>
      <w:r>
        <w:rPr>
          <w:color w:val="000000"/>
          <w:sz w:val="20"/>
          <w:szCs w:val="20"/>
        </w:rPr>
        <w:t>???</w:t>
      </w:r>
    </w:p>
  </w:comment>
  <w:comment w:id="401" w:author="MARIA MERCEDES GAVILANEZ ENDARA" w:date="2024-11-08T16:29:00Z" w:initials="MMGE">
    <w:p w14:paraId="4EBC74B0" w14:textId="77777777" w:rsidR="00597063" w:rsidRDefault="00597063" w:rsidP="00597063">
      <w:r>
        <w:rPr>
          <w:rStyle w:val="CommentReference"/>
        </w:rPr>
        <w:annotationRef/>
      </w:r>
      <w:r>
        <w:rPr>
          <w:color w:val="000000"/>
          <w:sz w:val="20"/>
          <w:szCs w:val="20"/>
        </w:rPr>
        <w:t>desocupados o despues de los disturbios recurrentes?</w:t>
      </w:r>
    </w:p>
  </w:comment>
  <w:comment w:id="408" w:author="MARIA MERCEDES GAVILANEZ ENDARA" w:date="2024-11-08T16:42:00Z" w:initials="MMGE">
    <w:p w14:paraId="64F7F449" w14:textId="77777777" w:rsidR="00C66E68" w:rsidRDefault="00C66E68" w:rsidP="00C66E68">
      <w:r>
        <w:rPr>
          <w:rStyle w:val="CommentReference"/>
        </w:rPr>
        <w:annotationRef/>
      </w:r>
      <w:r>
        <w:rPr>
          <w:color w:val="000000"/>
          <w:sz w:val="20"/>
          <w:szCs w:val="20"/>
        </w:rPr>
        <w:t>donde por que por ejemplo la latitud donde se encuentre el rango montañoso tambien peude influir en esto</w:t>
      </w:r>
    </w:p>
  </w:comment>
  <w:comment w:id="409" w:author="MARIA MERCEDES GAVILANEZ ENDARA" w:date="2024-11-08T16:42:00Z" w:initials="MMGE">
    <w:p w14:paraId="00C5C213" w14:textId="77777777" w:rsidR="00C66E68" w:rsidRDefault="00C66E68" w:rsidP="00C66E68">
      <w:r>
        <w:rPr>
          <w:rStyle w:val="CommentReference"/>
        </w:rPr>
        <w:annotationRef/>
      </w:r>
      <w:r>
        <w:rPr>
          <w:color w:val="000000"/>
          <w:sz w:val="20"/>
          <w:szCs w:val="20"/>
        </w:rPr>
        <w:t>que es extenso</w:t>
      </w:r>
    </w:p>
  </w:comment>
  <w:comment w:id="413" w:author="MARIA MERCEDES GAVILANEZ ENDARA" w:date="2024-11-08T16:43:00Z" w:initials="MMGE">
    <w:p w14:paraId="3513C15C" w14:textId="77777777" w:rsidR="00C66E68" w:rsidRDefault="00C66E68" w:rsidP="00C66E68">
      <w:r>
        <w:rPr>
          <w:rStyle w:val="CommentReference"/>
        </w:rPr>
        <w:annotationRef/>
      </w:r>
      <w:r>
        <w:rPr>
          <w:color w:val="000000"/>
          <w:sz w:val="20"/>
          <w:szCs w:val="20"/>
        </w:rPr>
        <w:t>esto se deberia explicar de nuevo</w:t>
      </w:r>
    </w:p>
  </w:comment>
  <w:comment w:id="416" w:author="MARIA MERCEDES GAVILANEZ ENDARA" w:date="2024-11-08T16:32:00Z" w:initials="MMGE">
    <w:p w14:paraId="4603AB9F" w14:textId="2569281A" w:rsidR="00597063" w:rsidRDefault="00597063" w:rsidP="00597063">
      <w:r>
        <w:rPr>
          <w:rStyle w:val="CommentReference"/>
        </w:rPr>
        <w:annotationRef/>
      </w:r>
      <w:r>
        <w:rPr>
          <w:color w:val="000000"/>
          <w:sz w:val="20"/>
          <w:szCs w:val="20"/>
        </w:rPr>
        <w:t>y entonces esto es lo que explicaria su resultado? si es asi aclarar.</w:t>
      </w:r>
    </w:p>
  </w:comment>
  <w:comment w:id="417" w:author="MARIA MERCEDES GAVILANEZ ENDARA" w:date="2024-11-08T16:43:00Z" w:initials="MMGE">
    <w:p w14:paraId="341254FF" w14:textId="77777777" w:rsidR="00C66E68" w:rsidRDefault="00C66E68" w:rsidP="00C66E68">
      <w:r>
        <w:rPr>
          <w:rStyle w:val="CommentReference"/>
        </w:rPr>
        <w:annotationRef/>
      </w:r>
      <w:r>
        <w:rPr>
          <w:color w:val="000000"/>
          <w:sz w:val="20"/>
          <w:szCs w:val="20"/>
        </w:rPr>
        <w:t>y tambien explicar por que</w:t>
      </w:r>
    </w:p>
  </w:comment>
  <w:comment w:id="418" w:author="MARIA MERCEDES GAVILANEZ ENDARA" w:date="2024-11-08T16:44:00Z" w:initials="MMGE">
    <w:p w14:paraId="5553B510" w14:textId="77777777" w:rsidR="00C66E68" w:rsidRDefault="00C66E68" w:rsidP="00C66E68">
      <w:r>
        <w:rPr>
          <w:rStyle w:val="CommentReference"/>
        </w:rPr>
        <w:annotationRef/>
      </w:r>
      <w:r>
        <w:rPr>
          <w:color w:val="000000"/>
          <w:sz w:val="20"/>
          <w:szCs w:val="20"/>
        </w:rPr>
        <w:t>por que? y por que ud no hizo eso?</w:t>
      </w:r>
    </w:p>
  </w:comment>
  <w:comment w:id="419" w:author="MARIA MERCEDES GAVILANEZ ENDARA" w:date="2024-11-08T16:31:00Z" w:initials="MMGE">
    <w:p w14:paraId="557F09D7" w14:textId="061E1C85" w:rsidR="00597063" w:rsidRDefault="00597063" w:rsidP="00597063">
      <w:r>
        <w:rPr>
          <w:rStyle w:val="CommentReference"/>
        </w:rPr>
        <w:annotationRef/>
      </w:r>
      <w:r>
        <w:rPr>
          <w:color w:val="000000"/>
          <w:sz w:val="20"/>
          <w:szCs w:val="20"/>
        </w:rPr>
        <w:t xml:space="preserve">tambien puede ser por aislamiento por distancia… por que no se trabajó por ejemplo con el indice de moran?? </w:t>
      </w:r>
    </w:p>
  </w:comment>
  <w:comment w:id="420" w:author="MARIA MERCEDES GAVILANEZ ENDARA" w:date="2024-11-09T14:40:00Z" w:initials="MG">
    <w:p w14:paraId="5D2CED44" w14:textId="77777777" w:rsidR="00FE6B05" w:rsidRDefault="00FE6B05" w:rsidP="00FE6B05">
      <w:r>
        <w:rPr>
          <w:rStyle w:val="CommentReference"/>
        </w:rPr>
        <w:annotationRef/>
      </w:r>
      <w:r>
        <w:rPr>
          <w:color w:val="000000"/>
          <w:sz w:val="20"/>
          <w:szCs w:val="20"/>
        </w:rPr>
        <w:t>procurar no usar infinitivos (ando/endo)</w:t>
      </w:r>
    </w:p>
  </w:comment>
  <w:comment w:id="421" w:author="MARIA MERCEDES GAVILANEZ ENDARA" w:date="2024-11-09T14:40:00Z" w:initials="MG">
    <w:p w14:paraId="51E2EC09" w14:textId="77777777" w:rsidR="00FE6B05" w:rsidRDefault="00FE6B05" w:rsidP="00FE6B05">
      <w:r>
        <w:rPr>
          <w:rStyle w:val="CommentReference"/>
        </w:rPr>
        <w:annotationRef/>
      </w:r>
      <w:r>
        <w:rPr>
          <w:sz w:val="20"/>
          <w:szCs w:val="20"/>
        </w:rPr>
        <w:t xml:space="preserve">La teoría de Lomolino sugiere que las comunidades más cercanas en términos de altitud o geografía suelen compartir más especies debido a condiciones ambientales similares.pero de sus resutladps se puede ver que la beta diversidad no varía significativamente con la altitud o la proximidad geográfica, por lo qye se deberia analizar o por lo menos propones otros factores están influyendo en la diversidad de especies de sotobosque </w:t>
      </w:r>
    </w:p>
  </w:comment>
  <w:comment w:id="424" w:author="MARIA MERCEDES GAVILANEZ ENDARA" w:date="2024-11-09T14:42:00Z" w:initials="MG">
    <w:p w14:paraId="5746F535" w14:textId="6E326797" w:rsidR="00FE6B05" w:rsidRDefault="00FE6B05" w:rsidP="00FE6B05">
      <w:r>
        <w:rPr>
          <w:rStyle w:val="CommentReference"/>
        </w:rPr>
        <w:annotationRef/>
      </w:r>
      <w:r>
        <w:rPr>
          <w:color w:val="000000"/>
          <w:sz w:val="20"/>
          <w:szCs w:val="20"/>
        </w:rPr>
        <w:t>pero por que? que caracteristicas diferneciaria al sotobosque de arbols y arbustos</w:t>
      </w:r>
    </w:p>
  </w:comment>
  <w:comment w:id="429" w:author="MARIA MERCEDES GAVILANEZ ENDARA" w:date="2024-11-09T14:49:00Z" w:initials="MG">
    <w:p w14:paraId="667E52BF" w14:textId="77777777" w:rsidR="00FE6B05" w:rsidRDefault="00FE6B05" w:rsidP="00FE6B05">
      <w:r>
        <w:rPr>
          <w:rStyle w:val="CommentReference"/>
        </w:rPr>
        <w:annotationRef/>
      </w:r>
      <w:r>
        <w:rPr>
          <w:color w:val="000000"/>
          <w:sz w:val="20"/>
          <w:szCs w:val="20"/>
        </w:rPr>
        <w:t xml:space="preserve">pero tambien peude ser dispersal limitation por ejemplo- creo qeu es un punto a considerar sobretodo para especies de sotobosque </w:t>
      </w:r>
    </w:p>
  </w:comment>
  <w:comment w:id="430" w:author="MARIA MERCEDES GAVILANEZ ENDARA" w:date="2024-11-09T14:54:00Z" w:initials="MG">
    <w:p w14:paraId="5174EE00" w14:textId="77777777" w:rsidR="00035052" w:rsidRDefault="00035052" w:rsidP="00035052">
      <w:r>
        <w:rPr>
          <w:rStyle w:val="CommentReference"/>
        </w:rPr>
        <w:annotationRef/>
      </w:r>
      <w:r>
        <w:rPr>
          <w:color w:val="000000"/>
          <w:sz w:val="20"/>
          <w:szCs w:val="20"/>
        </w:rPr>
        <w:t xml:space="preserve">tambien considerar microclimas o microhabitats que se foramn mas aun si se esta hablando de ecositemas montañosos- el endemismo tambien podria ser una variable a considerar </w:t>
      </w:r>
    </w:p>
  </w:comment>
  <w:comment w:id="431" w:author="MARIA MERCEDES GAVILANEZ ENDARA" w:date="2024-11-09T14:53:00Z" w:initials="MG">
    <w:p w14:paraId="61D1EA47" w14:textId="286EEE84" w:rsidR="00035052" w:rsidRDefault="00035052" w:rsidP="00035052">
      <w:r>
        <w:rPr>
          <w:rStyle w:val="CommentReference"/>
        </w:rPr>
        <w:annotationRef/>
      </w:r>
      <w:r>
        <w:rPr>
          <w:color w:val="000000"/>
          <w:sz w:val="20"/>
          <w:szCs w:val="20"/>
        </w:rPr>
        <w:t xml:space="preserve">este mas bien creo que actua a escalas espaciales mayores— </w:t>
      </w:r>
    </w:p>
  </w:comment>
  <w:comment w:id="440" w:author="MARIA MERCEDES GAVILANEZ ENDARA" w:date="2024-11-09T14:55:00Z" w:initials="MG">
    <w:p w14:paraId="6CD625B9" w14:textId="77777777" w:rsidR="00035052" w:rsidRDefault="00035052" w:rsidP="00035052">
      <w:r>
        <w:rPr>
          <w:rStyle w:val="CommentReference"/>
        </w:rPr>
        <w:annotationRef/>
      </w:r>
      <w:r>
        <w:rPr>
          <w:color w:val="000000"/>
          <w:sz w:val="20"/>
          <w:szCs w:val="20"/>
        </w:rPr>
        <w:t>cita</w:t>
      </w:r>
    </w:p>
  </w:comment>
  <w:comment w:id="441" w:author="MARIA MERCEDES GAVILANEZ ENDARA" w:date="2024-11-09T14:55:00Z" w:initials="MG">
    <w:p w14:paraId="0096BDCC" w14:textId="77777777" w:rsidR="00035052" w:rsidRDefault="00035052" w:rsidP="00035052">
      <w:r>
        <w:rPr>
          <w:rStyle w:val="CommentReference"/>
        </w:rPr>
        <w:annotationRef/>
      </w:r>
      <w:r>
        <w:rPr>
          <w:color w:val="000000"/>
          <w:sz w:val="20"/>
          <w:szCs w:val="20"/>
        </w:rPr>
        <w:t>por?</w:t>
      </w:r>
    </w:p>
  </w:comment>
  <w:comment w:id="442" w:author="MARIA MERCEDES GAVILANEZ ENDARA" w:date="2024-11-09T14:56:00Z" w:initials="MG">
    <w:p w14:paraId="4FA2E434" w14:textId="77777777" w:rsidR="00035052" w:rsidRDefault="00035052" w:rsidP="00035052">
      <w:r>
        <w:rPr>
          <w:rStyle w:val="CommentReference"/>
        </w:rPr>
        <w:annotationRef/>
      </w:r>
      <w:r>
        <w:rPr>
          <w:color w:val="000000"/>
          <w:sz w:val="20"/>
          <w:szCs w:val="20"/>
        </w:rPr>
        <w:t>donde</w:t>
      </w:r>
    </w:p>
  </w:comment>
  <w:comment w:id="443" w:author="MARIA MERCEDES GAVILANEZ ENDARA" w:date="2024-11-09T15:04:00Z" w:initials="MMGE">
    <w:p w14:paraId="514542EF" w14:textId="77777777" w:rsidR="00E81544" w:rsidRDefault="00E81544" w:rsidP="00E81544">
      <w:r>
        <w:rPr>
          <w:rStyle w:val="CommentReference"/>
        </w:rPr>
        <w:annotationRef/>
      </w:r>
      <w:r>
        <w:rPr>
          <w:color w:val="000000"/>
          <w:sz w:val="20"/>
          <w:szCs w:val="20"/>
        </w:rPr>
        <w:t>redactar mejor indicando la asociacion (postiva o negativa entre las variables)</w:t>
      </w:r>
    </w:p>
  </w:comment>
  <w:comment w:id="448" w:author="MARIA MERCEDES GAVILANEZ ENDARA" w:date="2024-11-09T15:06:00Z" w:initials="MMGE">
    <w:p w14:paraId="3F9D384F" w14:textId="77777777" w:rsidR="00E81544" w:rsidRDefault="00E81544" w:rsidP="00E81544">
      <w:r>
        <w:rPr>
          <w:rStyle w:val="CommentReference"/>
        </w:rPr>
        <w:annotationRef/>
      </w:r>
      <w:r>
        <w:rPr>
          <w:color w:val="000000"/>
          <w:sz w:val="20"/>
          <w:szCs w:val="20"/>
        </w:rPr>
        <w:t>estos son procesos aleatorios pero se habla de competencia por recurso, quen o es un evento aleatorio si no ecológico- creo que se contradice</w:t>
      </w:r>
    </w:p>
  </w:comment>
  <w:comment w:id="451" w:author="MARIA MERCEDES GAVILANEZ ENDARA" w:date="2024-11-09T15:07:00Z" w:initials="MMGE">
    <w:p w14:paraId="0DB6C12B" w14:textId="77777777" w:rsidR="00E81544" w:rsidRDefault="00E81544" w:rsidP="00E81544">
      <w:r>
        <w:rPr>
          <w:rStyle w:val="CommentReference"/>
        </w:rPr>
        <w:annotationRef/>
      </w:r>
      <w:r>
        <w:rPr>
          <w:color w:val="000000"/>
          <w:sz w:val="20"/>
          <w:szCs w:val="20"/>
        </w:rPr>
        <w:t>en beta diversidad me cuesta soportar esta aseveración</w:t>
      </w:r>
    </w:p>
  </w:comment>
  <w:comment w:id="452" w:author="MARIA MERCEDES GAVILANEZ ENDARA" w:date="2024-11-09T15:08:00Z" w:initials="MMGE">
    <w:p w14:paraId="18327E17" w14:textId="77777777" w:rsidR="00E81544" w:rsidRDefault="00E81544" w:rsidP="00E81544">
      <w:r>
        <w:rPr>
          <w:rStyle w:val="CommentReference"/>
        </w:rPr>
        <w:annotationRef/>
      </w:r>
      <w:r>
        <w:rPr>
          <w:color w:val="000000"/>
          <w:sz w:val="20"/>
          <w:szCs w:val="20"/>
        </w:rPr>
        <w:t>si pero esto ya sabiamos… como sus resutlados ayudana a entender mejor esra relacion?</w:t>
      </w:r>
    </w:p>
  </w:comment>
  <w:comment w:id="454" w:author="MARIA MERCEDES GAVILANEZ ENDARA" w:date="2024-11-09T15:09:00Z" w:initials="MMGE">
    <w:p w14:paraId="1C154E23" w14:textId="77777777" w:rsidR="00E81544" w:rsidRDefault="00E81544" w:rsidP="00E81544">
      <w:r>
        <w:rPr>
          <w:rStyle w:val="CommentReference"/>
        </w:rPr>
        <w:annotationRef/>
      </w:r>
      <w:r>
        <w:rPr>
          <w:color w:val="000000"/>
          <w:sz w:val="20"/>
          <w:szCs w:val="20"/>
        </w:rPr>
        <w:t>??</w:t>
      </w:r>
    </w:p>
  </w:comment>
  <w:comment w:id="456" w:author="MARIA MERCEDES GAVILANEZ ENDARA" w:date="2024-11-09T15:10:00Z" w:initials="MMGE">
    <w:p w14:paraId="7D63D25C" w14:textId="77777777" w:rsidR="00E81544" w:rsidRDefault="00E81544" w:rsidP="00E81544">
      <w:r>
        <w:rPr>
          <w:rStyle w:val="CommentReference"/>
        </w:rPr>
        <w:annotationRef/>
      </w:r>
      <w:r>
        <w:rPr>
          <w:color w:val="000000"/>
          <w:sz w:val="20"/>
          <w:szCs w:val="20"/>
        </w:rPr>
        <w:t>reduciendose en relacion con la escala? donde se ve eso en la tabla??</w:t>
      </w:r>
    </w:p>
  </w:comment>
  <w:comment w:id="457" w:author="MARIA MERCEDES GAVILANEZ ENDARA" w:date="2024-11-09T15:10:00Z" w:initials="MMGE">
    <w:p w14:paraId="70E0157C" w14:textId="77777777" w:rsidR="00E81544" w:rsidRDefault="00E81544" w:rsidP="00E81544">
      <w:r>
        <w:rPr>
          <w:rStyle w:val="CommentReference"/>
        </w:rPr>
        <w:annotationRef/>
      </w:r>
      <w:r>
        <w:rPr>
          <w:color w:val="000000"/>
          <w:sz w:val="20"/>
          <w:szCs w:val="20"/>
        </w:rPr>
        <w:t>??los resultados asumo?</w:t>
      </w:r>
    </w:p>
  </w:comment>
  <w:comment w:id="461" w:author="MARIA MERCEDES GAVILANEZ ENDARA" w:date="2024-11-09T15:12:00Z" w:initials="MMGE">
    <w:p w14:paraId="7FAACA4D" w14:textId="77777777" w:rsidR="00A11596" w:rsidRDefault="00A11596" w:rsidP="00A11596">
      <w:r>
        <w:rPr>
          <w:rStyle w:val="CommentReference"/>
        </w:rPr>
        <w:annotationRef/>
      </w:r>
      <w:r>
        <w:rPr>
          <w:color w:val="000000"/>
          <w:sz w:val="20"/>
          <w:szCs w:val="20"/>
        </w:rPr>
        <w:t>donde estan estos resultados?</w:t>
      </w:r>
    </w:p>
  </w:comment>
  <w:comment w:id="473" w:author="MARIA MERCEDES GAVILANEZ ENDARA" w:date="2024-11-09T15:23:00Z" w:initials="MMGE">
    <w:p w14:paraId="5A75286D" w14:textId="77777777" w:rsidR="00044658" w:rsidRDefault="00044658" w:rsidP="00044658">
      <w:r>
        <w:rPr>
          <w:rStyle w:val="CommentReference"/>
        </w:rPr>
        <w:annotationRef/>
      </w:r>
      <w:r>
        <w:rPr>
          <w:color w:val="000000"/>
          <w:sz w:val="20"/>
          <w:szCs w:val="20"/>
        </w:rPr>
        <w:t>pero entonces por que se planteó??</w:t>
      </w:r>
    </w:p>
  </w:comment>
  <w:comment w:id="476" w:author="MARIA MERCEDES GAVILANEZ ENDARA" w:date="2024-11-09T15:24:00Z" w:initials="MMGE">
    <w:p w14:paraId="292718AB" w14:textId="77777777" w:rsidR="00044658" w:rsidRDefault="00044658" w:rsidP="00044658">
      <w:r>
        <w:rPr>
          <w:rStyle w:val="CommentReference"/>
        </w:rPr>
        <w:annotationRef/>
      </w:r>
      <w:r>
        <w:rPr>
          <w:color w:val="000000"/>
          <w:sz w:val="20"/>
          <w:szCs w:val="20"/>
        </w:rPr>
        <w:t>me parece que se contradice con lo que escribe en la ultima linea del parrafo anterior</w:t>
      </w:r>
    </w:p>
  </w:comment>
  <w:comment w:id="477" w:author="MARIA MERCEDES GAVILANEZ ENDARA" w:date="2024-11-09T15:25:00Z" w:initials="MMGE">
    <w:p w14:paraId="281F540F" w14:textId="77777777" w:rsidR="00044658" w:rsidRDefault="00044658" w:rsidP="00044658">
      <w:r>
        <w:rPr>
          <w:rStyle w:val="CommentReference"/>
        </w:rPr>
        <w:annotationRef/>
      </w:r>
      <w:r>
        <w:rPr>
          <w:color w:val="000000"/>
          <w:sz w:val="20"/>
          <w:szCs w:val="20"/>
        </w:rPr>
        <w:t xml:space="preserve">estos son resultados. explicar </w:t>
      </w:r>
    </w:p>
  </w:comment>
  <w:comment w:id="478" w:author="MARIA MERCEDES GAVILANEZ ENDARA" w:date="2024-11-09T15:27:00Z" w:initials="MMGE">
    <w:p w14:paraId="72151810" w14:textId="77777777" w:rsidR="00044658" w:rsidRDefault="00044658" w:rsidP="00044658">
      <w:r>
        <w:rPr>
          <w:rStyle w:val="CommentReference"/>
        </w:rPr>
        <w:annotationRef/>
      </w:r>
      <w:r>
        <w:rPr>
          <w:color w:val="000000"/>
          <w:sz w:val="20"/>
          <w:szCs w:val="20"/>
        </w:rPr>
        <w:t>no podrian ser tambien las diferencias en habitos a los que hace referencia mas arriba donde compara firmas d vida de paramos, sotobosue sy arboles grandes— y no solo la metodologia empleada</w:t>
      </w:r>
    </w:p>
  </w:comment>
  <w:comment w:id="479" w:author="MARIA MERCEDES GAVILANEZ ENDARA" w:date="2024-11-09T15:27:00Z" w:initials="MMGE">
    <w:p w14:paraId="4D27852D" w14:textId="4ACB410A" w:rsidR="00044658" w:rsidRDefault="00044658" w:rsidP="00044658">
      <w:r>
        <w:rPr>
          <w:rStyle w:val="CommentReference"/>
        </w:rPr>
        <w:annotationRef/>
      </w:r>
      <w:r>
        <w:rPr>
          <w:color w:val="000000"/>
          <w:sz w:val="20"/>
          <w:szCs w:val="20"/>
        </w:rPr>
        <w:t>en relacion con??</w:t>
      </w:r>
    </w:p>
  </w:comment>
  <w:comment w:id="481" w:author="MARIA MERCEDES GAVILANEZ ENDARA" w:date="2024-11-09T15:28:00Z" w:initials="MMGE">
    <w:p w14:paraId="745D0ECF" w14:textId="77777777" w:rsidR="00044658" w:rsidRDefault="00044658" w:rsidP="00044658">
      <w:r>
        <w:rPr>
          <w:rStyle w:val="CommentReference"/>
        </w:rPr>
        <w:annotationRef/>
      </w:r>
      <w:r>
        <w:rPr>
          <w:color w:val="000000"/>
          <w:sz w:val="20"/>
          <w:szCs w:val="20"/>
        </w:rPr>
        <w:t>en general la tendencia de beta me parece dificil de encontrar y por ende explicar …</w:t>
      </w:r>
    </w:p>
  </w:comment>
  <w:comment w:id="482" w:author="MARIA MERCEDES GAVILANEZ ENDARA" w:date="2024-11-09T15:32:00Z" w:initials="MMGE">
    <w:p w14:paraId="1C66E79C" w14:textId="77777777" w:rsidR="005A04CF" w:rsidRDefault="005A04CF" w:rsidP="005A04CF">
      <w:r>
        <w:rPr>
          <w:rStyle w:val="CommentReference"/>
        </w:rPr>
        <w:annotationRef/>
      </w:r>
      <w:r>
        <w:rPr>
          <w:color w:val="000000"/>
          <w:sz w:val="20"/>
          <w:szCs w:val="20"/>
        </w:rPr>
        <w:t>creo que falta asociar esto mas precisamente a resultados puntuales de su trabajp si no se lee mas bien como un marco teorico</w:t>
      </w:r>
    </w:p>
  </w:comment>
  <w:comment w:id="489" w:author="MARIA MERCEDES GAVILANEZ ENDARA" w:date="2024-11-09T15:32:00Z" w:initials="MMGE">
    <w:p w14:paraId="59E6F271" w14:textId="79D99DE5" w:rsidR="005A04CF" w:rsidRDefault="005A04CF" w:rsidP="005A04CF">
      <w:r>
        <w:rPr>
          <w:rStyle w:val="CommentReference"/>
        </w:rPr>
        <w:annotationRef/>
      </w:r>
    </w:p>
    <w:p w14:paraId="0A039369" w14:textId="77777777" w:rsidR="005A04CF" w:rsidRDefault="005A04CF" w:rsidP="005A04CF">
      <w:r>
        <w:rPr>
          <w:color w:val="000000"/>
          <w:sz w:val="20"/>
          <w:szCs w:val="20"/>
        </w:rPr>
        <w:t>creo que falta asociar esto mas precisamente a resultados puntuales de su trabajp si no se lee mas bien como un marco teorico</w:t>
      </w:r>
    </w:p>
  </w:comment>
  <w:comment w:id="493" w:author="MARIA MERCEDES GAVILANEZ ENDARA" w:date="2024-11-09T15:33:00Z" w:initials="MMGE">
    <w:p w14:paraId="48CD1099" w14:textId="77777777" w:rsidR="005A04CF" w:rsidRDefault="005A04CF" w:rsidP="005A04CF">
      <w:r>
        <w:rPr>
          <w:rStyle w:val="CommentReference"/>
        </w:rPr>
        <w:annotationRef/>
      </w:r>
      <w:r>
        <w:rPr>
          <w:color w:val="000000"/>
          <w:sz w:val="20"/>
          <w:szCs w:val="20"/>
        </w:rPr>
        <w:t>cuales, donde, en el mismo grupo??</w:t>
      </w:r>
    </w:p>
  </w:comment>
  <w:comment w:id="497" w:author="MARIA MERCEDES GAVILANEZ ENDARA" w:date="2024-11-09T16:17:00Z" w:initials="MMGE">
    <w:p w14:paraId="081189DC" w14:textId="77777777" w:rsidR="003C6C4A" w:rsidRDefault="003C6C4A" w:rsidP="003C6C4A">
      <w:r>
        <w:rPr>
          <w:rStyle w:val="CommentReference"/>
        </w:rPr>
        <w:annotationRef/>
      </w:r>
      <w:r>
        <w:rPr>
          <w:color w:val="000000"/>
          <w:sz w:val="20"/>
          <w:szCs w:val="20"/>
        </w:rPr>
        <w:t>redundandte</w:t>
      </w:r>
    </w:p>
  </w:comment>
  <w:comment w:id="503" w:author="MARIA MERCEDES GAVILANEZ ENDARA" w:date="2024-11-09T16:17:00Z" w:initials="MMGE">
    <w:p w14:paraId="25A2B1BD" w14:textId="77777777" w:rsidR="003C6C4A" w:rsidRDefault="003C6C4A" w:rsidP="003C6C4A">
      <w:r>
        <w:rPr>
          <w:rStyle w:val="CommentReference"/>
        </w:rPr>
        <w:annotationRef/>
      </w:r>
      <w:r>
        <w:rPr>
          <w:color w:val="000000"/>
          <w:sz w:val="20"/>
          <w:szCs w:val="20"/>
        </w:rPr>
        <w:t>revsar</w:t>
      </w:r>
    </w:p>
  </w:comment>
  <w:comment w:id="507" w:author="MARIA MERCEDES GAVILANEZ ENDARA" w:date="2024-11-09T16:18:00Z" w:initials="MMGE">
    <w:p w14:paraId="69245BC4" w14:textId="77777777" w:rsidR="003C6C4A" w:rsidRDefault="003C6C4A" w:rsidP="003C6C4A">
      <w:r>
        <w:rPr>
          <w:rStyle w:val="CommentReference"/>
        </w:rPr>
        <w:annotationRef/>
      </w:r>
      <w:r>
        <w:rPr>
          <w:color w:val="000000"/>
          <w:sz w:val="20"/>
          <w:szCs w:val="20"/>
        </w:rPr>
        <w:t>por que</w:t>
      </w:r>
    </w:p>
  </w:comment>
  <w:comment w:id="510" w:author="MARIA MERCEDES GAVILANEZ ENDARA" w:date="2024-11-09T16:18:00Z" w:initials="MMGE">
    <w:p w14:paraId="1290456B" w14:textId="77777777" w:rsidR="003C6C4A" w:rsidRDefault="003C6C4A" w:rsidP="003C6C4A">
      <w:r>
        <w:rPr>
          <w:rStyle w:val="CommentReference"/>
        </w:rPr>
        <w:annotationRef/>
      </w:r>
      <w:r>
        <w:rPr>
          <w:color w:val="000000"/>
          <w:sz w:val="20"/>
          <w:szCs w:val="20"/>
        </w:rPr>
        <w:t>revisar</w:t>
      </w:r>
    </w:p>
  </w:comment>
  <w:comment w:id="511" w:author="MARIA MERCEDES GAVILANEZ ENDARA" w:date="2024-11-09T16:19:00Z" w:initials="MMGE">
    <w:p w14:paraId="78E98F8F" w14:textId="77777777" w:rsidR="003C6C4A" w:rsidRDefault="003C6C4A" w:rsidP="003C6C4A">
      <w:r>
        <w:rPr>
          <w:rStyle w:val="CommentReference"/>
        </w:rPr>
        <w:annotationRef/>
      </w:r>
      <w:r>
        <w:rPr>
          <w:color w:val="000000"/>
          <w:sz w:val="20"/>
          <w:szCs w:val="20"/>
        </w:rPr>
        <w:t>creo que se contradice</w:t>
      </w:r>
    </w:p>
  </w:comment>
  <w:comment w:id="512" w:author="MARIA MERCEDES GAVILANEZ ENDARA" w:date="2024-11-09T16:19:00Z" w:initials="MMGE">
    <w:p w14:paraId="311D3D1E" w14:textId="77777777" w:rsidR="003C6C4A" w:rsidRDefault="003C6C4A" w:rsidP="003C6C4A">
      <w:r>
        <w:rPr>
          <w:rStyle w:val="CommentReference"/>
        </w:rPr>
        <w:annotationRef/>
      </w:r>
      <w:r>
        <w:rPr>
          <w:color w:val="000000"/>
          <w:sz w:val="20"/>
          <w:szCs w:val="20"/>
        </w:rPr>
        <w:t>y del grupo</w:t>
      </w:r>
    </w:p>
  </w:comment>
  <w:comment w:id="513" w:author="MARIA MERCEDES GAVILANEZ ENDARA" w:date="2024-11-09T16:19:00Z" w:initials="MMGE">
    <w:p w14:paraId="6502F958" w14:textId="77777777" w:rsidR="003C6C4A" w:rsidRDefault="003C6C4A" w:rsidP="003C6C4A">
      <w:r>
        <w:rPr>
          <w:rStyle w:val="CommentReference"/>
        </w:rPr>
        <w:annotationRef/>
      </w:r>
      <w:r>
        <w:rPr>
          <w:color w:val="000000"/>
          <w:sz w:val="20"/>
          <w:szCs w:val="20"/>
        </w:rPr>
        <w:t>por que?</w:t>
      </w:r>
    </w:p>
  </w:comment>
  <w:comment w:id="669" w:author="MARIA MERCEDES GAVILANEZ ENDARA" w:date="2024-10-16T14:24:00Z" w:initials="MMGE">
    <w:p w14:paraId="033C87BA" w14:textId="0524B558" w:rsidR="00E47A8D" w:rsidRDefault="00E47A8D" w:rsidP="00E47A8D">
      <w:r>
        <w:rPr>
          <w:rStyle w:val="CommentReference"/>
        </w:rPr>
        <w:annotationRef/>
      </w:r>
      <w:r>
        <w:rPr>
          <w:color w:val="000000"/>
          <w:sz w:val="20"/>
          <w:szCs w:val="20"/>
        </w:rPr>
        <w:t>a que corresponde la escala de color?</w:t>
      </w:r>
    </w:p>
  </w:comment>
  <w:comment w:id="670" w:author="MARIA MERCEDES GAVILANEZ ENDARA" w:date="2024-10-16T14:27:00Z" w:initials="MMGE">
    <w:p w14:paraId="3A650903" w14:textId="77777777" w:rsidR="00E47A8D" w:rsidRDefault="00E47A8D" w:rsidP="00E47A8D">
      <w:r>
        <w:rPr>
          <w:rStyle w:val="CommentReference"/>
        </w:rPr>
        <w:annotationRef/>
      </w:r>
      <w:r>
        <w:rPr>
          <w:color w:val="000000"/>
          <w:sz w:val="20"/>
          <w:szCs w:val="20"/>
        </w:rPr>
        <w:t>en los metodos dice que trabaja con hill 1 pero susa simpson y shannon para escoger las variables?</w:t>
      </w:r>
    </w:p>
  </w:comment>
  <w:comment w:id="671" w:author="MARIA MERCEDES GAVILANEZ ENDARA" w:date="2024-10-16T14:29:00Z" w:initials="MMGE">
    <w:p w14:paraId="3FB909EE" w14:textId="77777777" w:rsidR="00564F6A" w:rsidRDefault="00564F6A" w:rsidP="00564F6A">
      <w:r>
        <w:rPr>
          <w:rStyle w:val="CommentReference"/>
        </w:rPr>
        <w:annotationRef/>
      </w:r>
      <w:r>
        <w:rPr>
          <w:color w:val="000000"/>
          <w:sz w:val="20"/>
          <w:szCs w:val="20"/>
        </w:rPr>
        <w:t>como se inlcuye escala en este analisis?</w:t>
      </w:r>
    </w:p>
  </w:comment>
  <w:comment w:id="677" w:author="Microsoft Office User" w:date="2024-11-11T14:03:00Z" w:initials="MOU">
    <w:p w14:paraId="7E3ED650" w14:textId="77777777" w:rsidR="00CB05D5" w:rsidRDefault="00CB05D5" w:rsidP="00CB05D5">
      <w:r>
        <w:rPr>
          <w:rStyle w:val="CommentReference"/>
        </w:rPr>
        <w:annotationRef/>
      </w:r>
      <w:r>
        <w:rPr>
          <w:color w:val="000000"/>
          <w:sz w:val="20"/>
          <w:szCs w:val="20"/>
        </w:rPr>
        <w:t>esto creo que deberia estar en resultados y no en anexos</w:t>
      </w:r>
    </w:p>
  </w:comment>
  <w:comment w:id="679" w:author="Microsoft Office User" w:date="2024-11-11T14:03:00Z" w:initials="MOU">
    <w:p w14:paraId="144D53A9" w14:textId="77777777" w:rsidR="00CB05D5" w:rsidRDefault="00CB05D5" w:rsidP="00CB05D5">
      <w:r>
        <w:rPr>
          <w:rStyle w:val="CommentReference"/>
        </w:rPr>
        <w:annotationRef/>
      </w:r>
      <w:r>
        <w:rPr>
          <w:color w:val="000000"/>
          <w:sz w:val="20"/>
          <w:szCs w:val="20"/>
        </w:rPr>
        <w:t>esto creo que deberia estar en resultados y no en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C088B1" w15:done="0"/>
  <w15:commentEx w15:paraId="09F998A8" w15:done="0"/>
  <w15:commentEx w15:paraId="6152C8D2" w15:done="0"/>
  <w15:commentEx w15:paraId="7CBC5447" w15:paraIdParent="6152C8D2" w15:done="0"/>
  <w15:commentEx w15:paraId="1AF8AAA7" w15:done="0"/>
  <w15:commentEx w15:paraId="468DB280" w15:done="0"/>
  <w15:commentEx w15:paraId="7FE1127D" w15:done="0"/>
  <w15:commentEx w15:paraId="4B0F0900" w15:done="0"/>
  <w15:commentEx w15:paraId="4F9D091D" w15:done="0"/>
  <w15:commentEx w15:paraId="4C46D8FD" w15:done="0"/>
  <w15:commentEx w15:paraId="373C7201" w15:done="0"/>
  <w15:commentEx w15:paraId="0043BA96" w15:done="0"/>
  <w15:commentEx w15:paraId="0001C99B" w15:done="0"/>
  <w15:commentEx w15:paraId="5F2E21F2" w15:done="0"/>
  <w15:commentEx w15:paraId="4E51C802" w15:done="0"/>
  <w15:commentEx w15:paraId="54BA668E" w15:done="0"/>
  <w15:commentEx w15:paraId="5EA641B0" w15:done="0"/>
  <w15:commentEx w15:paraId="78399211" w15:done="0"/>
  <w15:commentEx w15:paraId="13D13F18" w15:done="0"/>
  <w15:commentEx w15:paraId="438BFEF4" w15:done="0"/>
  <w15:commentEx w15:paraId="2CCFD038" w15:done="0"/>
  <w15:commentEx w15:paraId="3A2067A9" w15:done="0"/>
  <w15:commentEx w15:paraId="582BB0CB" w15:done="0"/>
  <w15:commentEx w15:paraId="37ECBF4F" w15:done="0"/>
  <w15:commentEx w15:paraId="6FD0F6D1" w15:done="0"/>
  <w15:commentEx w15:paraId="2756763B" w15:paraIdParent="6FD0F6D1" w15:done="0"/>
  <w15:commentEx w15:paraId="55AE40FB" w15:done="0"/>
  <w15:commentEx w15:paraId="4C8B597B" w15:done="0"/>
  <w15:commentEx w15:paraId="2619385A" w15:done="0"/>
  <w15:commentEx w15:paraId="736BA8E2" w15:done="0"/>
  <w15:commentEx w15:paraId="358F6EDD" w15:done="0"/>
  <w15:commentEx w15:paraId="7B68BD9F" w15:done="0"/>
  <w15:commentEx w15:paraId="334E83FE" w15:done="0"/>
  <w15:commentEx w15:paraId="143EA80A" w15:done="0"/>
  <w15:commentEx w15:paraId="510996F7" w15:paraIdParent="143EA80A" w15:done="0"/>
  <w15:commentEx w15:paraId="2D47A8BA" w15:done="0"/>
  <w15:commentEx w15:paraId="4F91839F" w15:done="0"/>
  <w15:commentEx w15:paraId="18237728" w15:paraIdParent="4F91839F" w15:done="0"/>
  <w15:commentEx w15:paraId="5E0A4E47" w15:paraIdParent="4F91839F" w15:done="0"/>
  <w15:commentEx w15:paraId="62B6ABC3" w15:done="0"/>
  <w15:commentEx w15:paraId="0018F2F1" w15:done="0"/>
  <w15:commentEx w15:paraId="2B9BBC94" w15:done="0"/>
  <w15:commentEx w15:paraId="11E796B6" w15:done="0"/>
  <w15:commentEx w15:paraId="791B095B" w15:done="0"/>
  <w15:commentEx w15:paraId="39B1D21D" w15:done="0"/>
  <w15:commentEx w15:paraId="1AF3D656" w15:done="0"/>
  <w15:commentEx w15:paraId="3D313094" w15:done="0"/>
  <w15:commentEx w15:paraId="2A7AE10D" w15:done="0"/>
  <w15:commentEx w15:paraId="078A1D99" w15:done="0"/>
  <w15:commentEx w15:paraId="2BE5E8B1" w15:done="0"/>
  <w15:commentEx w15:paraId="638FDDD9" w15:done="0"/>
  <w15:commentEx w15:paraId="429C2BAB" w15:done="0"/>
  <w15:commentEx w15:paraId="1F9864AF" w15:paraIdParent="429C2BAB" w15:done="0"/>
  <w15:commentEx w15:paraId="1E94B9DC" w15:done="0"/>
  <w15:commentEx w15:paraId="365D5CDD" w15:done="0"/>
  <w15:commentEx w15:paraId="09965BA8" w15:done="0"/>
  <w15:commentEx w15:paraId="4C76DD02" w15:done="0"/>
  <w15:commentEx w15:paraId="7BB21FE6" w15:done="0"/>
  <w15:commentEx w15:paraId="09425057" w15:done="0"/>
  <w15:commentEx w15:paraId="0ADFD21B" w15:done="0"/>
  <w15:commentEx w15:paraId="35BA60EE" w15:done="0"/>
  <w15:commentEx w15:paraId="7E75D844" w15:done="0"/>
  <w15:commentEx w15:paraId="5FCDC85B" w15:paraIdParent="7E75D844" w15:done="0"/>
  <w15:commentEx w15:paraId="08B22CFD" w15:done="0"/>
  <w15:commentEx w15:paraId="1C807E57" w15:done="0"/>
  <w15:commentEx w15:paraId="7453F76D" w15:done="0"/>
  <w15:commentEx w15:paraId="09938E12" w15:done="0"/>
  <w15:commentEx w15:paraId="126C1D4D" w15:done="0"/>
  <w15:commentEx w15:paraId="496A76E3" w15:done="0"/>
  <w15:commentEx w15:paraId="47A9E46D" w15:done="0"/>
  <w15:commentEx w15:paraId="06FCBC03" w15:done="0"/>
  <w15:commentEx w15:paraId="666A1BB7" w15:done="0"/>
  <w15:commentEx w15:paraId="4F990C8E" w15:done="0"/>
  <w15:commentEx w15:paraId="792ECD1E" w15:done="0"/>
  <w15:commentEx w15:paraId="1E9033F0" w15:done="0"/>
  <w15:commentEx w15:paraId="2FBEB783" w15:done="0"/>
  <w15:commentEx w15:paraId="6D461FDF" w15:done="0"/>
  <w15:commentEx w15:paraId="0C9C9EC4" w15:done="0"/>
  <w15:commentEx w15:paraId="1AC9DF2B" w15:done="0"/>
  <w15:commentEx w15:paraId="4C71D013" w15:done="0"/>
  <w15:commentEx w15:paraId="1D9433E6" w15:done="0"/>
  <w15:commentEx w15:paraId="2E6AE249" w15:done="0"/>
  <w15:commentEx w15:paraId="1F9AB1B4" w15:paraIdParent="2E6AE249" w15:done="0"/>
  <w15:commentEx w15:paraId="3E0E8DEE" w15:done="0"/>
  <w15:commentEx w15:paraId="4F07C5ED" w15:done="0"/>
  <w15:commentEx w15:paraId="4D8E38C9" w15:done="0"/>
  <w15:commentEx w15:paraId="2A605477" w15:done="0"/>
  <w15:commentEx w15:paraId="4A532609" w15:done="0"/>
  <w15:commentEx w15:paraId="40E9E3C6" w15:done="0"/>
  <w15:commentEx w15:paraId="797604C3" w15:done="0"/>
  <w15:commentEx w15:paraId="0086F531" w15:done="0"/>
  <w15:commentEx w15:paraId="1B07EE57" w15:done="0"/>
  <w15:commentEx w15:paraId="25301A2C" w15:done="0"/>
  <w15:commentEx w15:paraId="7896154C" w15:done="0"/>
  <w15:commentEx w15:paraId="68609E35" w15:done="0"/>
  <w15:commentEx w15:paraId="28FE0821" w15:done="0"/>
  <w15:commentEx w15:paraId="5CA28493" w15:done="0"/>
  <w15:commentEx w15:paraId="787378BA" w15:paraIdParent="5CA28493" w15:done="0"/>
  <w15:commentEx w15:paraId="3BA7A50C" w15:done="0"/>
  <w15:commentEx w15:paraId="2BC14AAE" w15:done="0"/>
  <w15:commentEx w15:paraId="504EA80B" w15:done="0"/>
  <w15:commentEx w15:paraId="31FBB81B" w15:done="0"/>
  <w15:commentEx w15:paraId="3F28AE18" w15:done="0"/>
  <w15:commentEx w15:paraId="3E8EE82D" w15:done="0"/>
  <w15:commentEx w15:paraId="74CADB10" w15:done="0"/>
  <w15:commentEx w15:paraId="26379E99" w15:done="0"/>
  <w15:commentEx w15:paraId="10DB1708" w15:done="0"/>
  <w15:commentEx w15:paraId="12501CE5" w15:done="0"/>
  <w15:commentEx w15:paraId="7481E6E1" w15:done="0"/>
  <w15:commentEx w15:paraId="6BA14871" w15:done="0"/>
  <w15:commentEx w15:paraId="4EBC74B0" w15:done="0"/>
  <w15:commentEx w15:paraId="64F7F449" w15:done="0"/>
  <w15:commentEx w15:paraId="00C5C213" w15:done="0"/>
  <w15:commentEx w15:paraId="3513C15C" w15:done="0"/>
  <w15:commentEx w15:paraId="4603AB9F" w15:done="0"/>
  <w15:commentEx w15:paraId="341254FF" w15:paraIdParent="4603AB9F" w15:done="0"/>
  <w15:commentEx w15:paraId="5553B510" w15:done="0"/>
  <w15:commentEx w15:paraId="557F09D7" w15:done="0"/>
  <w15:commentEx w15:paraId="5D2CED44" w15:done="0"/>
  <w15:commentEx w15:paraId="51E2EC09" w15:done="0"/>
  <w15:commentEx w15:paraId="5746F535" w15:done="0"/>
  <w15:commentEx w15:paraId="667E52BF" w15:done="0"/>
  <w15:commentEx w15:paraId="5174EE00" w15:done="0"/>
  <w15:commentEx w15:paraId="61D1EA47" w15:done="0"/>
  <w15:commentEx w15:paraId="6CD625B9" w15:done="0"/>
  <w15:commentEx w15:paraId="0096BDCC" w15:done="0"/>
  <w15:commentEx w15:paraId="4FA2E434" w15:done="0"/>
  <w15:commentEx w15:paraId="514542EF" w15:done="0"/>
  <w15:commentEx w15:paraId="3F9D384F" w15:done="0"/>
  <w15:commentEx w15:paraId="0DB6C12B" w15:done="0"/>
  <w15:commentEx w15:paraId="18327E17" w15:done="0"/>
  <w15:commentEx w15:paraId="1C154E23" w15:done="0"/>
  <w15:commentEx w15:paraId="7D63D25C" w15:done="0"/>
  <w15:commentEx w15:paraId="70E0157C" w15:done="0"/>
  <w15:commentEx w15:paraId="7FAACA4D" w15:done="0"/>
  <w15:commentEx w15:paraId="5A75286D" w15:done="0"/>
  <w15:commentEx w15:paraId="292718AB" w15:done="0"/>
  <w15:commentEx w15:paraId="281F540F" w15:done="0"/>
  <w15:commentEx w15:paraId="72151810" w15:done="0"/>
  <w15:commentEx w15:paraId="4D27852D" w15:done="0"/>
  <w15:commentEx w15:paraId="745D0ECF" w15:done="0"/>
  <w15:commentEx w15:paraId="1C66E79C" w15:done="0"/>
  <w15:commentEx w15:paraId="0A039369" w15:done="0"/>
  <w15:commentEx w15:paraId="48CD1099" w15:done="0"/>
  <w15:commentEx w15:paraId="081189DC" w15:done="0"/>
  <w15:commentEx w15:paraId="25A2B1BD" w15:done="0"/>
  <w15:commentEx w15:paraId="69245BC4" w15:done="0"/>
  <w15:commentEx w15:paraId="1290456B" w15:done="0"/>
  <w15:commentEx w15:paraId="78E98F8F" w15:done="0"/>
  <w15:commentEx w15:paraId="311D3D1E" w15:done="0"/>
  <w15:commentEx w15:paraId="6502F958" w15:done="0"/>
  <w15:commentEx w15:paraId="033C87BA" w15:done="0"/>
  <w15:commentEx w15:paraId="3A650903" w15:paraIdParent="033C87BA" w15:done="0"/>
  <w15:commentEx w15:paraId="3FB909EE" w15:paraIdParent="033C87BA" w15:done="0"/>
  <w15:commentEx w15:paraId="7E3ED650" w15:done="0"/>
  <w15:commentEx w15:paraId="144D5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7E8C0F" w16cex:dateUtc="2024-10-15T16:25:00Z"/>
  <w16cex:commentExtensible w16cex:durableId="4D118004" w16cex:dateUtc="2024-10-15T16:22:00Z"/>
  <w16cex:commentExtensible w16cex:durableId="348EE9B5" w16cex:dateUtc="2024-10-16T20:26:00Z"/>
  <w16cex:commentExtensible w16cex:durableId="123B2741" w16cex:dateUtc="2024-10-16T20:28:00Z"/>
  <w16cex:commentExtensible w16cex:durableId="0712421E" w16cex:dateUtc="2024-10-15T16:30:00Z"/>
  <w16cex:commentExtensible w16cex:durableId="1DDF76F5" w16cex:dateUtc="2024-10-15T16:32:00Z"/>
  <w16cex:commentExtensible w16cex:durableId="3E91F0B9" w16cex:dateUtc="2024-10-15T16:33:00Z"/>
  <w16cex:commentExtensible w16cex:durableId="0C7F9DD9" w16cex:dateUtc="2024-10-15T16:32:00Z"/>
  <w16cex:commentExtensible w16cex:durableId="5F8E9A65" w16cex:dateUtc="2024-10-15T16:34:00Z"/>
  <w16cex:commentExtensible w16cex:durableId="404C9E0C" w16cex:dateUtc="2024-10-15T16:35:00Z"/>
  <w16cex:commentExtensible w16cex:durableId="5B8EB8AC" w16cex:dateUtc="2024-10-15T16:36:00Z"/>
  <w16cex:commentExtensible w16cex:durableId="4CDFDE4F" w16cex:dateUtc="2024-10-15T16:36:00Z"/>
  <w16cex:commentExtensible w16cex:durableId="7CD1B642" w16cex:dateUtc="2024-10-16T18:22:00Z"/>
  <w16cex:commentExtensible w16cex:durableId="52ADAE8B" w16cex:dateUtc="2024-10-16T18:28:00Z"/>
  <w16cex:commentExtensible w16cex:durableId="5ACD8258" w16cex:dateUtc="2024-10-16T18:29:00Z"/>
  <w16cex:commentExtensible w16cex:durableId="2B110E26" w16cex:dateUtc="2024-10-16T18:29:00Z"/>
  <w16cex:commentExtensible w16cex:durableId="4471083D" w16cex:dateUtc="2024-10-16T18:33:00Z"/>
  <w16cex:commentExtensible w16cex:durableId="7A74C972" w16cex:dateUtc="2024-10-16T18:34:00Z"/>
  <w16cex:commentExtensible w16cex:durableId="65ECF997" w16cex:dateUtc="2024-10-16T18:34:00Z"/>
  <w16cex:commentExtensible w16cex:durableId="1553E577" w16cex:dateUtc="2024-10-16T18:35:00Z"/>
  <w16cex:commentExtensible w16cex:durableId="56A9AAA9" w16cex:dateUtc="2024-10-16T18:37:00Z"/>
  <w16cex:commentExtensible w16cex:durableId="00F00B5C" w16cex:dateUtc="2024-10-16T18:37:00Z"/>
  <w16cex:commentExtensible w16cex:durableId="71CB812D" w16cex:dateUtc="2024-10-16T18:39:00Z"/>
  <w16cex:commentExtensible w16cex:durableId="4E440BBC" w16cex:dateUtc="2024-10-16T18:40:00Z"/>
  <w16cex:commentExtensible w16cex:durableId="3A152AB5" w16cex:dateUtc="2024-10-16T18:42:00Z"/>
  <w16cex:commentExtensible w16cex:durableId="7BB58DA9" w16cex:dateUtc="2024-10-16T18:43:00Z"/>
  <w16cex:commentExtensible w16cex:durableId="449FB9F4" w16cex:dateUtc="2024-10-16T18:43:00Z"/>
  <w16cex:commentExtensible w16cex:durableId="474A412B" w16cex:dateUtc="2024-10-16T18:44:00Z"/>
  <w16cex:commentExtensible w16cex:durableId="6BBD67C4" w16cex:dateUtc="2024-10-16T18:44:00Z"/>
  <w16cex:commentExtensible w16cex:durableId="262AC661" w16cex:dateUtc="2024-11-08T21:37:00Z"/>
  <w16cex:commentExtensible w16cex:durableId="5AB3A7A9" w16cex:dateUtc="2024-10-16T18:47:00Z"/>
  <w16cex:commentExtensible w16cex:durableId="032DC2BB" w16cex:dateUtc="2024-10-16T18:47:00Z"/>
  <w16cex:commentExtensible w16cex:durableId="00239920" w16cex:dateUtc="2024-10-16T18:48:00Z"/>
  <w16cex:commentExtensible w16cex:durableId="32E56841" w16cex:dateUtc="2024-10-16T18:53:00Z"/>
  <w16cex:commentExtensible w16cex:durableId="381D1649" w16cex:dateUtc="2024-10-16T18:54:00Z"/>
  <w16cex:commentExtensible w16cex:durableId="3FBD162B" w16cex:dateUtc="2024-10-16T18:54:00Z"/>
  <w16cex:commentExtensible w16cex:durableId="1EC998DC" w16cex:dateUtc="2024-10-16T18:55:00Z"/>
  <w16cex:commentExtensible w16cex:durableId="6E9233EB" w16cex:dateUtc="2024-10-16T18:56:00Z"/>
  <w16cex:commentExtensible w16cex:durableId="37DA7493" w16cex:dateUtc="2024-10-16T18:58:00Z"/>
  <w16cex:commentExtensible w16cex:durableId="2437E764" w16cex:dateUtc="2024-10-16T18:58:00Z"/>
  <w16cex:commentExtensible w16cex:durableId="7A38899C" w16cex:dateUtc="2024-10-16T18:59:00Z"/>
  <w16cex:commentExtensible w16cex:durableId="08C81121" w16cex:dateUtc="2024-10-16T19:01:00Z"/>
  <w16cex:commentExtensible w16cex:durableId="792334B5" w16cex:dateUtc="2024-10-16T19:01:00Z"/>
  <w16cex:commentExtensible w16cex:durableId="65005668" w16cex:dateUtc="2024-10-16T19:02:00Z"/>
  <w16cex:commentExtensible w16cex:durableId="5AF9A840" w16cex:dateUtc="2024-10-16T19:00:00Z"/>
  <w16cex:commentExtensible w16cex:durableId="62055609" w16cex:dateUtc="2024-10-16T19:03:00Z"/>
  <w16cex:commentExtensible w16cex:durableId="5A963D75" w16cex:dateUtc="2024-10-16T19:04:00Z"/>
  <w16cex:commentExtensible w16cex:durableId="40C2F752" w16cex:dateUtc="2024-10-16T19:05:00Z"/>
  <w16cex:commentExtensible w16cex:durableId="5D637B94" w16cex:dateUtc="2024-10-16T19:17:00Z"/>
  <w16cex:commentExtensible w16cex:durableId="1096A689" w16cex:dateUtc="2024-10-16T19:21:00Z"/>
  <w16cex:commentExtensible w16cex:durableId="3D41FAF6" w16cex:dateUtc="2024-10-16T19:23:00Z"/>
  <w16cex:commentExtensible w16cex:durableId="53BF5894" w16cex:dateUtc="2024-10-16T19:28:00Z"/>
  <w16cex:commentExtensible w16cex:durableId="1F395364" w16cex:dateUtc="2024-10-16T19:29:00Z"/>
  <w16cex:commentExtensible w16cex:durableId="35B59038" w16cex:dateUtc="2024-10-16T19:33:00Z"/>
  <w16cex:commentExtensible w16cex:durableId="53E14A6F" w16cex:dateUtc="2024-10-16T19:57:00Z"/>
  <w16cex:commentExtensible w16cex:durableId="1B80D13B" w16cex:dateUtc="2024-10-16T19:38:00Z"/>
  <w16cex:commentExtensible w16cex:durableId="41F616FB" w16cex:dateUtc="2024-10-16T19:38:00Z"/>
  <w16cex:commentExtensible w16cex:durableId="6A0E72D1" w16cex:dateUtc="2024-10-16T19:59:00Z"/>
  <w16cex:commentExtensible w16cex:durableId="5E7E733C" w16cex:dateUtc="2024-10-16T19:42:00Z"/>
  <w16cex:commentExtensible w16cex:durableId="1FD95FFC" w16cex:dateUtc="2024-10-16T19:39:00Z"/>
  <w16cex:commentExtensible w16cex:durableId="2F2BA0FB" w16cex:dateUtc="2024-10-16T19:40:00Z"/>
  <w16cex:commentExtensible w16cex:durableId="34BD76E4" w16cex:dateUtc="2024-10-16T20:13:00Z"/>
  <w16cex:commentExtensible w16cex:durableId="25ACF5C2" w16cex:dateUtc="2024-10-16T20:17:00Z"/>
  <w16cex:commentExtensible w16cex:durableId="682F7AD6" w16cex:dateUtc="2024-10-16T19:40:00Z"/>
  <w16cex:commentExtensible w16cex:durableId="14A14B13" w16cex:dateUtc="2024-10-16T20:09:00Z"/>
  <w16cex:commentExtensible w16cex:durableId="4C1AF00C" w16cex:dateUtc="2024-10-16T19:41:00Z"/>
  <w16cex:commentExtensible w16cex:durableId="58B22492" w16cex:dateUtc="2024-10-16T19:41:00Z"/>
  <w16cex:commentExtensible w16cex:durableId="6F627E12" w16cex:dateUtc="2024-10-16T20:21:00Z"/>
  <w16cex:commentExtensible w16cex:durableId="178F1201" w16cex:dateUtc="2024-11-08T19:17:00Z"/>
  <w16cex:commentExtensible w16cex:durableId="10BCECFF" w16cex:dateUtc="2024-11-08T19:18:00Z"/>
  <w16cex:commentExtensible w16cex:durableId="35933468" w16cex:dateUtc="2024-11-08T19:18:00Z"/>
  <w16cex:commentExtensible w16cex:durableId="3E83693A" w16cex:dateUtc="2024-11-08T19:33:00Z"/>
  <w16cex:commentExtensible w16cex:durableId="5DF92D7A" w16cex:dateUtc="2024-11-08T19:39:00Z"/>
  <w16cex:commentExtensible w16cex:durableId="43E28B6C" w16cex:dateUtc="2024-11-08T19:46:00Z"/>
  <w16cex:commentExtensible w16cex:durableId="7B40809D" w16cex:dateUtc="2024-11-08T19:48:00Z"/>
  <w16cex:commentExtensible w16cex:durableId="3B252322" w16cex:dateUtc="2024-11-08T20:00:00Z"/>
  <w16cex:commentExtensible w16cex:durableId="177D63CB" w16cex:dateUtc="2024-11-08T20:01:00Z"/>
  <w16cex:commentExtensible w16cex:durableId="55AF6496" w16cex:dateUtc="2024-11-08T20:01:00Z"/>
  <w16cex:commentExtensible w16cex:durableId="0D1A3DCD" w16cex:dateUtc="2024-11-08T20:02:00Z"/>
  <w16cex:commentExtensible w16cex:durableId="24BF1DF5" w16cex:dateUtc="2024-11-08T20:04:00Z"/>
  <w16cex:commentExtensible w16cex:durableId="052B6FEC" w16cex:dateUtc="2024-11-08T20:07:00Z"/>
  <w16cex:commentExtensible w16cex:durableId="17ECE1E6" w16cex:dateUtc="2024-11-08T20:09:00Z"/>
  <w16cex:commentExtensible w16cex:durableId="5E4FECC2" w16cex:dateUtc="2024-11-08T20:10:00Z"/>
  <w16cex:commentExtensible w16cex:durableId="032D0B40" w16cex:dateUtc="2024-11-08T20:00:00Z"/>
  <w16cex:commentExtensible w16cex:durableId="4BAD100A" w16cex:dateUtc="2024-11-08T20:06:00Z"/>
  <w16cex:commentExtensible w16cex:durableId="735C8153" w16cex:dateUtc="2024-11-08T20:32:00Z"/>
  <w16cex:commentExtensible w16cex:durableId="6AD6D8BF" w16cex:dateUtc="2024-11-08T20:11:00Z"/>
  <w16cex:commentExtensible w16cex:durableId="7C26039E" w16cex:dateUtc="2024-11-08T20:30:00Z"/>
  <w16cex:commentExtensible w16cex:durableId="1459C0A5" w16cex:dateUtc="2024-11-08T20:16:00Z"/>
  <w16cex:commentExtensible w16cex:durableId="49BA2AD9" w16cex:dateUtc="2024-11-08T20:16:00Z"/>
  <w16cex:commentExtensible w16cex:durableId="614B09DF" w16cex:dateUtc="2024-11-08T20:20:00Z"/>
  <w16cex:commentExtensible w16cex:durableId="4F9F2692" w16cex:dateUtc="2024-11-08T20:12:00Z"/>
  <w16cex:commentExtensible w16cex:durableId="5B1A4838" w16cex:dateUtc="2024-11-08T20:15:00Z"/>
  <w16cex:commentExtensible w16cex:durableId="3D03F3CF" w16cex:dateUtc="2024-11-08T20:18:00Z"/>
  <w16cex:commentExtensible w16cex:durableId="00C0BC14" w16cex:dateUtc="2024-11-08T20:21:00Z"/>
  <w16cex:commentExtensible w16cex:durableId="6AD8C150" w16cex:dateUtc="2024-11-08T20:29:00Z"/>
  <w16cex:commentExtensible w16cex:durableId="4B7933A4" w16cex:dateUtc="2024-11-08T20:28:00Z"/>
  <w16cex:commentExtensible w16cex:durableId="24807B4E" w16cex:dateUtc="2024-11-08T20:29:00Z"/>
  <w16cex:commentExtensible w16cex:durableId="28203723" w16cex:dateUtc="2024-11-08T20:27:00Z"/>
  <w16cex:commentExtensible w16cex:durableId="3B02D228" w16cex:dateUtc="2024-11-08T20:29:00Z"/>
  <w16cex:commentExtensible w16cex:durableId="29B43ADA" w16cex:dateUtc="2024-11-08T20:29:00Z"/>
  <w16cex:commentExtensible w16cex:durableId="0288B541" w16cex:dateUtc="2024-11-08T20:40:00Z"/>
  <w16cex:commentExtensible w16cex:durableId="7D833AB2" w16cex:dateUtc="2024-11-08T20:35:00Z"/>
  <w16cex:commentExtensible w16cex:durableId="347704F3" w16cex:dateUtc="2024-11-08T20:36:00Z"/>
  <w16cex:commentExtensible w16cex:durableId="1AD745CA" w16cex:dateUtc="2024-11-08T20:36:00Z"/>
  <w16cex:commentExtensible w16cex:durableId="3EC4CB4E" w16cex:dateUtc="2024-11-08T20:36:00Z"/>
  <w16cex:commentExtensible w16cex:durableId="6958FB5F" w16cex:dateUtc="2024-11-08T20:41:00Z"/>
  <w16cex:commentExtensible w16cex:durableId="5A3069B5" w16cex:dateUtc="2024-11-08T20:41:00Z"/>
  <w16cex:commentExtensible w16cex:durableId="0AF3134F" w16cex:dateUtc="2024-11-08T21:21:00Z"/>
  <w16cex:commentExtensible w16cex:durableId="027E9E73" w16cex:dateUtc="2024-11-08T21:22:00Z"/>
  <w16cex:commentExtensible w16cex:durableId="66BC344F" w16cex:dateUtc="2024-11-08T21:29:00Z"/>
  <w16cex:commentExtensible w16cex:durableId="78D0DE9C" w16cex:dateUtc="2024-11-08T21:42:00Z"/>
  <w16cex:commentExtensible w16cex:durableId="65A33D91" w16cex:dateUtc="2024-11-08T21:42:00Z"/>
  <w16cex:commentExtensible w16cex:durableId="652FA51B" w16cex:dateUtc="2024-11-08T21:43:00Z"/>
  <w16cex:commentExtensible w16cex:durableId="2E73BD7B" w16cex:dateUtc="2024-11-08T21:32:00Z"/>
  <w16cex:commentExtensible w16cex:durableId="15AB49A4" w16cex:dateUtc="2024-11-08T21:43:00Z"/>
  <w16cex:commentExtensible w16cex:durableId="429DAE3A" w16cex:dateUtc="2024-11-08T21:44:00Z"/>
  <w16cex:commentExtensible w16cex:durableId="67818755" w16cex:dateUtc="2024-11-08T21:31:00Z"/>
  <w16cex:commentExtensible w16cex:durableId="3C167914" w16cex:dateUtc="2024-11-09T19:40:00Z"/>
  <w16cex:commentExtensible w16cex:durableId="4B229876" w16cex:dateUtc="2024-11-09T19:40:00Z"/>
  <w16cex:commentExtensible w16cex:durableId="16FF9130" w16cex:dateUtc="2024-11-09T19:42:00Z"/>
  <w16cex:commentExtensible w16cex:durableId="02C267AC" w16cex:dateUtc="2024-11-09T19:49:00Z"/>
  <w16cex:commentExtensible w16cex:durableId="5A27613C" w16cex:dateUtc="2024-11-09T19:54:00Z"/>
  <w16cex:commentExtensible w16cex:durableId="2D4C85C1" w16cex:dateUtc="2024-11-09T19:53:00Z"/>
  <w16cex:commentExtensible w16cex:durableId="70CEC0D9" w16cex:dateUtc="2024-11-09T19:55:00Z"/>
  <w16cex:commentExtensible w16cex:durableId="2AB1D8B8" w16cex:dateUtc="2024-11-09T19:55:00Z"/>
  <w16cex:commentExtensible w16cex:durableId="20B1E977" w16cex:dateUtc="2024-11-09T19:56:00Z"/>
  <w16cex:commentExtensible w16cex:durableId="587E0293" w16cex:dateUtc="2024-11-09T20:04:00Z"/>
  <w16cex:commentExtensible w16cex:durableId="5D256E00" w16cex:dateUtc="2024-11-09T20:06:00Z"/>
  <w16cex:commentExtensible w16cex:durableId="638D7037" w16cex:dateUtc="2024-11-09T20:07:00Z"/>
  <w16cex:commentExtensible w16cex:durableId="254121C8" w16cex:dateUtc="2024-11-09T20:08:00Z"/>
  <w16cex:commentExtensible w16cex:durableId="2036467F" w16cex:dateUtc="2024-11-09T20:09:00Z"/>
  <w16cex:commentExtensible w16cex:durableId="6A60A4C7" w16cex:dateUtc="2024-11-09T20:10:00Z"/>
  <w16cex:commentExtensible w16cex:durableId="395C61AB" w16cex:dateUtc="2024-11-09T20:10:00Z"/>
  <w16cex:commentExtensible w16cex:durableId="130C2E90" w16cex:dateUtc="2024-11-09T20:12:00Z"/>
  <w16cex:commentExtensible w16cex:durableId="381F7372" w16cex:dateUtc="2024-11-09T20:23:00Z"/>
  <w16cex:commentExtensible w16cex:durableId="792080E6" w16cex:dateUtc="2024-11-09T20:24:00Z"/>
  <w16cex:commentExtensible w16cex:durableId="6F1BD68E" w16cex:dateUtc="2024-11-09T20:25:00Z"/>
  <w16cex:commentExtensible w16cex:durableId="2812B726" w16cex:dateUtc="2024-11-09T20:27:00Z"/>
  <w16cex:commentExtensible w16cex:durableId="268B49C2" w16cex:dateUtc="2024-11-09T20:27:00Z"/>
  <w16cex:commentExtensible w16cex:durableId="22870BC7" w16cex:dateUtc="2024-11-09T20:28:00Z"/>
  <w16cex:commentExtensible w16cex:durableId="261B2962" w16cex:dateUtc="2024-11-09T20:32:00Z"/>
  <w16cex:commentExtensible w16cex:durableId="7E426240" w16cex:dateUtc="2024-11-09T20:32:00Z"/>
  <w16cex:commentExtensible w16cex:durableId="3FB94DE0" w16cex:dateUtc="2024-11-09T20:33:00Z"/>
  <w16cex:commentExtensible w16cex:durableId="5A248046" w16cex:dateUtc="2024-11-09T21:17:00Z"/>
  <w16cex:commentExtensible w16cex:durableId="01EB16F1" w16cex:dateUtc="2024-11-09T21:17:00Z"/>
  <w16cex:commentExtensible w16cex:durableId="3D2909E4" w16cex:dateUtc="2024-11-09T21:18:00Z"/>
  <w16cex:commentExtensible w16cex:durableId="74A66CDE" w16cex:dateUtc="2024-11-09T21:18:00Z"/>
  <w16cex:commentExtensible w16cex:durableId="073D88D2" w16cex:dateUtc="2024-11-09T21:19:00Z"/>
  <w16cex:commentExtensible w16cex:durableId="429BCA5C" w16cex:dateUtc="2024-11-09T21:19:00Z"/>
  <w16cex:commentExtensible w16cex:durableId="2130A9B5" w16cex:dateUtc="2024-11-09T21:19:00Z"/>
  <w16cex:commentExtensible w16cex:durableId="72BBE1C7" w16cex:dateUtc="2024-10-16T19:24:00Z"/>
  <w16cex:commentExtensible w16cex:durableId="432EE0BB" w16cex:dateUtc="2024-10-16T19:27:00Z"/>
  <w16cex:commentExtensible w16cex:durableId="422EBEDB" w16cex:dateUtc="2024-10-16T19:29:00Z"/>
  <w16cex:commentExtensible w16cex:durableId="588CD0E4" w16cex:dateUtc="2024-11-11T19:03:00Z"/>
  <w16cex:commentExtensible w16cex:durableId="3A675729" w16cex:dateUtc="2024-11-11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C088B1" w16cid:durableId="387E8C0F"/>
  <w16cid:commentId w16cid:paraId="09F998A8" w16cid:durableId="4D118004"/>
  <w16cid:commentId w16cid:paraId="6152C8D2" w16cid:durableId="348EE9B5"/>
  <w16cid:commentId w16cid:paraId="7CBC5447" w16cid:durableId="123B2741"/>
  <w16cid:commentId w16cid:paraId="1AF8AAA7" w16cid:durableId="0712421E"/>
  <w16cid:commentId w16cid:paraId="468DB280" w16cid:durableId="1DDF76F5"/>
  <w16cid:commentId w16cid:paraId="7FE1127D" w16cid:durableId="3E91F0B9"/>
  <w16cid:commentId w16cid:paraId="4B0F0900" w16cid:durableId="0C7F9DD9"/>
  <w16cid:commentId w16cid:paraId="4F9D091D" w16cid:durableId="5F8E9A65"/>
  <w16cid:commentId w16cid:paraId="4C46D8FD" w16cid:durableId="404C9E0C"/>
  <w16cid:commentId w16cid:paraId="373C7201" w16cid:durableId="5B8EB8AC"/>
  <w16cid:commentId w16cid:paraId="0043BA96" w16cid:durableId="4CDFDE4F"/>
  <w16cid:commentId w16cid:paraId="0001C99B" w16cid:durableId="7CD1B642"/>
  <w16cid:commentId w16cid:paraId="5F2E21F2" w16cid:durableId="52ADAE8B"/>
  <w16cid:commentId w16cid:paraId="4E51C802" w16cid:durableId="5ACD8258"/>
  <w16cid:commentId w16cid:paraId="54BA668E" w16cid:durableId="2B110E26"/>
  <w16cid:commentId w16cid:paraId="5EA641B0" w16cid:durableId="4471083D"/>
  <w16cid:commentId w16cid:paraId="78399211" w16cid:durableId="7A74C972"/>
  <w16cid:commentId w16cid:paraId="13D13F18" w16cid:durableId="65ECF997"/>
  <w16cid:commentId w16cid:paraId="438BFEF4" w16cid:durableId="1553E577"/>
  <w16cid:commentId w16cid:paraId="2CCFD038" w16cid:durableId="56A9AAA9"/>
  <w16cid:commentId w16cid:paraId="3A2067A9" w16cid:durableId="00F00B5C"/>
  <w16cid:commentId w16cid:paraId="582BB0CB" w16cid:durableId="71CB812D"/>
  <w16cid:commentId w16cid:paraId="37ECBF4F" w16cid:durableId="4E440BBC"/>
  <w16cid:commentId w16cid:paraId="6FD0F6D1" w16cid:durableId="3A152AB5"/>
  <w16cid:commentId w16cid:paraId="2756763B" w16cid:durableId="7BB58DA9"/>
  <w16cid:commentId w16cid:paraId="55AE40FB" w16cid:durableId="449FB9F4"/>
  <w16cid:commentId w16cid:paraId="4C8B597B" w16cid:durableId="474A412B"/>
  <w16cid:commentId w16cid:paraId="2619385A" w16cid:durableId="6BBD67C4"/>
  <w16cid:commentId w16cid:paraId="736BA8E2" w16cid:durableId="262AC661"/>
  <w16cid:commentId w16cid:paraId="358F6EDD" w16cid:durableId="5AB3A7A9"/>
  <w16cid:commentId w16cid:paraId="7B68BD9F" w16cid:durableId="032DC2BB"/>
  <w16cid:commentId w16cid:paraId="334E83FE" w16cid:durableId="00239920"/>
  <w16cid:commentId w16cid:paraId="143EA80A" w16cid:durableId="32E56841"/>
  <w16cid:commentId w16cid:paraId="510996F7" w16cid:durableId="381D1649"/>
  <w16cid:commentId w16cid:paraId="2D47A8BA" w16cid:durableId="3FBD162B"/>
  <w16cid:commentId w16cid:paraId="4F91839F" w16cid:durableId="1EC998DC"/>
  <w16cid:commentId w16cid:paraId="18237728" w16cid:durableId="6E9233EB"/>
  <w16cid:commentId w16cid:paraId="5E0A4E47" w16cid:durableId="37DA7493"/>
  <w16cid:commentId w16cid:paraId="62B6ABC3" w16cid:durableId="2437E764"/>
  <w16cid:commentId w16cid:paraId="0018F2F1" w16cid:durableId="7A38899C"/>
  <w16cid:commentId w16cid:paraId="2B9BBC94" w16cid:durableId="08C81121"/>
  <w16cid:commentId w16cid:paraId="11E796B6" w16cid:durableId="792334B5"/>
  <w16cid:commentId w16cid:paraId="791B095B" w16cid:durableId="65005668"/>
  <w16cid:commentId w16cid:paraId="39B1D21D" w16cid:durableId="5AF9A840"/>
  <w16cid:commentId w16cid:paraId="1AF3D656" w16cid:durableId="62055609"/>
  <w16cid:commentId w16cid:paraId="3D313094" w16cid:durableId="5A963D75"/>
  <w16cid:commentId w16cid:paraId="2A7AE10D" w16cid:durableId="40C2F752"/>
  <w16cid:commentId w16cid:paraId="078A1D99" w16cid:durableId="5D637B94"/>
  <w16cid:commentId w16cid:paraId="2BE5E8B1" w16cid:durableId="1096A689"/>
  <w16cid:commentId w16cid:paraId="638FDDD9" w16cid:durableId="3D41FAF6"/>
  <w16cid:commentId w16cid:paraId="429C2BAB" w16cid:durableId="53BF5894"/>
  <w16cid:commentId w16cid:paraId="1F9864AF" w16cid:durableId="1F395364"/>
  <w16cid:commentId w16cid:paraId="1E94B9DC" w16cid:durableId="35B59038"/>
  <w16cid:commentId w16cid:paraId="365D5CDD" w16cid:durableId="53E14A6F"/>
  <w16cid:commentId w16cid:paraId="09965BA8" w16cid:durableId="1B80D13B"/>
  <w16cid:commentId w16cid:paraId="4C76DD02" w16cid:durableId="41F616FB"/>
  <w16cid:commentId w16cid:paraId="7BB21FE6" w16cid:durableId="6A0E72D1"/>
  <w16cid:commentId w16cid:paraId="09425057" w16cid:durableId="5E7E733C"/>
  <w16cid:commentId w16cid:paraId="0ADFD21B" w16cid:durableId="1FD95FFC"/>
  <w16cid:commentId w16cid:paraId="35BA60EE" w16cid:durableId="2F2BA0FB"/>
  <w16cid:commentId w16cid:paraId="7E75D844" w16cid:durableId="34BD76E4"/>
  <w16cid:commentId w16cid:paraId="5FCDC85B" w16cid:durableId="25ACF5C2"/>
  <w16cid:commentId w16cid:paraId="08B22CFD" w16cid:durableId="682F7AD6"/>
  <w16cid:commentId w16cid:paraId="1C807E57" w16cid:durableId="14A14B13"/>
  <w16cid:commentId w16cid:paraId="7453F76D" w16cid:durableId="4C1AF00C"/>
  <w16cid:commentId w16cid:paraId="09938E12" w16cid:durableId="58B22492"/>
  <w16cid:commentId w16cid:paraId="126C1D4D" w16cid:durableId="6F627E12"/>
  <w16cid:commentId w16cid:paraId="496A76E3" w16cid:durableId="178F1201"/>
  <w16cid:commentId w16cid:paraId="47A9E46D" w16cid:durableId="10BCECFF"/>
  <w16cid:commentId w16cid:paraId="06FCBC03" w16cid:durableId="35933468"/>
  <w16cid:commentId w16cid:paraId="666A1BB7" w16cid:durableId="3E83693A"/>
  <w16cid:commentId w16cid:paraId="4F990C8E" w16cid:durableId="5DF92D7A"/>
  <w16cid:commentId w16cid:paraId="792ECD1E" w16cid:durableId="43E28B6C"/>
  <w16cid:commentId w16cid:paraId="1E9033F0" w16cid:durableId="7B40809D"/>
  <w16cid:commentId w16cid:paraId="2FBEB783" w16cid:durableId="3B252322"/>
  <w16cid:commentId w16cid:paraId="6D461FDF" w16cid:durableId="177D63CB"/>
  <w16cid:commentId w16cid:paraId="0C9C9EC4" w16cid:durableId="55AF6496"/>
  <w16cid:commentId w16cid:paraId="1AC9DF2B" w16cid:durableId="0D1A3DCD"/>
  <w16cid:commentId w16cid:paraId="4C71D013" w16cid:durableId="24BF1DF5"/>
  <w16cid:commentId w16cid:paraId="1D9433E6" w16cid:durableId="052B6FEC"/>
  <w16cid:commentId w16cid:paraId="2E6AE249" w16cid:durableId="17ECE1E6"/>
  <w16cid:commentId w16cid:paraId="1F9AB1B4" w16cid:durableId="5E4FECC2"/>
  <w16cid:commentId w16cid:paraId="3E0E8DEE" w16cid:durableId="032D0B40"/>
  <w16cid:commentId w16cid:paraId="4F07C5ED" w16cid:durableId="4BAD100A"/>
  <w16cid:commentId w16cid:paraId="4D8E38C9" w16cid:durableId="735C8153"/>
  <w16cid:commentId w16cid:paraId="2A605477" w16cid:durableId="6AD6D8BF"/>
  <w16cid:commentId w16cid:paraId="4A532609" w16cid:durableId="7C26039E"/>
  <w16cid:commentId w16cid:paraId="40E9E3C6" w16cid:durableId="1459C0A5"/>
  <w16cid:commentId w16cid:paraId="797604C3" w16cid:durableId="49BA2AD9"/>
  <w16cid:commentId w16cid:paraId="0086F531" w16cid:durableId="614B09DF"/>
  <w16cid:commentId w16cid:paraId="1B07EE57" w16cid:durableId="4F9F2692"/>
  <w16cid:commentId w16cid:paraId="25301A2C" w16cid:durableId="5B1A4838"/>
  <w16cid:commentId w16cid:paraId="7896154C" w16cid:durableId="3D03F3CF"/>
  <w16cid:commentId w16cid:paraId="68609E35" w16cid:durableId="00C0BC14"/>
  <w16cid:commentId w16cid:paraId="28FE0821" w16cid:durableId="6AD8C150"/>
  <w16cid:commentId w16cid:paraId="5CA28493" w16cid:durableId="4B7933A4"/>
  <w16cid:commentId w16cid:paraId="787378BA" w16cid:durableId="24807B4E"/>
  <w16cid:commentId w16cid:paraId="3BA7A50C" w16cid:durableId="28203723"/>
  <w16cid:commentId w16cid:paraId="2BC14AAE" w16cid:durableId="3B02D228"/>
  <w16cid:commentId w16cid:paraId="504EA80B" w16cid:durableId="29B43ADA"/>
  <w16cid:commentId w16cid:paraId="31FBB81B" w16cid:durableId="0288B541"/>
  <w16cid:commentId w16cid:paraId="3F28AE18" w16cid:durableId="7D833AB2"/>
  <w16cid:commentId w16cid:paraId="3E8EE82D" w16cid:durableId="347704F3"/>
  <w16cid:commentId w16cid:paraId="74CADB10" w16cid:durableId="1AD745CA"/>
  <w16cid:commentId w16cid:paraId="26379E99" w16cid:durableId="3EC4CB4E"/>
  <w16cid:commentId w16cid:paraId="10DB1708" w16cid:durableId="6958FB5F"/>
  <w16cid:commentId w16cid:paraId="12501CE5" w16cid:durableId="5A3069B5"/>
  <w16cid:commentId w16cid:paraId="7481E6E1" w16cid:durableId="0AF3134F"/>
  <w16cid:commentId w16cid:paraId="6BA14871" w16cid:durableId="027E9E73"/>
  <w16cid:commentId w16cid:paraId="4EBC74B0" w16cid:durableId="66BC344F"/>
  <w16cid:commentId w16cid:paraId="64F7F449" w16cid:durableId="78D0DE9C"/>
  <w16cid:commentId w16cid:paraId="00C5C213" w16cid:durableId="65A33D91"/>
  <w16cid:commentId w16cid:paraId="3513C15C" w16cid:durableId="652FA51B"/>
  <w16cid:commentId w16cid:paraId="4603AB9F" w16cid:durableId="2E73BD7B"/>
  <w16cid:commentId w16cid:paraId="341254FF" w16cid:durableId="15AB49A4"/>
  <w16cid:commentId w16cid:paraId="5553B510" w16cid:durableId="429DAE3A"/>
  <w16cid:commentId w16cid:paraId="557F09D7" w16cid:durableId="67818755"/>
  <w16cid:commentId w16cid:paraId="5D2CED44" w16cid:durableId="3C167914"/>
  <w16cid:commentId w16cid:paraId="51E2EC09" w16cid:durableId="4B229876"/>
  <w16cid:commentId w16cid:paraId="5746F535" w16cid:durableId="16FF9130"/>
  <w16cid:commentId w16cid:paraId="667E52BF" w16cid:durableId="02C267AC"/>
  <w16cid:commentId w16cid:paraId="5174EE00" w16cid:durableId="5A27613C"/>
  <w16cid:commentId w16cid:paraId="61D1EA47" w16cid:durableId="2D4C85C1"/>
  <w16cid:commentId w16cid:paraId="6CD625B9" w16cid:durableId="70CEC0D9"/>
  <w16cid:commentId w16cid:paraId="0096BDCC" w16cid:durableId="2AB1D8B8"/>
  <w16cid:commentId w16cid:paraId="4FA2E434" w16cid:durableId="20B1E977"/>
  <w16cid:commentId w16cid:paraId="514542EF" w16cid:durableId="587E0293"/>
  <w16cid:commentId w16cid:paraId="3F9D384F" w16cid:durableId="5D256E00"/>
  <w16cid:commentId w16cid:paraId="0DB6C12B" w16cid:durableId="638D7037"/>
  <w16cid:commentId w16cid:paraId="18327E17" w16cid:durableId="254121C8"/>
  <w16cid:commentId w16cid:paraId="1C154E23" w16cid:durableId="2036467F"/>
  <w16cid:commentId w16cid:paraId="7D63D25C" w16cid:durableId="6A60A4C7"/>
  <w16cid:commentId w16cid:paraId="70E0157C" w16cid:durableId="395C61AB"/>
  <w16cid:commentId w16cid:paraId="7FAACA4D" w16cid:durableId="130C2E90"/>
  <w16cid:commentId w16cid:paraId="5A75286D" w16cid:durableId="381F7372"/>
  <w16cid:commentId w16cid:paraId="292718AB" w16cid:durableId="792080E6"/>
  <w16cid:commentId w16cid:paraId="281F540F" w16cid:durableId="6F1BD68E"/>
  <w16cid:commentId w16cid:paraId="72151810" w16cid:durableId="2812B726"/>
  <w16cid:commentId w16cid:paraId="4D27852D" w16cid:durableId="268B49C2"/>
  <w16cid:commentId w16cid:paraId="745D0ECF" w16cid:durableId="22870BC7"/>
  <w16cid:commentId w16cid:paraId="1C66E79C" w16cid:durableId="261B2962"/>
  <w16cid:commentId w16cid:paraId="0A039369" w16cid:durableId="7E426240"/>
  <w16cid:commentId w16cid:paraId="48CD1099" w16cid:durableId="3FB94DE0"/>
  <w16cid:commentId w16cid:paraId="081189DC" w16cid:durableId="5A248046"/>
  <w16cid:commentId w16cid:paraId="25A2B1BD" w16cid:durableId="01EB16F1"/>
  <w16cid:commentId w16cid:paraId="69245BC4" w16cid:durableId="3D2909E4"/>
  <w16cid:commentId w16cid:paraId="1290456B" w16cid:durableId="74A66CDE"/>
  <w16cid:commentId w16cid:paraId="78E98F8F" w16cid:durableId="073D88D2"/>
  <w16cid:commentId w16cid:paraId="311D3D1E" w16cid:durableId="429BCA5C"/>
  <w16cid:commentId w16cid:paraId="6502F958" w16cid:durableId="2130A9B5"/>
  <w16cid:commentId w16cid:paraId="033C87BA" w16cid:durableId="72BBE1C7"/>
  <w16cid:commentId w16cid:paraId="3A650903" w16cid:durableId="432EE0BB"/>
  <w16cid:commentId w16cid:paraId="3FB909EE" w16cid:durableId="422EBEDB"/>
  <w16cid:commentId w16cid:paraId="7E3ED650" w16cid:durableId="588CD0E4"/>
  <w16cid:commentId w16cid:paraId="144D53A9" w16cid:durableId="3A675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E4BFB" w14:textId="77777777" w:rsidR="00F27DD9" w:rsidRDefault="00F27DD9">
      <w:pPr>
        <w:spacing w:after="0"/>
      </w:pPr>
      <w:r>
        <w:separator/>
      </w:r>
    </w:p>
  </w:endnote>
  <w:endnote w:type="continuationSeparator" w:id="0">
    <w:p w14:paraId="18E25141" w14:textId="77777777" w:rsidR="00F27DD9" w:rsidRDefault="00F27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118E3AA9" w14:textId="77777777" w:rsidR="00E1126C" w:rsidRDefault="00E1126C" w:rsidP="00E112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86D2529" w14:textId="77777777" w:rsidR="00E1126C" w:rsidRDefault="00E1126C" w:rsidP="00E1126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1D568D09" w14:textId="77777777" w:rsidR="00E1126C" w:rsidRDefault="00E1126C" w:rsidP="00E112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1243E">
          <w:rPr>
            <w:rStyle w:val="PageNumber"/>
            <w:noProof/>
          </w:rPr>
          <w:t>1</w:t>
        </w:r>
        <w:r>
          <w:rPr>
            <w:rStyle w:val="PageNumber"/>
          </w:rPr>
          <w:fldChar w:fldCharType="end"/>
        </w:r>
      </w:p>
    </w:sdtContent>
  </w:sdt>
  <w:p w14:paraId="1C6D5136" w14:textId="77777777" w:rsidR="00E1126C" w:rsidRDefault="00E1126C" w:rsidP="00E1126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42A1C" w14:textId="77777777" w:rsidR="00F27DD9" w:rsidRDefault="00F27DD9">
      <w:pPr>
        <w:spacing w:after="0"/>
      </w:pPr>
      <w:r>
        <w:separator/>
      </w:r>
    </w:p>
  </w:footnote>
  <w:footnote w:type="continuationSeparator" w:id="0">
    <w:p w14:paraId="6F704F1F" w14:textId="77777777" w:rsidR="00F27DD9" w:rsidRDefault="00F27D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1221095">
    <w:abstractNumId w:val="13"/>
  </w:num>
  <w:num w:numId="2" w16cid:durableId="198326356">
    <w:abstractNumId w:val="4"/>
  </w:num>
  <w:num w:numId="3" w16cid:durableId="590940500">
    <w:abstractNumId w:val="5"/>
  </w:num>
  <w:num w:numId="4" w16cid:durableId="1436752686">
    <w:abstractNumId w:val="6"/>
  </w:num>
  <w:num w:numId="5" w16cid:durableId="275799293">
    <w:abstractNumId w:val="7"/>
  </w:num>
  <w:num w:numId="6" w16cid:durableId="1342053527">
    <w:abstractNumId w:val="9"/>
  </w:num>
  <w:num w:numId="7" w16cid:durableId="1092092105">
    <w:abstractNumId w:val="0"/>
  </w:num>
  <w:num w:numId="8" w16cid:durableId="1501308937">
    <w:abstractNumId w:val="1"/>
  </w:num>
  <w:num w:numId="9" w16cid:durableId="272982740">
    <w:abstractNumId w:val="2"/>
  </w:num>
  <w:num w:numId="10" w16cid:durableId="152110006">
    <w:abstractNumId w:val="3"/>
  </w:num>
  <w:num w:numId="11" w16cid:durableId="1339113564">
    <w:abstractNumId w:val="8"/>
  </w:num>
  <w:num w:numId="12" w16cid:durableId="428162602">
    <w:abstractNumId w:val="23"/>
  </w:num>
  <w:num w:numId="13" w16cid:durableId="783883131">
    <w:abstractNumId w:val="22"/>
  </w:num>
  <w:num w:numId="14" w16cid:durableId="923875684">
    <w:abstractNumId w:val="21"/>
  </w:num>
  <w:num w:numId="15" w16cid:durableId="1989169694">
    <w:abstractNumId w:val="20"/>
  </w:num>
  <w:num w:numId="16" w16cid:durableId="244388277">
    <w:abstractNumId w:val="14"/>
  </w:num>
  <w:num w:numId="17" w16cid:durableId="2086678490">
    <w:abstractNumId w:val="15"/>
  </w:num>
  <w:num w:numId="18" w16cid:durableId="1172599171">
    <w:abstractNumId w:val="25"/>
  </w:num>
  <w:num w:numId="19" w16cid:durableId="1599866152">
    <w:abstractNumId w:val="19"/>
  </w:num>
  <w:num w:numId="20" w16cid:durableId="701175451">
    <w:abstractNumId w:val="24"/>
  </w:num>
  <w:num w:numId="21" w16cid:durableId="1476871017">
    <w:abstractNumId w:val="12"/>
  </w:num>
  <w:num w:numId="22" w16cid:durableId="1580292892">
    <w:abstractNumId w:val="16"/>
  </w:num>
  <w:num w:numId="23" w16cid:durableId="1999721969">
    <w:abstractNumId w:val="18"/>
  </w:num>
  <w:num w:numId="24" w16cid:durableId="576524417">
    <w:abstractNumId w:val="11"/>
  </w:num>
  <w:num w:numId="25" w16cid:durableId="1565872678">
    <w:abstractNumId w:val="17"/>
  </w:num>
  <w:num w:numId="26" w16cid:durableId="423191461">
    <w:abstractNumId w:val="10"/>
  </w:num>
  <w:num w:numId="27" w16cid:durableId="1933198286">
    <w:abstractNumId w:val="10"/>
  </w:num>
  <w:num w:numId="28" w16cid:durableId="510334229">
    <w:abstractNumId w:val="10"/>
  </w:num>
  <w:num w:numId="29" w16cid:durableId="60183859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Office User">
    <w15:presenceInfo w15:providerId="None" w15:userId="Microsoft Office User"/>
  </w15:person>
  <w15:person w15:author="MARIA MERCEDES GAVILANEZ ENDARA">
    <w15:presenceInfo w15:providerId="AD" w15:userId="S::mmgavilanez@uce.edu.ec::0e82f57a-8dcf-4f80-87f2-bf2a74096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BF"/>
    <w:rsid w:val="00035052"/>
    <w:rsid w:val="00042201"/>
    <w:rsid w:val="00044658"/>
    <w:rsid w:val="00054DB1"/>
    <w:rsid w:val="000C04EC"/>
    <w:rsid w:val="00100628"/>
    <w:rsid w:val="001559F4"/>
    <w:rsid w:val="00173238"/>
    <w:rsid w:val="00213E1E"/>
    <w:rsid w:val="00285BE8"/>
    <w:rsid w:val="003826DE"/>
    <w:rsid w:val="003C6C4A"/>
    <w:rsid w:val="003D1DD6"/>
    <w:rsid w:val="00421FCA"/>
    <w:rsid w:val="00564F6A"/>
    <w:rsid w:val="00591FB9"/>
    <w:rsid w:val="00597063"/>
    <w:rsid w:val="005A04CF"/>
    <w:rsid w:val="005C39BF"/>
    <w:rsid w:val="005D17A7"/>
    <w:rsid w:val="006051F5"/>
    <w:rsid w:val="00605C13"/>
    <w:rsid w:val="00613F5F"/>
    <w:rsid w:val="00656B6D"/>
    <w:rsid w:val="0069728D"/>
    <w:rsid w:val="006C41B9"/>
    <w:rsid w:val="00736F9A"/>
    <w:rsid w:val="00781C6E"/>
    <w:rsid w:val="007C6F7E"/>
    <w:rsid w:val="007E12C5"/>
    <w:rsid w:val="007F6F2E"/>
    <w:rsid w:val="008243C3"/>
    <w:rsid w:val="008B0E1D"/>
    <w:rsid w:val="009104B7"/>
    <w:rsid w:val="0092095A"/>
    <w:rsid w:val="00972CAB"/>
    <w:rsid w:val="00A0542D"/>
    <w:rsid w:val="00A11596"/>
    <w:rsid w:val="00AA3E4B"/>
    <w:rsid w:val="00B20C3E"/>
    <w:rsid w:val="00B30571"/>
    <w:rsid w:val="00B6040E"/>
    <w:rsid w:val="00B61790"/>
    <w:rsid w:val="00BB1D4A"/>
    <w:rsid w:val="00C1243E"/>
    <w:rsid w:val="00C66E68"/>
    <w:rsid w:val="00C75B82"/>
    <w:rsid w:val="00C779E4"/>
    <w:rsid w:val="00CB05D5"/>
    <w:rsid w:val="00D769CB"/>
    <w:rsid w:val="00D8644E"/>
    <w:rsid w:val="00E1126C"/>
    <w:rsid w:val="00E15806"/>
    <w:rsid w:val="00E47A8D"/>
    <w:rsid w:val="00E81544"/>
    <w:rsid w:val="00F27DD9"/>
    <w:rsid w:val="00F65BB4"/>
    <w:rsid w:val="00FE6B05"/>
    <w:rsid w:val="00FF50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D017"/>
  <w15:docId w15:val="{869046B5-7608-487C-B18C-5FC3AB4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90B"/>
    <w:rPr>
      <w:rFonts w:ascii="Times New Roman" w:hAnsi="Times New Roman"/>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37FE9"/>
    <w:pPr>
      <w:jc w:val="center"/>
    </w:pPr>
    <w:rPr>
      <w:i w:val="0"/>
      <w:sz w:val="22"/>
    </w:rPr>
  </w:style>
  <w:style w:type="paragraph" w:customStyle="1" w:styleId="ImageCaption">
    <w:name w:val="Image Caption"/>
    <w:basedOn w:val="Caption"/>
    <w:rsid w:val="00B37FE9"/>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8B54C6"/>
    <w:rPr>
      <w:color w:val="000000" w:themeColor="text1"/>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Revision">
    <w:name w:val="Revision"/>
    <w:hidden/>
    <w:semiHidden/>
    <w:rsid w:val="00736F9A"/>
    <w:pPr>
      <w:spacing w:after="0"/>
    </w:pPr>
    <w:rPr>
      <w:rFonts w:ascii="Times New Roman" w:hAnsi="Times New Roman"/>
      <w:lang w:val="es-EC"/>
    </w:rPr>
  </w:style>
  <w:style w:type="character" w:styleId="CommentReference">
    <w:name w:val="annotation reference"/>
    <w:basedOn w:val="DefaultParagraphFont"/>
    <w:semiHidden/>
    <w:unhideWhenUsed/>
    <w:rsid w:val="00736F9A"/>
    <w:rPr>
      <w:sz w:val="16"/>
      <w:szCs w:val="16"/>
    </w:rPr>
  </w:style>
  <w:style w:type="paragraph" w:styleId="CommentText">
    <w:name w:val="annotation text"/>
    <w:basedOn w:val="Normal"/>
    <w:link w:val="CommentTextChar"/>
    <w:semiHidden/>
    <w:unhideWhenUsed/>
    <w:rsid w:val="00736F9A"/>
    <w:rPr>
      <w:sz w:val="20"/>
      <w:szCs w:val="20"/>
    </w:rPr>
  </w:style>
  <w:style w:type="character" w:customStyle="1" w:styleId="CommentTextChar">
    <w:name w:val="Comment Text Char"/>
    <w:basedOn w:val="DefaultParagraphFont"/>
    <w:link w:val="CommentText"/>
    <w:semiHidden/>
    <w:rsid w:val="00736F9A"/>
    <w:rPr>
      <w:rFonts w:ascii="Times New Roman" w:hAnsi="Times New Roman"/>
      <w:sz w:val="20"/>
      <w:szCs w:val="20"/>
      <w:lang w:val="es-EC"/>
    </w:rPr>
  </w:style>
  <w:style w:type="paragraph" w:styleId="CommentSubject">
    <w:name w:val="annotation subject"/>
    <w:basedOn w:val="CommentText"/>
    <w:next w:val="CommentText"/>
    <w:link w:val="CommentSubjectChar"/>
    <w:semiHidden/>
    <w:unhideWhenUsed/>
    <w:rsid w:val="00736F9A"/>
    <w:rPr>
      <w:b/>
      <w:bCs/>
    </w:rPr>
  </w:style>
  <w:style w:type="character" w:customStyle="1" w:styleId="CommentSubjectChar">
    <w:name w:val="Comment Subject Char"/>
    <w:basedOn w:val="CommentTextChar"/>
    <w:link w:val="CommentSubject"/>
    <w:semiHidden/>
    <w:rsid w:val="00736F9A"/>
    <w:rPr>
      <w:rFonts w:ascii="Times New Roman" w:hAnsi="Times New Roman"/>
      <w:b/>
      <w:bCs/>
      <w:sz w:val="20"/>
      <w:szCs w:val="20"/>
      <w:lang w:val="es-EC"/>
    </w:rPr>
  </w:style>
  <w:style w:type="character" w:styleId="FollowedHyperlink">
    <w:name w:val="FollowedHyperlink"/>
    <w:basedOn w:val="DefaultParagraphFont"/>
    <w:semiHidden/>
    <w:unhideWhenUsed/>
    <w:rsid w:val="003826DE"/>
    <w:rPr>
      <w:color w:val="800080" w:themeColor="followedHyperlink"/>
      <w:u w:val="single"/>
    </w:rPr>
  </w:style>
  <w:style w:type="character" w:customStyle="1" w:styleId="apple-converted-space">
    <w:name w:val="apple-converted-space"/>
    <w:basedOn w:val="DefaultParagraphFont"/>
    <w:rsid w:val="00213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45230">
      <w:bodyDiv w:val="1"/>
      <w:marLeft w:val="0"/>
      <w:marRight w:val="0"/>
      <w:marTop w:val="0"/>
      <w:marBottom w:val="0"/>
      <w:divBdr>
        <w:top w:val="none" w:sz="0" w:space="0" w:color="auto"/>
        <w:left w:val="none" w:sz="0" w:space="0" w:color="auto"/>
        <w:bottom w:val="none" w:sz="0" w:space="0" w:color="auto"/>
        <w:right w:val="none" w:sz="0" w:space="0" w:color="auto"/>
      </w:divBdr>
      <w:divsChild>
        <w:div w:id="1156646883">
          <w:marLeft w:val="0"/>
          <w:marRight w:val="0"/>
          <w:marTop w:val="0"/>
          <w:marBottom w:val="0"/>
          <w:divBdr>
            <w:top w:val="none" w:sz="0" w:space="0" w:color="auto"/>
            <w:left w:val="none" w:sz="0" w:space="0" w:color="auto"/>
            <w:bottom w:val="none" w:sz="0" w:space="0" w:color="auto"/>
            <w:right w:val="none" w:sz="0" w:space="0" w:color="auto"/>
          </w:divBdr>
          <w:divsChild>
            <w:div w:id="1783764949">
              <w:marLeft w:val="0"/>
              <w:marRight w:val="0"/>
              <w:marTop w:val="0"/>
              <w:marBottom w:val="0"/>
              <w:divBdr>
                <w:top w:val="none" w:sz="0" w:space="0" w:color="auto"/>
                <w:left w:val="none" w:sz="0" w:space="0" w:color="auto"/>
                <w:bottom w:val="none" w:sz="0" w:space="0" w:color="auto"/>
                <w:right w:val="none" w:sz="0" w:space="0" w:color="auto"/>
              </w:divBdr>
              <w:divsChild>
                <w:div w:id="860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503">
      <w:bodyDiv w:val="1"/>
      <w:marLeft w:val="0"/>
      <w:marRight w:val="0"/>
      <w:marTop w:val="0"/>
      <w:marBottom w:val="0"/>
      <w:divBdr>
        <w:top w:val="none" w:sz="0" w:space="0" w:color="auto"/>
        <w:left w:val="none" w:sz="0" w:space="0" w:color="auto"/>
        <w:bottom w:val="none" w:sz="0" w:space="0" w:color="auto"/>
        <w:right w:val="none" w:sz="0" w:space="0" w:color="auto"/>
      </w:divBdr>
      <w:divsChild>
        <w:div w:id="38943566">
          <w:marLeft w:val="0"/>
          <w:marRight w:val="0"/>
          <w:marTop w:val="0"/>
          <w:marBottom w:val="0"/>
          <w:divBdr>
            <w:top w:val="none" w:sz="0" w:space="0" w:color="auto"/>
            <w:left w:val="none" w:sz="0" w:space="0" w:color="auto"/>
            <w:bottom w:val="none" w:sz="0" w:space="0" w:color="auto"/>
            <w:right w:val="none" w:sz="0" w:space="0" w:color="auto"/>
          </w:divBdr>
          <w:divsChild>
            <w:div w:id="2047025898">
              <w:marLeft w:val="0"/>
              <w:marRight w:val="0"/>
              <w:marTop w:val="0"/>
              <w:marBottom w:val="0"/>
              <w:divBdr>
                <w:top w:val="none" w:sz="0" w:space="0" w:color="auto"/>
                <w:left w:val="none" w:sz="0" w:space="0" w:color="auto"/>
                <w:bottom w:val="none" w:sz="0" w:space="0" w:color="auto"/>
                <w:right w:val="none" w:sz="0" w:space="0" w:color="auto"/>
              </w:divBdr>
              <w:divsChild>
                <w:div w:id="1827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0996">
      <w:bodyDiv w:val="1"/>
      <w:marLeft w:val="0"/>
      <w:marRight w:val="0"/>
      <w:marTop w:val="0"/>
      <w:marBottom w:val="0"/>
      <w:divBdr>
        <w:top w:val="none" w:sz="0" w:space="0" w:color="auto"/>
        <w:left w:val="none" w:sz="0" w:space="0" w:color="auto"/>
        <w:bottom w:val="none" w:sz="0" w:space="0" w:color="auto"/>
        <w:right w:val="none" w:sz="0" w:space="0" w:color="auto"/>
      </w:divBdr>
      <w:divsChild>
        <w:div w:id="240456277">
          <w:marLeft w:val="0"/>
          <w:marRight w:val="0"/>
          <w:marTop w:val="0"/>
          <w:marBottom w:val="0"/>
          <w:divBdr>
            <w:top w:val="none" w:sz="0" w:space="0" w:color="auto"/>
            <w:left w:val="none" w:sz="0" w:space="0" w:color="auto"/>
            <w:bottom w:val="none" w:sz="0" w:space="0" w:color="auto"/>
            <w:right w:val="none" w:sz="0" w:space="0" w:color="auto"/>
          </w:divBdr>
        </w:div>
      </w:divsChild>
    </w:div>
    <w:div w:id="1699088755">
      <w:bodyDiv w:val="1"/>
      <w:marLeft w:val="0"/>
      <w:marRight w:val="0"/>
      <w:marTop w:val="0"/>
      <w:marBottom w:val="0"/>
      <w:divBdr>
        <w:top w:val="none" w:sz="0" w:space="0" w:color="auto"/>
        <w:left w:val="none" w:sz="0" w:space="0" w:color="auto"/>
        <w:bottom w:val="none" w:sz="0" w:space="0" w:color="auto"/>
        <w:right w:val="none" w:sz="0" w:space="0" w:color="auto"/>
      </w:divBdr>
      <w:divsChild>
        <w:div w:id="994991727">
          <w:marLeft w:val="0"/>
          <w:marRight w:val="0"/>
          <w:marTop w:val="0"/>
          <w:marBottom w:val="0"/>
          <w:divBdr>
            <w:top w:val="none" w:sz="0" w:space="0" w:color="auto"/>
            <w:left w:val="none" w:sz="0" w:space="0" w:color="auto"/>
            <w:bottom w:val="none" w:sz="0" w:space="0" w:color="auto"/>
            <w:right w:val="none" w:sz="0" w:space="0" w:color="auto"/>
          </w:divBdr>
        </w:div>
      </w:divsChild>
    </w:div>
    <w:div w:id="1871186980">
      <w:bodyDiv w:val="1"/>
      <w:marLeft w:val="0"/>
      <w:marRight w:val="0"/>
      <w:marTop w:val="0"/>
      <w:marBottom w:val="0"/>
      <w:divBdr>
        <w:top w:val="none" w:sz="0" w:space="0" w:color="auto"/>
        <w:left w:val="none" w:sz="0" w:space="0" w:color="auto"/>
        <w:bottom w:val="none" w:sz="0" w:space="0" w:color="auto"/>
        <w:right w:val="none" w:sz="0" w:space="0" w:color="auto"/>
      </w:divBdr>
      <w:divsChild>
        <w:div w:id="1083337198">
          <w:marLeft w:val="0"/>
          <w:marRight w:val="0"/>
          <w:marTop w:val="0"/>
          <w:marBottom w:val="0"/>
          <w:divBdr>
            <w:top w:val="none" w:sz="0" w:space="0" w:color="auto"/>
            <w:left w:val="none" w:sz="0" w:space="0" w:color="auto"/>
            <w:bottom w:val="none" w:sz="0" w:space="0" w:color="auto"/>
            <w:right w:val="none" w:sz="0" w:space="0" w:color="auto"/>
          </w:divBdr>
          <w:divsChild>
            <w:div w:id="975790979">
              <w:marLeft w:val="0"/>
              <w:marRight w:val="0"/>
              <w:marTop w:val="0"/>
              <w:marBottom w:val="0"/>
              <w:divBdr>
                <w:top w:val="none" w:sz="0" w:space="0" w:color="auto"/>
                <w:left w:val="none" w:sz="0" w:space="0" w:color="auto"/>
                <w:bottom w:val="none" w:sz="0" w:space="0" w:color="auto"/>
                <w:right w:val="none" w:sz="0" w:space="0" w:color="auto"/>
              </w:divBdr>
              <w:divsChild>
                <w:div w:id="20926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144806379">
      <w:bodyDiv w:val="1"/>
      <w:marLeft w:val="0"/>
      <w:marRight w:val="0"/>
      <w:marTop w:val="0"/>
      <w:marBottom w:val="0"/>
      <w:divBdr>
        <w:top w:val="none" w:sz="0" w:space="0" w:color="auto"/>
        <w:left w:val="none" w:sz="0" w:space="0" w:color="auto"/>
        <w:bottom w:val="none" w:sz="0" w:space="0" w:color="auto"/>
        <w:right w:val="none" w:sz="0" w:space="0" w:color="auto"/>
      </w:divBdr>
      <w:divsChild>
        <w:div w:id="419907482">
          <w:marLeft w:val="0"/>
          <w:marRight w:val="0"/>
          <w:marTop w:val="0"/>
          <w:marBottom w:val="0"/>
          <w:divBdr>
            <w:top w:val="none" w:sz="0" w:space="0" w:color="auto"/>
            <w:left w:val="none" w:sz="0" w:space="0" w:color="auto"/>
            <w:bottom w:val="none" w:sz="0" w:space="0" w:color="auto"/>
            <w:right w:val="none" w:sz="0" w:space="0" w:color="auto"/>
          </w:divBdr>
          <w:divsChild>
            <w:div w:id="40248760">
              <w:marLeft w:val="0"/>
              <w:marRight w:val="0"/>
              <w:marTop w:val="0"/>
              <w:marBottom w:val="0"/>
              <w:divBdr>
                <w:top w:val="none" w:sz="0" w:space="0" w:color="auto"/>
                <w:left w:val="none" w:sz="0" w:space="0" w:color="auto"/>
                <w:bottom w:val="none" w:sz="0" w:space="0" w:color="auto"/>
                <w:right w:val="none" w:sz="0" w:space="0" w:color="auto"/>
              </w:divBdr>
              <w:divsChild>
                <w:div w:id="2068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80/17550874.2013.820806" TargetMode="External"/><Relationship Id="rId26" Type="http://schemas.openxmlformats.org/officeDocument/2006/relationships/hyperlink" Target="https://doi.org/10.1371/journal.pone.0121458" TargetMode="External"/><Relationship Id="rId39" Type="http://schemas.openxmlformats.org/officeDocument/2006/relationships/image" Target="media/image16.png"/><Relationship Id="rId21" Type="http://schemas.openxmlformats.org/officeDocument/2006/relationships/hyperlink" Target="https://doi.org/10.1007/s00442-021-04981-0"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0/23766808.2017.1295705" TargetMode="External"/><Relationship Id="rId20" Type="http://schemas.openxmlformats.org/officeDocument/2006/relationships/hyperlink" Target="https://doi.org/10.1093/jpe/rtt076" TargetMode="External"/><Relationship Id="rId29" Type="http://schemas.openxmlformats.org/officeDocument/2006/relationships/image" Target="media/image6.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111/ecog.02809"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ecog.06538" TargetMode="External"/><Relationship Id="rId23" Type="http://schemas.openxmlformats.org/officeDocument/2006/relationships/hyperlink" Target="https://www.ncbi.nlm.nih.gov/pubmed/15003161" TargetMode="External"/><Relationship Id="rId28" Type="http://schemas.openxmlformats.org/officeDocument/2006/relationships/image" Target="media/image5.png"/><Relationship Id="rId36" Type="http://schemas.openxmlformats.org/officeDocument/2006/relationships/image" Target="media/image13.png"/><Relationship Id="rId10" Type="http://schemas.microsoft.com/office/2016/09/relationships/commentsIds" Target="commentsIds.xml"/><Relationship Id="rId19" Type="http://schemas.openxmlformats.org/officeDocument/2006/relationships/hyperlink" Target="https://doi.org/10.1038/s41598-021-00199-5"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111/ecog.01575" TargetMode="External"/><Relationship Id="rId22" Type="http://schemas.openxmlformats.org/officeDocument/2006/relationships/hyperlink" Target="https://doi.org/10.1890/08-1449.1"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11/jvs.13045" TargetMode="External"/><Relationship Id="rId25" Type="http://schemas.openxmlformats.org/officeDocument/2006/relationships/hyperlink" Target="https://doi.org/10.1080/03610918.2011.582560" TargetMode="External"/><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41</Pages>
  <Words>12325</Words>
  <Characters>70259</Characters>
  <Application>Microsoft Office Word</Application>
  <DocSecurity>0</DocSecurity>
  <Lines>585</Lines>
  <Paragraphs>164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Informe Final</vt:lpstr>
      <vt:lpstr>Informe Final</vt:lpstr>
      <vt:lpstr>Title</vt:lpstr>
    </vt:vector>
  </TitlesOfParts>
  <Company/>
  <LinksUpToDate>false</LinksUpToDate>
  <CharactersWithSpaces>82420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Microsoft Office User</cp:lastModifiedBy>
  <cp:revision>8</cp:revision>
  <dcterms:created xsi:type="dcterms:W3CDTF">2024-11-08T21:37:00Z</dcterms:created>
  <dcterms:modified xsi:type="dcterms:W3CDTF">2024-11-11T19:04:00Z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