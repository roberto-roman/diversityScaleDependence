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AC4A1" w14:textId="77777777" w:rsidR="00E1126C" w:rsidRDefault="00E1126C" w:rsidP="00E1126C">
      <w:pPr>
        <w:jc w:val="center"/>
        <w:rPr>
          <w:rFonts w:cs="Times New Roman"/>
        </w:rPr>
      </w:pPr>
    </w:p>
    <w:p w14:paraId="29C64EB3" w14:textId="77777777" w:rsidR="00E1126C" w:rsidRPr="008B1E8B" w:rsidRDefault="00E1126C" w:rsidP="00E1126C">
      <w:pPr>
        <w:jc w:val="center"/>
        <w:rPr>
          <w:rFonts w:cs="Times New Roman"/>
        </w:rPr>
      </w:pPr>
      <w:r w:rsidRPr="008B1E8B">
        <w:rPr>
          <w:rFonts w:cs="Times New Roman"/>
          <w:noProof/>
          <w:lang w:eastAsia="es-EC"/>
        </w:rPr>
        <w:drawing>
          <wp:inline distT="0" distB="0" distL="0" distR="0" wp14:anchorId="006A7AB2" wp14:editId="0FF1A2DC">
            <wp:extent cx="1460809" cy="1460809"/>
            <wp:effectExtent l="0" t="0" r="6350" b="6350"/>
            <wp:docPr id="92553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3877" name="Imagen 925538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4987" cy="1464987"/>
                    </a:xfrm>
                    <a:prstGeom prst="rect">
                      <a:avLst/>
                    </a:prstGeom>
                  </pic:spPr>
                </pic:pic>
              </a:graphicData>
            </a:graphic>
          </wp:inline>
        </w:drawing>
      </w:r>
    </w:p>
    <w:p w14:paraId="37C5E652" w14:textId="77777777" w:rsidR="00E1126C" w:rsidRPr="008B1E8B" w:rsidRDefault="00E1126C" w:rsidP="00E1126C">
      <w:pPr>
        <w:spacing w:line="360" w:lineRule="auto"/>
        <w:jc w:val="center"/>
        <w:rPr>
          <w:rFonts w:cs="Times New Roman"/>
          <w:b/>
          <w:bCs/>
        </w:rPr>
      </w:pPr>
      <w:r w:rsidRPr="008B1E8B">
        <w:rPr>
          <w:rFonts w:cs="Times New Roman"/>
          <w:b/>
          <w:bCs/>
        </w:rPr>
        <w:t xml:space="preserve">UNIVERSIDAD CENTRAL DEL ECUADOR </w:t>
      </w:r>
    </w:p>
    <w:p w14:paraId="3E21A198" w14:textId="77777777" w:rsidR="00E1126C" w:rsidRPr="008B1E8B" w:rsidRDefault="00E1126C" w:rsidP="00E1126C">
      <w:pPr>
        <w:spacing w:line="360" w:lineRule="auto"/>
        <w:jc w:val="center"/>
        <w:rPr>
          <w:rFonts w:cs="Times New Roman"/>
          <w:b/>
          <w:bCs/>
        </w:rPr>
      </w:pPr>
      <w:r w:rsidRPr="008B1E8B">
        <w:rPr>
          <w:rFonts w:cs="Times New Roman"/>
          <w:b/>
          <w:bCs/>
        </w:rPr>
        <w:t xml:space="preserve">FACULTAD DE CIENCIAS BIOLÓGICAS </w:t>
      </w:r>
    </w:p>
    <w:p w14:paraId="2B411AD6" w14:textId="77777777" w:rsidR="00E1126C" w:rsidRPr="008B1E8B" w:rsidRDefault="00E1126C" w:rsidP="00E1126C">
      <w:pPr>
        <w:spacing w:line="360" w:lineRule="auto"/>
        <w:ind w:firstLine="720"/>
        <w:jc w:val="center"/>
        <w:rPr>
          <w:rFonts w:cs="Times New Roman"/>
          <w:b/>
          <w:bCs/>
        </w:rPr>
      </w:pPr>
      <w:r>
        <w:rPr>
          <w:rFonts w:cs="Times New Roman"/>
          <w:b/>
          <w:bCs/>
        </w:rPr>
        <w:t>MAESTRÍA EN BIOLOGÍA DE LA CONSERVACIÓN Y ECOLOGÍA TROPICAL</w:t>
      </w:r>
    </w:p>
    <w:p w14:paraId="7BAF5CAE" w14:textId="77777777" w:rsidR="00E1126C" w:rsidRPr="008B1E8B" w:rsidRDefault="00E1126C" w:rsidP="00E1126C">
      <w:pPr>
        <w:jc w:val="center"/>
        <w:rPr>
          <w:rFonts w:cs="Times New Roman"/>
          <w:b/>
          <w:bCs/>
        </w:rPr>
      </w:pPr>
    </w:p>
    <w:p w14:paraId="1183705B" w14:textId="77777777" w:rsidR="00E1126C" w:rsidRPr="008B1E8B" w:rsidRDefault="00E1126C" w:rsidP="00E1126C">
      <w:pPr>
        <w:jc w:val="center"/>
        <w:rPr>
          <w:rFonts w:cs="Times New Roman"/>
          <w:b/>
          <w:bCs/>
        </w:rPr>
      </w:pPr>
    </w:p>
    <w:p w14:paraId="7A7A1152" w14:textId="77777777" w:rsidR="00E1126C" w:rsidRPr="008B1E8B" w:rsidRDefault="00E1126C" w:rsidP="00E1126C">
      <w:pPr>
        <w:jc w:val="center"/>
        <w:rPr>
          <w:rFonts w:cs="Times New Roman"/>
          <w:b/>
          <w:bCs/>
        </w:rPr>
      </w:pPr>
    </w:p>
    <w:p w14:paraId="37F774D2" w14:textId="77777777" w:rsidR="00E1126C" w:rsidRPr="00E1126C" w:rsidRDefault="00E1126C" w:rsidP="00E1126C">
      <w:pPr>
        <w:spacing w:line="360" w:lineRule="auto"/>
        <w:jc w:val="center"/>
        <w:rPr>
          <w:rFonts w:cs="Times New Roman"/>
          <w:b/>
          <w:bCs/>
        </w:rPr>
      </w:pPr>
      <w:r w:rsidRPr="00E1126C">
        <w:rPr>
          <w:b/>
        </w:rPr>
        <w:t>DEPENDENCIA ESPACIAL DE PATRONES DE DIVERSIDAD DE PLANTAS DE SOTOBOSQUE EN VERTIENTES ORIENTALES DE LOS ANDES ECUATORIANOS</w:t>
      </w:r>
    </w:p>
    <w:p w14:paraId="2B4963D9" w14:textId="77777777" w:rsidR="00E1126C" w:rsidRPr="008B1E8B" w:rsidRDefault="00E1126C" w:rsidP="00E1126C">
      <w:pPr>
        <w:spacing w:line="360" w:lineRule="auto"/>
        <w:jc w:val="center"/>
        <w:rPr>
          <w:rFonts w:cs="Times New Roman"/>
          <w:b/>
          <w:bCs/>
        </w:rPr>
      </w:pPr>
    </w:p>
    <w:p w14:paraId="39884137" w14:textId="77777777" w:rsidR="00E1126C" w:rsidRPr="008B1E8B" w:rsidRDefault="00E1126C" w:rsidP="00E1126C">
      <w:pPr>
        <w:spacing w:line="360" w:lineRule="auto"/>
        <w:rPr>
          <w:rFonts w:cs="Times New Roman"/>
        </w:rPr>
      </w:pPr>
      <w:r w:rsidRPr="008B1E8B">
        <w:rPr>
          <w:rFonts w:cs="Times New Roman"/>
          <w:b/>
          <w:bCs/>
        </w:rPr>
        <w:t xml:space="preserve">AUTOR: </w:t>
      </w:r>
      <w:r w:rsidRPr="00E1126C">
        <w:rPr>
          <w:rFonts w:cs="Times New Roman"/>
          <w:bCs/>
        </w:rPr>
        <w:t>Lcdo</w:t>
      </w:r>
      <w:r>
        <w:rPr>
          <w:rFonts w:cs="Times New Roman"/>
          <w:bCs/>
        </w:rPr>
        <w:t>.</w:t>
      </w:r>
      <w:r w:rsidRPr="00E1126C">
        <w:rPr>
          <w:rFonts w:cs="Times New Roman"/>
          <w:bCs/>
        </w:rPr>
        <w:t xml:space="preserve"> </w:t>
      </w:r>
      <w:r>
        <w:rPr>
          <w:rFonts w:cs="Times New Roman"/>
          <w:bCs/>
        </w:rPr>
        <w:t xml:space="preserve">Roberto Raúl Román </w:t>
      </w:r>
      <w:proofErr w:type="spellStart"/>
      <w:r>
        <w:rPr>
          <w:rFonts w:cs="Times New Roman"/>
          <w:bCs/>
        </w:rPr>
        <w:t>Rodriguez</w:t>
      </w:r>
      <w:proofErr w:type="spellEnd"/>
      <w:r w:rsidRPr="008B1E8B">
        <w:rPr>
          <w:rFonts w:cs="Times New Roman"/>
          <w:b/>
          <w:bCs/>
        </w:rPr>
        <w:t xml:space="preserve"> </w:t>
      </w:r>
    </w:p>
    <w:p w14:paraId="3B3ABC76" w14:textId="77777777" w:rsidR="00E1126C" w:rsidRPr="008B1E8B" w:rsidRDefault="00E1126C" w:rsidP="00E1126C">
      <w:pPr>
        <w:spacing w:line="360" w:lineRule="auto"/>
        <w:rPr>
          <w:rFonts w:cs="Times New Roman"/>
        </w:rPr>
      </w:pPr>
      <w:r w:rsidRPr="008B1E8B">
        <w:rPr>
          <w:rFonts w:cs="Times New Roman"/>
          <w:b/>
          <w:bCs/>
        </w:rPr>
        <w:t xml:space="preserve">TUTOR: </w:t>
      </w:r>
      <w:proofErr w:type="spellStart"/>
      <w:r>
        <w:rPr>
          <w:rFonts w:cs="Times New Roman"/>
        </w:rPr>
        <w:t>MSc</w:t>
      </w:r>
      <w:proofErr w:type="spellEnd"/>
      <w:r w:rsidRPr="008B1E8B">
        <w:rPr>
          <w:rFonts w:cs="Times New Roman"/>
        </w:rPr>
        <w:t xml:space="preserve">. Santiago </w:t>
      </w:r>
      <w:proofErr w:type="spellStart"/>
      <w:r w:rsidRPr="008B1E8B">
        <w:rPr>
          <w:rFonts w:cs="Times New Roman"/>
        </w:rPr>
        <w:t>Villamarin</w:t>
      </w:r>
      <w:proofErr w:type="spellEnd"/>
      <w:r w:rsidRPr="008B1E8B">
        <w:rPr>
          <w:rFonts w:cs="Times New Roman"/>
        </w:rPr>
        <w:t>-Cortez PhD.</w:t>
      </w:r>
    </w:p>
    <w:p w14:paraId="575CE0C5" w14:textId="77777777" w:rsidR="00E1126C" w:rsidRPr="008B1E8B" w:rsidRDefault="00E1126C" w:rsidP="00E1126C">
      <w:pPr>
        <w:spacing w:line="360" w:lineRule="auto"/>
        <w:rPr>
          <w:rFonts w:cs="Times New Roman"/>
        </w:rPr>
      </w:pPr>
    </w:p>
    <w:p w14:paraId="2127C09B" w14:textId="77777777" w:rsidR="00E1126C" w:rsidRPr="008B1E8B" w:rsidRDefault="00E1126C" w:rsidP="00E1126C">
      <w:pPr>
        <w:spacing w:line="360" w:lineRule="auto"/>
        <w:rPr>
          <w:rFonts w:cs="Times New Roman"/>
        </w:rPr>
      </w:pPr>
    </w:p>
    <w:p w14:paraId="0D14C863" w14:textId="77777777" w:rsidR="00E1126C" w:rsidRPr="008B1E8B" w:rsidRDefault="00E1126C" w:rsidP="00E1126C">
      <w:pPr>
        <w:spacing w:line="360" w:lineRule="auto"/>
        <w:rPr>
          <w:rFonts w:cs="Times New Roman"/>
        </w:rPr>
      </w:pPr>
    </w:p>
    <w:p w14:paraId="71583BC7" w14:textId="77777777" w:rsidR="00E1126C" w:rsidRPr="008B1E8B" w:rsidRDefault="00E1126C" w:rsidP="00E1126C">
      <w:pPr>
        <w:spacing w:line="360" w:lineRule="auto"/>
        <w:jc w:val="center"/>
        <w:rPr>
          <w:rFonts w:cs="Times New Roman"/>
          <w:b/>
          <w:bCs/>
        </w:rPr>
      </w:pPr>
      <w:r w:rsidRPr="008B1E8B">
        <w:rPr>
          <w:rFonts w:cs="Times New Roman"/>
          <w:b/>
          <w:bCs/>
        </w:rPr>
        <w:t xml:space="preserve">Quito, </w:t>
      </w:r>
      <w:r>
        <w:rPr>
          <w:rFonts w:cs="Times New Roman"/>
          <w:b/>
          <w:bCs/>
        </w:rPr>
        <w:t>julio</w:t>
      </w:r>
      <w:r w:rsidRPr="008B1E8B">
        <w:rPr>
          <w:rFonts w:cs="Times New Roman"/>
          <w:b/>
          <w:bCs/>
        </w:rPr>
        <w:t xml:space="preserve"> 2024</w:t>
      </w:r>
    </w:p>
    <w:p w14:paraId="60FA3BE0" w14:textId="77777777" w:rsidR="00E1126C" w:rsidRDefault="00E1126C">
      <w:pPr>
        <w:pStyle w:val="Subttulo"/>
      </w:pPr>
    </w:p>
    <w:p w14:paraId="7AD7E081" w14:textId="77777777" w:rsidR="005C39BF" w:rsidRPr="00E1126C" w:rsidRDefault="00E1126C">
      <w:pPr>
        <w:pStyle w:val="Subttulo"/>
        <w:rPr>
          <w:rFonts w:ascii="Times New Roman" w:hAnsi="Times New Roman" w:cs="Times New Roman"/>
        </w:rPr>
      </w:pPr>
      <w:r w:rsidRPr="00E1126C">
        <w:rPr>
          <w:rFonts w:ascii="Times New Roman" w:hAnsi="Times New Roman" w:cs="Times New Roman"/>
        </w:rPr>
        <w:t>Dependencia espacial de los patrones de diversidad de plantas de sotobosque en las vertientes orientales de los andes ecuatorianos</w:t>
      </w:r>
    </w:p>
    <w:p w14:paraId="46CCB6CA" w14:textId="77777777" w:rsidR="005C39BF" w:rsidRPr="00E1126C" w:rsidRDefault="00E1126C">
      <w:pPr>
        <w:pStyle w:val="Author"/>
        <w:rPr>
          <w:rFonts w:ascii="Times New Roman" w:hAnsi="Times New Roman" w:cs="Times New Roman"/>
          <w:b/>
        </w:rPr>
      </w:pPr>
      <w:r w:rsidRPr="00E1126C">
        <w:rPr>
          <w:rFonts w:ascii="Times New Roman" w:hAnsi="Times New Roman" w:cs="Times New Roman"/>
          <w:b/>
        </w:rPr>
        <w:t>Roberto Román-RR</w:t>
      </w:r>
    </w:p>
    <w:p w14:paraId="368D3C06" w14:textId="77777777" w:rsidR="005C39BF" w:rsidRDefault="00E1126C">
      <w:pPr>
        <w:pStyle w:val="Ttulo1"/>
      </w:pPr>
      <w:bookmarkStart w:id="0" w:name="resumen"/>
      <w:r>
        <w:t>Resumen</w:t>
      </w:r>
    </w:p>
    <w:p w14:paraId="63448772" w14:textId="13911AC2" w:rsidR="005C39BF" w:rsidRDefault="00E1126C">
      <w:pPr>
        <w:pStyle w:val="FirstParagraph"/>
      </w:pPr>
      <w:r>
        <w:t xml:space="preserve">Desde los primeros estudios en diversidad vegetal, ha sido notoria la dependencia espacial de los patrones y procesos subyacentes </w:t>
      </w:r>
      <w:commentRangeStart w:id="1"/>
      <w:r>
        <w:t>a mantenerla</w:t>
      </w:r>
      <w:commentRangeEnd w:id="1"/>
      <w:r w:rsidR="00A67A92">
        <w:rPr>
          <w:rStyle w:val="Refdecomentario"/>
        </w:rPr>
        <w:commentReference w:id="1"/>
      </w:r>
      <w:r>
        <w:t xml:space="preserve">. Los estudios empíricos muestran tendencias generales de la dependencia espacial, pero estos patrones parecen depender </w:t>
      </w:r>
      <w:commentRangeStart w:id="2"/>
      <w:r>
        <w:t>de la forma de vida estudiada</w:t>
      </w:r>
      <w:commentRangeEnd w:id="2"/>
      <w:r w:rsidR="00A67A92">
        <w:rPr>
          <w:rStyle w:val="Refdecomentario"/>
        </w:rPr>
        <w:commentReference w:id="2"/>
      </w:r>
      <w:r>
        <w:t xml:space="preserve">, y de la escala a la que se midan los procesos moldeadores. </w:t>
      </w:r>
      <w:commentRangeStart w:id="3"/>
      <w:r>
        <w:t>En este estudio, en un gradiente altitudinal de 3000 m ubicado</w:t>
      </w:r>
      <w:commentRangeEnd w:id="3"/>
      <w:r w:rsidR="00E14205">
        <w:rPr>
          <w:rStyle w:val="Refdecomentario"/>
        </w:rPr>
        <w:commentReference w:id="3"/>
      </w:r>
      <w:r>
        <w:t xml:space="preserve"> en las vertientes de la cordillera oriental de los Andes al norte de Ecuador, ampliamos el entendimiento de los patrones de dependencia espacial de la asociación entre la altitud, temperatura, y precipitación con la alfa y beta diversidad de plantas de sotobosque. Se agrup</w:t>
      </w:r>
      <w:ins w:id="4" w:author="Angel Aguilar" w:date="2024-10-16T10:43:00Z">
        <w:r w:rsidR="00A135C6">
          <w:t>aron</w:t>
        </w:r>
      </w:ins>
      <w:del w:id="5" w:author="Angel Aguilar" w:date="2024-10-16T10:43:00Z">
        <w:r w:rsidDel="00A135C6">
          <w:delText>ó</w:delText>
        </w:r>
      </w:del>
      <w:r>
        <w:t xml:space="preserve"> más de 400 parcelas</w:t>
      </w:r>
      <w:ins w:id="6" w:author="Angel Aguilar" w:date="2024-10-17T13:13:00Z">
        <w:r w:rsidR="0080558E">
          <w:t>,</w:t>
        </w:r>
      </w:ins>
      <w:r>
        <w:t xml:space="preserve"> </w:t>
      </w:r>
      <w:ins w:id="7" w:author="Angel Aguilar" w:date="2024-10-16T10:44:00Z">
        <w:r w:rsidR="00280B8E">
          <w:t xml:space="preserve">con </w:t>
        </w:r>
      </w:ins>
      <w:del w:id="8" w:author="Angel Aguilar" w:date="2024-10-16T10:43:00Z">
        <w:r w:rsidDel="00280B8E">
          <w:delText>de acuerdo a</w:delText>
        </w:r>
      </w:del>
      <w:ins w:id="9" w:author="Angel Aguilar" w:date="2024-10-16T10:43:00Z">
        <w:r w:rsidR="00280B8E">
          <w:t>bas</w:t>
        </w:r>
      </w:ins>
      <w:ins w:id="10" w:author="Angel Aguilar" w:date="2024-10-16T10:44:00Z">
        <w:r w:rsidR="00280B8E">
          <w:t>e</w:t>
        </w:r>
      </w:ins>
      <w:ins w:id="11" w:author="Angel Aguilar" w:date="2024-10-16T10:43:00Z">
        <w:r w:rsidR="00280B8E">
          <w:t xml:space="preserve"> </w:t>
        </w:r>
      </w:ins>
      <w:ins w:id="12" w:author="Angel Aguilar" w:date="2024-10-17T13:05:00Z">
        <w:r w:rsidR="00580AEB">
          <w:t>a la</w:t>
        </w:r>
      </w:ins>
      <w:del w:id="13" w:author="Angel Aguilar" w:date="2024-10-17T13:05:00Z">
        <w:r w:rsidDel="00580AEB">
          <w:delText xml:space="preserve"> su</w:delText>
        </w:r>
      </w:del>
      <w:r>
        <w:t xml:space="preserve"> cercanía geográfica y altitudinal en diferentes escalas de análisis (granularidad), comprendiendo un intervalo de escala entre los 25 m</w:t>
      </w:r>
      <w:r>
        <w:rPr>
          <w:vertAlign w:val="superscript"/>
        </w:rPr>
        <w:t>2</w:t>
      </w:r>
      <w:r>
        <w:t xml:space="preserve"> y 250 m</w:t>
      </w:r>
      <w:r>
        <w:rPr>
          <w:vertAlign w:val="superscript"/>
        </w:rPr>
        <w:t>2</w:t>
      </w:r>
      <w:r>
        <w:t xml:space="preserve">. </w:t>
      </w:r>
      <w:ins w:id="14" w:author="Angel Aguilar" w:date="2024-10-17T13:16:00Z">
        <w:r w:rsidR="00D054DD">
          <w:t>De manera interesante</w:t>
        </w:r>
      </w:ins>
      <w:del w:id="15" w:author="Angel Aguilar" w:date="2024-10-17T13:16:00Z">
        <w:r w:rsidDel="00D054DD">
          <w:delText>Interesantemente</w:delText>
        </w:r>
      </w:del>
      <w:r>
        <w:t xml:space="preserve">, al analizar los patrones de diversidad </w:t>
      </w:r>
      <w:ins w:id="16" w:author="Angel Aguilar" w:date="2024-10-17T13:17:00Z">
        <w:r w:rsidR="00D054DD">
          <w:t>a lo largo del</w:t>
        </w:r>
      </w:ins>
      <w:del w:id="17" w:author="Angel Aguilar" w:date="2024-10-17T13:17:00Z">
        <w:r w:rsidDel="00D054DD">
          <w:delText>en el</w:delText>
        </w:r>
      </w:del>
      <w:r>
        <w:t xml:space="preserve"> gradiente</w:t>
      </w:r>
      <w:ins w:id="18" w:author="Angel Aguilar" w:date="2024-10-17T13:17:00Z">
        <w:r w:rsidR="00D054DD">
          <w:t xml:space="preserve"> altitudinal</w:t>
        </w:r>
      </w:ins>
      <w:r>
        <w:t>, tanto la alfa y beta diversidad de plantas de sotobosque mostraron un patrón creciente al incrementar la altitud. La fina escala de análisis y diseño de muestreo</w:t>
      </w:r>
      <w:del w:id="19" w:author="Angel Aguilar" w:date="2024-10-17T13:23:00Z">
        <w:r w:rsidDel="00D054DD">
          <w:delText xml:space="preserve"> utilizados</w:delText>
        </w:r>
      </w:del>
      <w:r>
        <w:t>, los patrones de densidad de especies</w:t>
      </w:r>
      <w:del w:id="20" w:author="Angel Aguilar" w:date="2024-10-17T13:23:00Z">
        <w:r w:rsidDel="00D054DD">
          <w:delText xml:space="preserve"> en el gradiente</w:delText>
        </w:r>
      </w:del>
      <w:r>
        <w:t xml:space="preserve">, y la forma de vida estudiada, explicarían estos patrones. Por otra parte, los modelos lineales mostraron un aumentó en la </w:t>
      </w:r>
      <w:commentRangeStart w:id="21"/>
      <w:r>
        <w:t>asociación</w:t>
      </w:r>
      <w:commentRangeEnd w:id="21"/>
      <w:r w:rsidR="00856617">
        <w:rPr>
          <w:rStyle w:val="Refdecomentario"/>
        </w:rPr>
        <w:commentReference w:id="21"/>
      </w:r>
      <w:r>
        <w:t xml:space="preserve"> entre </w:t>
      </w:r>
      <w:del w:id="22" w:author="Angel Aguilar" w:date="2024-10-17T13:27:00Z">
        <w:r w:rsidDel="00856617">
          <w:delText xml:space="preserve">la </w:delText>
        </w:r>
      </w:del>
      <w:r>
        <w:t xml:space="preserve">altitud y </w:t>
      </w:r>
      <w:del w:id="23" w:author="Angel Aguilar" w:date="2024-10-17T13:27:00Z">
        <w:r w:rsidDel="00856617">
          <w:delText xml:space="preserve">la </w:delText>
        </w:r>
      </w:del>
      <w:r>
        <w:t xml:space="preserve">alfa/beta diversidad a medida que incrementó la escala. </w:t>
      </w:r>
      <w:ins w:id="24" w:author="Angel Aguilar" w:date="2024-10-17T13:29:00Z">
        <w:r w:rsidR="00856617">
          <w:t xml:space="preserve">De manera </w:t>
        </w:r>
      </w:ins>
      <w:del w:id="25" w:author="Angel Aguilar" w:date="2024-10-17T13:29:00Z">
        <w:r w:rsidDel="00856617">
          <w:delText>S</w:delText>
        </w:r>
      </w:del>
      <w:ins w:id="26" w:author="Angel Aguilar" w:date="2024-10-17T13:29:00Z">
        <w:r w:rsidR="00856617">
          <w:t>s</w:t>
        </w:r>
      </w:ins>
      <w:r>
        <w:t>imilar</w:t>
      </w:r>
      <w:del w:id="27" w:author="Angel Aguilar" w:date="2024-10-17T13:29:00Z">
        <w:r w:rsidDel="00856617">
          <w:delText>mente</w:delText>
        </w:r>
      </w:del>
      <w:r>
        <w:t xml:space="preserve">, </w:t>
      </w:r>
      <w:ins w:id="28" w:author="Angel Aguilar" w:date="2024-10-17T14:48:00Z">
        <w:r w:rsidR="00E249B3">
          <w:t>al relacionar</w:t>
        </w:r>
      </w:ins>
      <w:del w:id="29" w:author="Angel Aguilar" w:date="2024-10-17T14:48:00Z">
        <w:r w:rsidDel="00E249B3">
          <w:delText>la relación</w:delText>
        </w:r>
      </w:del>
      <w:del w:id="30" w:author="Angel Aguilar" w:date="2024-10-17T14:53:00Z">
        <w:r w:rsidDel="00DE5FEA">
          <w:delText xml:space="preserve"> entre</w:delText>
        </w:r>
      </w:del>
      <w:r>
        <w:t xml:space="preserve"> los predictores climáticos y la alfa/beta diversidad</w:t>
      </w:r>
      <w:ins w:id="31" w:author="Angel Aguilar" w:date="2024-10-17T14:54:00Z">
        <w:r w:rsidR="00DE5FEA">
          <w:t>,</w:t>
        </w:r>
      </w:ins>
      <w:r>
        <w:t xml:space="preserve"> </w:t>
      </w:r>
      <w:commentRangeStart w:id="32"/>
      <w:r>
        <w:t>se fortaleció a mayores escalas de análisis</w:t>
      </w:r>
      <w:commentRangeEnd w:id="32"/>
      <w:r w:rsidR="00DE5FEA">
        <w:rPr>
          <w:rStyle w:val="Refdecomentario"/>
        </w:rPr>
        <w:commentReference w:id="32"/>
      </w:r>
      <w:r>
        <w:t>. Estos resultados son congruentes a patrones observados en árboles, donde el efecto de procesos estocásticos y ecológicos es preponderante en el ensamblaje de comunidades vegetales de sotobosque a escalas pequeñas, aumentando gradualmente el efecto de predictores climáticos al incrementar la escala de análisis. En general, e</w:t>
      </w:r>
      <w:ins w:id="33" w:author="Angel Aguilar" w:date="2024-10-17T15:02:00Z">
        <w:r w:rsidR="006B6864">
          <w:t xml:space="preserve">l </w:t>
        </w:r>
      </w:ins>
      <w:del w:id="34" w:author="Angel Aguilar" w:date="2024-10-17T15:02:00Z">
        <w:r w:rsidDel="006B6864">
          <w:delText>ste</w:delText>
        </w:r>
      </w:del>
      <w:r>
        <w:t xml:space="preserve"> estudio fortalece </w:t>
      </w:r>
      <w:ins w:id="35" w:author="Angel Aguilar" w:date="2024-10-17T15:02:00Z">
        <w:r w:rsidR="006B6864">
          <w:t>el</w:t>
        </w:r>
      </w:ins>
      <w:del w:id="36" w:author="Angel Aguilar" w:date="2024-10-17T15:02:00Z">
        <w:r w:rsidDel="006B6864">
          <w:delText>nuestro</w:delText>
        </w:r>
      </w:del>
      <w:r>
        <w:t xml:space="preserve"> entendimiento sobre la dependencia espacial de la influencia de procesos subyacentes a la diversidad en el ensamblaje de comunidades de sotobosque.</w:t>
      </w:r>
    </w:p>
    <w:p w14:paraId="570D1560" w14:textId="77777777" w:rsidR="005C39BF" w:rsidRDefault="00E1126C">
      <w:pPr>
        <w:pStyle w:val="Textoindependiente"/>
      </w:pPr>
      <w:r>
        <w:rPr>
          <w:b/>
          <w:bCs/>
        </w:rPr>
        <w:t>Palabras clave</w:t>
      </w:r>
      <w:r>
        <w:t>: Diversidad alfa y beta, dependencia espacial, gradiente altitudinal, temperatura y precipitación, plantas de sotobosque.</w:t>
      </w:r>
    </w:p>
    <w:p w14:paraId="2BF9F279" w14:textId="77777777" w:rsidR="005C39BF" w:rsidRDefault="00E1126C">
      <w:pPr>
        <w:pStyle w:val="Ttulo1"/>
      </w:pPr>
      <w:bookmarkStart w:id="37" w:name="introducción"/>
      <w:bookmarkEnd w:id="0"/>
      <w:commentRangeStart w:id="38"/>
      <w:r>
        <w:t>Introducción</w:t>
      </w:r>
      <w:commentRangeEnd w:id="38"/>
      <w:r w:rsidR="00FC7F8A">
        <w:rPr>
          <w:rStyle w:val="Refdecomentario"/>
          <w:rFonts w:eastAsiaTheme="minorHAnsi" w:cstheme="minorBidi"/>
          <w:b w:val="0"/>
          <w:bCs w:val="0"/>
          <w:color w:val="auto"/>
        </w:rPr>
        <w:commentReference w:id="38"/>
      </w:r>
    </w:p>
    <w:p w14:paraId="2ED7C355" w14:textId="6A848779" w:rsidR="005C39BF" w:rsidRDefault="00E1126C">
      <w:pPr>
        <w:pStyle w:val="FirstParagraph"/>
      </w:pPr>
      <w:r>
        <w:t>Los neotrópicos constituyen una de las regiones biogeográficas más cautivantes para explorar y describir los patrones de diversidad vegetal (</w:t>
      </w:r>
      <w:proofErr w:type="spellStart"/>
      <w:r>
        <w:t>Bhatta</w:t>
      </w:r>
      <w:proofErr w:type="spellEnd"/>
      <w:r>
        <w:t xml:space="preserve"> </w:t>
      </w:r>
      <w:r w:rsidRPr="00BD23F2">
        <w:rPr>
          <w:iCs/>
          <w:rPrChange w:id="39" w:author="Angel Aguilar" w:date="2024-10-17T15:14:00Z">
            <w:rPr>
              <w:i/>
              <w:iCs/>
            </w:rPr>
          </w:rPrChange>
        </w:rPr>
        <w:t>et al.</w:t>
      </w:r>
      <w:r>
        <w:t xml:space="preserve"> 2018), pero aún más interesante</w:t>
      </w:r>
      <w:ins w:id="40" w:author="Angel Aguilar" w:date="2024-10-17T15:16:00Z">
        <w:r w:rsidR="00BD23F2">
          <w:t>,</w:t>
        </w:r>
      </w:ins>
      <w:r>
        <w:t xml:space="preserve"> ha sido entender los procesos subyacentes involucrados en moldear estos patrones (</w:t>
      </w:r>
      <w:proofErr w:type="spellStart"/>
      <w:r>
        <w:t>Magurran</w:t>
      </w:r>
      <w:proofErr w:type="spellEnd"/>
      <w:r>
        <w:t xml:space="preserve"> &amp; Dornelas 2010). </w:t>
      </w:r>
      <w:del w:id="41" w:author="Angel Aguilar" w:date="2024-10-17T15:25:00Z">
        <w:r w:rsidDel="00622160">
          <w:delText>En la a</w:delText>
        </w:r>
      </w:del>
      <w:ins w:id="42" w:author="Angel Aguilar" w:date="2024-10-17T15:25:00Z">
        <w:r w:rsidR="00622160">
          <w:t>A</w:t>
        </w:r>
      </w:ins>
      <w:r>
        <w:t>ctual</w:t>
      </w:r>
      <w:ins w:id="43" w:author="Angel Aguilar" w:date="2024-10-17T15:25:00Z">
        <w:r w:rsidR="00622160">
          <w:t>mente</w:t>
        </w:r>
      </w:ins>
      <w:ins w:id="44" w:author="Angel Aguilar" w:date="2024-10-18T16:50:00Z">
        <w:r w:rsidR="00360D7F">
          <w:t>,</w:t>
        </w:r>
      </w:ins>
      <w:del w:id="45" w:author="Angel Aguilar" w:date="2024-10-17T15:25:00Z">
        <w:r w:rsidDel="00622160">
          <w:delText>idad</w:delText>
        </w:r>
      </w:del>
      <w:del w:id="46" w:author="Angel Aguilar" w:date="2024-10-17T15:24:00Z">
        <w:r w:rsidDel="00BD23F2">
          <w:delText>,</w:delText>
        </w:r>
      </w:del>
      <w:r>
        <w:t xml:space="preserve"> se conoce que la importancia relativa de los procesos ecológicos e históricos que gobiernan los patrones de diversidad y ensamblaje de comunidades de plantas y animales</w:t>
      </w:r>
      <w:ins w:id="47" w:author="Angel Aguilar" w:date="2024-10-17T15:18:00Z">
        <w:r w:rsidR="00BD23F2">
          <w:t>,</w:t>
        </w:r>
      </w:ins>
      <w:r>
        <w:t xml:space="preserve"> son dependientes de la escala de análisis utilizada (Barton </w:t>
      </w:r>
      <w:r w:rsidRPr="00BD23F2">
        <w:rPr>
          <w:iCs/>
          <w:rPrChange w:id="48" w:author="Angel Aguilar" w:date="2024-10-17T15:18:00Z">
            <w:rPr>
              <w:i/>
              <w:iCs/>
            </w:rPr>
          </w:rPrChange>
        </w:rPr>
        <w:t>et al.</w:t>
      </w:r>
      <w:r>
        <w:t xml:space="preserve"> 2013; Chave 2013). Por ejemplo, en árboles los resultados </w:t>
      </w:r>
      <w:ins w:id="49" w:author="Angel Aguilar" w:date="2024-10-18T16:51:00Z">
        <w:r w:rsidR="00360D7F">
          <w:t>so</w:t>
        </w:r>
      </w:ins>
      <w:ins w:id="50" w:author="Angel Aguilar" w:date="2024-10-18T16:52:00Z">
        <w:r w:rsidR="00360D7F">
          <w:t xml:space="preserve">n </w:t>
        </w:r>
      </w:ins>
      <w:r>
        <w:t>contrastantes respecto a la importancia relativa de predictores ecológicos y evolutivos a nivel regional y global, parece tener su origen en la granularidad o escala (i.e. tamaño de parcelas) empleada (</w:t>
      </w:r>
      <w:proofErr w:type="spellStart"/>
      <w:r>
        <w:t>Keil</w:t>
      </w:r>
      <w:proofErr w:type="spellEnd"/>
      <w:r>
        <w:t xml:space="preserve"> </w:t>
      </w:r>
      <w:commentRangeStart w:id="51"/>
      <w:r>
        <w:rPr>
          <w:i/>
          <w:iCs/>
        </w:rPr>
        <w:t>et al</w:t>
      </w:r>
      <w:commentRangeEnd w:id="51"/>
      <w:r w:rsidR="00994B45">
        <w:rPr>
          <w:rStyle w:val="Refdecomentario"/>
        </w:rPr>
        <w:commentReference w:id="51"/>
      </w:r>
      <w:r>
        <w:rPr>
          <w:i/>
          <w:iCs/>
        </w:rPr>
        <w:t>.</w:t>
      </w:r>
      <w:r>
        <w:t xml:space="preserve"> 2012; </w:t>
      </w:r>
      <w:proofErr w:type="spellStart"/>
      <w:r>
        <w:t>Keil</w:t>
      </w:r>
      <w:proofErr w:type="spellEnd"/>
      <w:r>
        <w:t xml:space="preserve"> &amp; Chase 2019). A nivel local, la importancia relativa de los procesos también podría subyacer en otros componentes espaciales, destacando la altitud </w:t>
      </w:r>
      <w:r>
        <w:lastRenderedPageBreak/>
        <w:t xml:space="preserve">por su alta correlación con </w:t>
      </w:r>
      <w:commentRangeStart w:id="52"/>
      <w:r>
        <w:t>gradientes</w:t>
      </w:r>
      <w:commentRangeEnd w:id="52"/>
      <w:r w:rsidR="00A738F0">
        <w:rPr>
          <w:rStyle w:val="Refdecomentario"/>
        </w:rPr>
        <w:commentReference w:id="52"/>
      </w:r>
      <w:r>
        <w:t xml:space="preserve"> ambientales (</w:t>
      </w:r>
      <w:proofErr w:type="spellStart"/>
      <w:r>
        <w:t>Rahbek</w:t>
      </w:r>
      <w:proofErr w:type="spellEnd"/>
      <w:r>
        <w:t xml:space="preserve"> 2005). Entendiendo mejor la dependencia espacial de los patrones de </w:t>
      </w:r>
      <w:commentRangeStart w:id="53"/>
      <w:r>
        <w:t>biodiversidad vegetal</w:t>
      </w:r>
      <w:commentRangeEnd w:id="53"/>
      <w:r w:rsidR="00A738F0">
        <w:rPr>
          <w:rStyle w:val="Refdecomentario"/>
        </w:rPr>
        <w:commentReference w:id="53"/>
      </w:r>
      <w:r>
        <w:t xml:space="preserve"> y de los procesos que la mantienen, permitiría predecir cómo </w:t>
      </w:r>
      <w:ins w:id="54" w:author="Angel Aguilar" w:date="2024-10-17T15:33:00Z">
        <w:r w:rsidR="00A738F0">
          <w:t xml:space="preserve">algunos </w:t>
        </w:r>
      </w:ins>
      <w:r>
        <w:t xml:space="preserve">cambios ambientales afectan la biodiversidad a distintas escalas, así como delimitar las escalas apropiadas para estudiar los mecanismos involucrados en el ensamblaje de comunidades, además de ayudarnos a mejorar el manejo y restauración de la biota en el planeta (Mac </w:t>
      </w:r>
      <w:proofErr w:type="spellStart"/>
      <w:r>
        <w:t>Nally</w:t>
      </w:r>
      <w:proofErr w:type="spellEnd"/>
      <w:r>
        <w:t xml:space="preserve"> </w:t>
      </w:r>
      <w:r>
        <w:rPr>
          <w:i/>
          <w:iCs/>
        </w:rPr>
        <w:t>et al.</w:t>
      </w:r>
      <w:r>
        <w:t xml:space="preserve"> 2004; </w:t>
      </w:r>
      <w:proofErr w:type="spellStart"/>
      <w:r>
        <w:t>Cavender</w:t>
      </w:r>
      <w:proofErr w:type="spellEnd"/>
      <w:r>
        <w:t xml:space="preserve">-Bares </w:t>
      </w:r>
      <w:r>
        <w:rPr>
          <w:i/>
          <w:iCs/>
        </w:rPr>
        <w:t>et al.</w:t>
      </w:r>
      <w:r>
        <w:t xml:space="preserve"> 2009; </w:t>
      </w:r>
      <w:proofErr w:type="spellStart"/>
      <w:r>
        <w:t>Berdugo</w:t>
      </w:r>
      <w:proofErr w:type="spellEnd"/>
      <w:r>
        <w:t xml:space="preserve"> </w:t>
      </w:r>
      <w:r>
        <w:rPr>
          <w:i/>
          <w:iCs/>
        </w:rPr>
        <w:t>et al.</w:t>
      </w:r>
      <w:r>
        <w:t xml:space="preserve"> 2022).</w:t>
      </w:r>
    </w:p>
    <w:p w14:paraId="266D5046" w14:textId="6C775E15" w:rsidR="005C39BF" w:rsidRDefault="00E1126C">
      <w:pPr>
        <w:pStyle w:val="Textoindependiente"/>
      </w:pPr>
      <w:r>
        <w:t>E</w:t>
      </w:r>
      <w:del w:id="55" w:author="Angel Aguilar" w:date="2024-10-17T15:41:00Z">
        <w:r w:rsidDel="00C60056">
          <w:delText>n e</w:delText>
        </w:r>
      </w:del>
      <w:r>
        <w:t>studios previos</w:t>
      </w:r>
      <w:del w:id="56" w:author="Angel Aguilar" w:date="2024-10-17T15:41:00Z">
        <w:r w:rsidDel="00C60056">
          <w:delText xml:space="preserve"> se</w:delText>
        </w:r>
      </w:del>
      <w:r>
        <w:t xml:space="preserve"> ha</w:t>
      </w:r>
      <w:ins w:id="57" w:author="Angel Aguilar" w:date="2024-10-17T15:41:00Z">
        <w:r w:rsidR="00C60056">
          <w:t>n</w:t>
        </w:r>
      </w:ins>
      <w:r>
        <w:t xml:space="preserve"> sintetizado la dependencia espacial de los patrones de diversidad y de los procesos subyacentes a estos en un marco común (</w:t>
      </w:r>
      <w:proofErr w:type="spellStart"/>
      <w:r>
        <w:t>Keil</w:t>
      </w:r>
      <w:proofErr w:type="spellEnd"/>
      <w:r>
        <w:t xml:space="preserve"> </w:t>
      </w:r>
      <w:r w:rsidRPr="005B0037">
        <w:rPr>
          <w:iCs/>
          <w:rPrChange w:id="58" w:author="Angel Aguilar" w:date="2024-10-17T15:52:00Z">
            <w:rPr>
              <w:i/>
              <w:iCs/>
            </w:rPr>
          </w:rPrChange>
        </w:rPr>
        <w:t>et al.</w:t>
      </w:r>
      <w:r>
        <w:t xml:space="preserve"> 2012; Barton </w:t>
      </w:r>
      <w:r w:rsidRPr="005B0037">
        <w:rPr>
          <w:iCs/>
          <w:rPrChange w:id="59" w:author="Angel Aguilar" w:date="2024-10-17T15:52:00Z">
            <w:rPr>
              <w:i/>
              <w:iCs/>
            </w:rPr>
          </w:rPrChange>
        </w:rPr>
        <w:t>et al</w:t>
      </w:r>
      <w:r>
        <w:rPr>
          <w:i/>
          <w:iCs/>
        </w:rPr>
        <w:t>.</w:t>
      </w:r>
      <w:r>
        <w:t xml:space="preserve"> 2013). A escalas pequeñas, eventos estocásticos (</w:t>
      </w:r>
      <w:proofErr w:type="spellStart"/>
      <w:r>
        <w:t>e.g</w:t>
      </w:r>
      <w:proofErr w:type="spellEnd"/>
      <w:r>
        <w:t>. lluvia de semillas), filtros ambientales, y rasgos inherentes a las especies</w:t>
      </w:r>
      <w:ins w:id="60" w:author="Angel Aguilar" w:date="2024-10-17T15:53:00Z">
        <w:r w:rsidR="00985849">
          <w:t>,</w:t>
        </w:r>
      </w:ins>
      <w:r>
        <w:t xml:space="preserve"> modulan </w:t>
      </w:r>
      <w:ins w:id="61" w:author="Angel Aguilar" w:date="2024-10-17T15:56:00Z">
        <w:r w:rsidR="00985849">
          <w:t>su</w:t>
        </w:r>
      </w:ins>
      <w:del w:id="62" w:author="Angel Aguilar" w:date="2024-10-17T15:56:00Z">
        <w:r w:rsidDel="00985849">
          <w:delText>el</w:delText>
        </w:r>
      </w:del>
      <w:r>
        <w:t xml:space="preserve"> asentamiento y competencia</w:t>
      </w:r>
      <w:del w:id="63" w:author="Angel Aguilar" w:date="2024-10-17T15:56:00Z">
        <w:r w:rsidDel="00985849">
          <w:delText xml:space="preserve"> de las especies</w:delText>
        </w:r>
      </w:del>
      <w:ins w:id="64" w:author="Angel Aguilar" w:date="2024-10-17T15:57:00Z">
        <w:r w:rsidR="00985849">
          <w:t>;</w:t>
        </w:r>
      </w:ins>
      <w:del w:id="65" w:author="Angel Aguilar" w:date="2024-10-17T15:57:00Z">
        <w:r w:rsidDel="00985849">
          <w:delText>,</w:delText>
        </w:r>
      </w:del>
      <w:r>
        <w:t xml:space="preserve"> mientras que, a escalas grandes, la capacidad de dispersión y procesos biogeográficos cobran mayor relevancia (</w:t>
      </w:r>
      <w:proofErr w:type="spellStart"/>
      <w:r>
        <w:t>Cavender</w:t>
      </w:r>
      <w:proofErr w:type="spellEnd"/>
      <w:r>
        <w:t xml:space="preserve">-Bares </w:t>
      </w:r>
      <w:r w:rsidRPr="00985849">
        <w:rPr>
          <w:iCs/>
          <w:rPrChange w:id="66" w:author="Angel Aguilar" w:date="2024-10-17T15:58:00Z">
            <w:rPr>
              <w:i/>
              <w:iCs/>
            </w:rPr>
          </w:rPrChange>
        </w:rPr>
        <w:t>et al.</w:t>
      </w:r>
      <w:r>
        <w:t xml:space="preserve"> 2009; </w:t>
      </w:r>
      <w:proofErr w:type="spellStart"/>
      <w:r>
        <w:t>Zarnetske</w:t>
      </w:r>
      <w:proofErr w:type="spellEnd"/>
      <w:r>
        <w:t xml:space="preserve"> </w:t>
      </w:r>
      <w:r>
        <w:rPr>
          <w:i/>
          <w:iCs/>
        </w:rPr>
        <w:t>et al.</w:t>
      </w:r>
      <w:r>
        <w:t xml:space="preserve"> 2019; Sabatini </w:t>
      </w:r>
      <w:r>
        <w:rPr>
          <w:i/>
          <w:iCs/>
        </w:rPr>
        <w:t>et al.</w:t>
      </w:r>
      <w:r>
        <w:t xml:space="preserve"> 2022). Estas observaciones explican los patrones de variación espacial de la alfa y beta diversidad. Por ejemplo, a escalas locales se aprecia una rápida acumulación de especies a medida que aumenta la granularidad de los datos, reduci</w:t>
      </w:r>
      <w:ins w:id="67" w:author="Angel Aguilar" w:date="2024-10-17T16:04:00Z">
        <w:r w:rsidR="00813590">
          <w:t>e</w:t>
        </w:r>
      </w:ins>
      <w:del w:id="68" w:author="Angel Aguilar" w:date="2024-10-17T16:04:00Z">
        <w:r w:rsidDel="00813590">
          <w:delText>é</w:delText>
        </w:r>
      </w:del>
      <w:r>
        <w:t>ndo</w:t>
      </w:r>
      <w:del w:id="69" w:author="Angel Aguilar" w:date="2024-10-17T16:03:00Z">
        <w:r w:rsidDel="00813590">
          <w:delText>se</w:delText>
        </w:r>
      </w:del>
      <w:r>
        <w:t xml:space="preserve"> la pendiente de acumulación a medianas escalas, y volvi</w:t>
      </w:r>
      <w:ins w:id="70" w:author="Angel Aguilar" w:date="2024-10-17T16:04:00Z">
        <w:r w:rsidR="00813590">
          <w:t>é</w:t>
        </w:r>
      </w:ins>
      <w:del w:id="71" w:author="Angel Aguilar" w:date="2024-10-17T16:04:00Z">
        <w:r w:rsidDel="00813590">
          <w:delText>e</w:delText>
        </w:r>
      </w:del>
      <w:r>
        <w:t>ndo</w:t>
      </w:r>
      <w:ins w:id="72" w:author="Angel Aguilar" w:date="2024-10-17T16:04:00Z">
        <w:r w:rsidR="00813590">
          <w:t>se</w:t>
        </w:r>
      </w:ins>
      <w:r>
        <w:t xml:space="preserve"> a </w:t>
      </w:r>
      <w:ins w:id="73" w:author="Angel Aguilar" w:date="2024-10-17T16:04:00Z">
        <w:r w:rsidR="00813590">
          <w:t>incrementar</w:t>
        </w:r>
      </w:ins>
      <w:del w:id="74" w:author="Angel Aguilar" w:date="2024-10-17T16:04:00Z">
        <w:r w:rsidDel="00813590">
          <w:delText>aument</w:delText>
        </w:r>
      </w:del>
      <w:del w:id="75" w:author="Angel Aguilar" w:date="2024-10-17T16:05:00Z">
        <w:r w:rsidDel="00813590">
          <w:delText>ar</w:delText>
        </w:r>
      </w:del>
      <w:r>
        <w:t xml:space="preserve"> a escalas grandes, d</w:t>
      </w:r>
      <w:ins w:id="76" w:author="Angel Aguilar" w:date="2024-10-17T16:05:00Z">
        <w:r w:rsidR="00813590">
          <w:t>ebid</w:t>
        </w:r>
      </w:ins>
      <w:del w:id="77" w:author="Angel Aguilar" w:date="2024-10-17T16:05:00Z">
        <w:r w:rsidDel="00813590">
          <w:delText>ad</w:delText>
        </w:r>
      </w:del>
      <w:r>
        <w:t xml:space="preserve">o </w:t>
      </w:r>
      <w:del w:id="78" w:author="Angel Aguilar" w:date="2024-10-17T16:05:00Z">
        <w:r w:rsidDel="00813590">
          <w:delText>que se</w:delText>
        </w:r>
      </w:del>
      <w:ins w:id="79" w:author="Angel Aguilar" w:date="2024-10-17T16:05:00Z">
        <w:r w:rsidR="00813590">
          <w:t>al</w:t>
        </w:r>
      </w:ins>
      <w:r>
        <w:t xml:space="preserve"> agrupa</w:t>
      </w:r>
      <w:ins w:id="80" w:author="Angel Aguilar" w:date="2024-10-17T16:06:00Z">
        <w:r w:rsidR="00813590">
          <w:t>mie</w:t>
        </w:r>
      </w:ins>
      <w:r>
        <w:t>n</w:t>
      </w:r>
      <w:ins w:id="81" w:author="Angel Aguilar" w:date="2024-10-17T16:06:00Z">
        <w:r w:rsidR="00813590">
          <w:t>to de</w:t>
        </w:r>
      </w:ins>
      <w:r>
        <w:t xml:space="preserve"> especies de </w:t>
      </w:r>
      <w:ins w:id="82" w:author="Angel Aguilar" w:date="2024-10-17T16:07:00Z">
        <w:r w:rsidR="00813590">
          <w:t xml:space="preserve">diversos </w:t>
        </w:r>
      </w:ins>
      <w:r>
        <w:t>ecosistemas</w:t>
      </w:r>
      <w:ins w:id="83" w:author="Angel Aguilar" w:date="2024-10-17T16:07:00Z">
        <w:r w:rsidR="00813590">
          <w:t>,</w:t>
        </w:r>
      </w:ins>
      <w:r>
        <w:t xml:space="preserve"> </w:t>
      </w:r>
      <w:del w:id="84" w:author="Angel Aguilar" w:date="2024-10-17T16:07:00Z">
        <w:r w:rsidDel="00813590">
          <w:delText xml:space="preserve">diversos </w:delText>
        </w:r>
      </w:del>
      <w:r>
        <w:t xml:space="preserve">separados por barreras ambientales (Barton </w:t>
      </w:r>
      <w:r w:rsidRPr="00813590">
        <w:rPr>
          <w:iCs/>
          <w:rPrChange w:id="85" w:author="Angel Aguilar" w:date="2024-10-17T16:07:00Z">
            <w:rPr>
              <w:i/>
              <w:iCs/>
            </w:rPr>
          </w:rPrChange>
        </w:rPr>
        <w:t>et al.</w:t>
      </w:r>
      <w:r>
        <w:t xml:space="preserve"> 2013; </w:t>
      </w:r>
      <w:proofErr w:type="spellStart"/>
      <w:r>
        <w:t>Storch</w:t>
      </w:r>
      <w:proofErr w:type="spellEnd"/>
      <w:r>
        <w:t xml:space="preserve"> 2016; Sabatini </w:t>
      </w:r>
      <w:r>
        <w:rPr>
          <w:i/>
          <w:iCs/>
        </w:rPr>
        <w:t>et al.</w:t>
      </w:r>
      <w:r>
        <w:t xml:space="preserve"> 2022). Aunque es generalmente aceptad</w:t>
      </w:r>
      <w:ins w:id="86" w:author="Angel Aguilar" w:date="2024-10-17T16:09:00Z">
        <w:r w:rsidR="00813590">
          <w:t>a la</w:t>
        </w:r>
      </w:ins>
      <w:del w:id="87" w:author="Angel Aguilar" w:date="2024-10-17T16:09:00Z">
        <w:r w:rsidDel="00813590">
          <w:delText>o</w:delText>
        </w:r>
      </w:del>
      <w:r>
        <w:t xml:space="preserve"> </w:t>
      </w:r>
      <w:del w:id="88" w:author="Angel Aguilar" w:date="2024-10-17T16:09:00Z">
        <w:r w:rsidDel="00813590">
          <w:delText xml:space="preserve">esta </w:delText>
        </w:r>
      </w:del>
      <w:r>
        <w:t xml:space="preserve">dependencia espacial de los patrones y procesos de la diversidad biológica, </w:t>
      </w:r>
      <w:del w:id="89" w:author="Angel Aguilar" w:date="2024-10-17T16:10:00Z">
        <w:r w:rsidDel="00813590">
          <w:delText xml:space="preserve">esta dependencia, </w:delText>
        </w:r>
      </w:del>
      <w:r>
        <w:t xml:space="preserve">a excepción de notables contribuciones, ha sido escasamente evaluada en gradientes altitudinales extensos (Sabatini </w:t>
      </w:r>
      <w:r w:rsidRPr="00813590">
        <w:rPr>
          <w:iCs/>
          <w:rPrChange w:id="90" w:author="Angel Aguilar" w:date="2024-10-17T16:11:00Z">
            <w:rPr>
              <w:i/>
              <w:iCs/>
            </w:rPr>
          </w:rPrChange>
        </w:rPr>
        <w:t>et al.</w:t>
      </w:r>
      <w:r>
        <w:t xml:space="preserve"> 2018; </w:t>
      </w:r>
      <w:proofErr w:type="spellStart"/>
      <w:r>
        <w:t>Dembicz</w:t>
      </w:r>
      <w:proofErr w:type="spellEnd"/>
      <w:r>
        <w:t xml:space="preserve"> </w:t>
      </w:r>
      <w:r>
        <w:rPr>
          <w:i/>
          <w:iCs/>
        </w:rPr>
        <w:t>et al.</w:t>
      </w:r>
      <w:r>
        <w:t xml:space="preserve"> 2021).</w:t>
      </w:r>
    </w:p>
    <w:p w14:paraId="4AAD5057" w14:textId="1B160282" w:rsidR="005C39BF" w:rsidRDefault="00E1126C">
      <w:pPr>
        <w:pStyle w:val="Textoindependiente"/>
      </w:pPr>
      <w:r>
        <w:t xml:space="preserve">En plantas, los estudios </w:t>
      </w:r>
      <w:ins w:id="91" w:author="Angel Aguilar" w:date="2024-10-17T16:12:00Z">
        <w:r w:rsidR="00813590">
          <w:t xml:space="preserve">desarrollados </w:t>
        </w:r>
      </w:ins>
      <w:r>
        <w:t xml:space="preserve">sobre el rol de la escala en los patrones de diversidad alfa y beta han sido en su mayoría en árboles y a </w:t>
      </w:r>
      <w:commentRangeStart w:id="92"/>
      <w:r>
        <w:t xml:space="preserve">extensiones </w:t>
      </w:r>
      <w:commentRangeEnd w:id="92"/>
      <w:r w:rsidR="00CD026A">
        <w:rPr>
          <w:rStyle w:val="Refdecomentario"/>
        </w:rPr>
        <w:commentReference w:id="92"/>
      </w:r>
      <w:r>
        <w:t>regionales o globales (</w:t>
      </w:r>
      <w:proofErr w:type="spellStart"/>
      <w:r>
        <w:t>Keil</w:t>
      </w:r>
      <w:proofErr w:type="spellEnd"/>
      <w:r>
        <w:t xml:space="preserve"> &amp; Chase 2019; Sebald </w:t>
      </w:r>
      <w:r>
        <w:rPr>
          <w:i/>
          <w:iCs/>
        </w:rPr>
        <w:t>et al.</w:t>
      </w:r>
      <w:r>
        <w:t xml:space="preserve"> 2021; Sabatini </w:t>
      </w:r>
      <w:r>
        <w:rPr>
          <w:i/>
          <w:iCs/>
        </w:rPr>
        <w:t>et al.</w:t>
      </w:r>
      <w:r>
        <w:t xml:space="preserve"> 2022). En general, se observa una relación positiva entre escala de análisis y la diversidad alfa, </w:t>
      </w:r>
      <w:ins w:id="93" w:author="Angel Aguilar" w:date="2024-10-17T16:17:00Z">
        <w:r w:rsidR="00CD026A">
          <w:t>en cambio</w:t>
        </w:r>
      </w:ins>
      <w:del w:id="94" w:author="Angel Aguilar" w:date="2024-10-17T16:17:00Z">
        <w:r w:rsidDel="00CD026A">
          <w:delText>mientras que</w:delText>
        </w:r>
      </w:del>
      <w:r>
        <w:t xml:space="preserve"> una relación negativa con la diversidad beta (Barton </w:t>
      </w:r>
      <w:r w:rsidRPr="002B7A41">
        <w:rPr>
          <w:iCs/>
          <w:rPrChange w:id="95" w:author="Angel Aguilar" w:date="2024-10-18T14:34:00Z">
            <w:rPr>
              <w:i/>
              <w:iCs/>
            </w:rPr>
          </w:rPrChange>
        </w:rPr>
        <w:t>et al.</w:t>
      </w:r>
      <w:r>
        <w:t xml:space="preserve"> 2013; Zhang </w:t>
      </w:r>
      <w:r>
        <w:rPr>
          <w:i/>
          <w:iCs/>
        </w:rPr>
        <w:t>et al.</w:t>
      </w:r>
      <w:r>
        <w:t xml:space="preserve"> 2018). Además, varios estudios resaltan la dependencia espacial diferencial de los procesos y patrones de diversidad </w:t>
      </w:r>
      <w:del w:id="96" w:author="Angel Aguilar" w:date="2024-10-18T14:35:00Z">
        <w:r w:rsidDel="002B7A41">
          <w:delText>de plantas</w:delText>
        </w:r>
      </w:del>
      <w:ins w:id="97" w:author="Angel Aguilar" w:date="2024-10-18T14:35:00Z">
        <w:r w:rsidR="002B7A41">
          <w:t>florística</w:t>
        </w:r>
      </w:ins>
      <w:r>
        <w:t xml:space="preserve"> (Sabatini </w:t>
      </w:r>
      <w:r>
        <w:rPr>
          <w:i/>
          <w:iCs/>
        </w:rPr>
        <w:t>et al.</w:t>
      </w:r>
      <w:r>
        <w:t xml:space="preserve"> 2022). Por ejemplo, en árboles de la </w:t>
      </w:r>
      <w:proofErr w:type="spellStart"/>
      <w:r>
        <w:t>amazonía</w:t>
      </w:r>
      <w:proofErr w:type="spellEnd"/>
      <w:r>
        <w:t xml:space="preserve"> ecuatoriana se observa a escalas grandes una asociación más fuerte entre predictores climáticos y la tasa de recambio de especies (diversidad beta), que a escalas finas (Guevara Andino </w:t>
      </w:r>
      <w:r>
        <w:rPr>
          <w:i/>
          <w:iCs/>
        </w:rPr>
        <w:t>et al.</w:t>
      </w:r>
      <w:r>
        <w:t xml:space="preserve"> 2021). No obstante, estas asociaciones parecen variar según el grupo y la forma de vida. </w:t>
      </w:r>
      <w:commentRangeStart w:id="98"/>
      <w:r>
        <w:t>A escalas pequeñas, la beta diversidad de plantas herbáceas vasculares expresa una asociación positiva con la altitud (</w:t>
      </w:r>
      <w:proofErr w:type="spellStart"/>
      <w:r>
        <w:t>Dembicz</w:t>
      </w:r>
      <w:proofErr w:type="spellEnd"/>
      <w:r>
        <w:t xml:space="preserve"> </w:t>
      </w:r>
      <w:r>
        <w:rPr>
          <w:i/>
          <w:iCs/>
        </w:rPr>
        <w:t>et al.</w:t>
      </w:r>
      <w:r>
        <w:t xml:space="preserve"> 2021), en contraste a lo observado en árboles, cuya beta diversidad suele disminuir con la altitud (Sabatini </w:t>
      </w:r>
      <w:r>
        <w:rPr>
          <w:i/>
          <w:iCs/>
        </w:rPr>
        <w:t>et al.</w:t>
      </w:r>
      <w:r>
        <w:t xml:space="preserve"> 2018). Por lo tanto, en otros estratos del bosque, </w:t>
      </w:r>
      <w:del w:id="99" w:author="Angel Aguilar" w:date="2024-10-18T14:48:00Z">
        <w:r w:rsidDel="00FF7B89">
          <w:delText xml:space="preserve">como el sotobosque, </w:delText>
        </w:r>
      </w:del>
      <w:r>
        <w:t xml:space="preserve">la magnitud de dependencia podría ser diferente, ya que los procesos ecológicos y ambientales tienen una importancia relativa diferente a la del dosel, y, </w:t>
      </w:r>
      <w:del w:id="100" w:author="Angel Aguilar" w:date="2024-10-18T16:26:00Z">
        <w:r w:rsidDel="004A3F6D">
          <w:delText xml:space="preserve">por tanto, </w:delText>
        </w:r>
      </w:del>
      <w:r>
        <w:t xml:space="preserve">potencialmente </w:t>
      </w:r>
      <w:ins w:id="101" w:author="Angel Aguilar" w:date="2024-10-18T16:26:00Z">
        <w:r w:rsidR="00D02BD6">
          <w:t>existirá</w:t>
        </w:r>
      </w:ins>
      <w:del w:id="102" w:author="Angel Aguilar" w:date="2024-10-18T14:50:00Z">
        <w:r w:rsidDel="00FF7B89">
          <w:delText>siendo</w:delText>
        </w:r>
      </w:del>
      <w:r>
        <w:t xml:space="preserve"> diferen</w:t>
      </w:r>
      <w:ins w:id="103" w:author="Angel Aguilar" w:date="2024-10-18T16:26:00Z">
        <w:r w:rsidR="00D02BD6">
          <w:t xml:space="preserve">cia </w:t>
        </w:r>
      </w:ins>
      <w:del w:id="104" w:author="Angel Aguilar" w:date="2024-10-18T16:26:00Z">
        <w:r w:rsidDel="00D02BD6">
          <w:delText>t</w:delText>
        </w:r>
      </w:del>
      <w:r>
        <w:t>e</w:t>
      </w:r>
      <w:ins w:id="105" w:author="Angel Aguilar" w:date="2024-10-18T16:27:00Z">
        <w:r w:rsidR="00D02BD6">
          <w:t>n</w:t>
        </w:r>
      </w:ins>
      <w:r>
        <w:t xml:space="preserve"> su dependencia espacial (</w:t>
      </w:r>
      <w:proofErr w:type="spellStart"/>
      <w:r>
        <w:t>Bhatta</w:t>
      </w:r>
      <w:proofErr w:type="spellEnd"/>
      <w:r>
        <w:t xml:space="preserve"> </w:t>
      </w:r>
      <w:r>
        <w:rPr>
          <w:i/>
          <w:iCs/>
        </w:rPr>
        <w:t>et al.</w:t>
      </w:r>
      <w:r>
        <w:t xml:space="preserve"> 2018; </w:t>
      </w:r>
      <w:proofErr w:type="spellStart"/>
      <w:r>
        <w:t>Castorani</w:t>
      </w:r>
      <w:proofErr w:type="spellEnd"/>
      <w:r>
        <w:t xml:space="preserve"> </w:t>
      </w:r>
      <w:r>
        <w:rPr>
          <w:i/>
          <w:iCs/>
        </w:rPr>
        <w:t>et al.</w:t>
      </w:r>
      <w:r>
        <w:t xml:space="preserve"> 2021). Así mismo, debido a </w:t>
      </w:r>
      <w:ins w:id="106" w:author="Angel Aguilar" w:date="2024-10-18T16:27:00Z">
        <w:r w:rsidR="00D02BD6">
          <w:t xml:space="preserve">la diferencia de </w:t>
        </w:r>
      </w:ins>
      <w:r>
        <w:t xml:space="preserve">esta importancia relativa </w:t>
      </w:r>
      <w:del w:id="107" w:author="Angel Aguilar" w:date="2024-10-18T16:27:00Z">
        <w:r w:rsidDel="00D02BD6">
          <w:delText xml:space="preserve">diferencial </w:delText>
        </w:r>
      </w:del>
      <w:r>
        <w:t>de los procesos, la dependencia espacial de los patrones de diversidad vegetal en este estrato será potencialmente diferente a la del dosel (</w:t>
      </w:r>
      <w:proofErr w:type="spellStart"/>
      <w:r>
        <w:t>Bhatta</w:t>
      </w:r>
      <w:proofErr w:type="spellEnd"/>
      <w:r>
        <w:t xml:space="preserve"> </w:t>
      </w:r>
      <w:r>
        <w:rPr>
          <w:i/>
          <w:iCs/>
        </w:rPr>
        <w:t>et al.</w:t>
      </w:r>
      <w:r>
        <w:t xml:space="preserve"> 2018).</w:t>
      </w:r>
      <w:commentRangeEnd w:id="98"/>
      <w:r w:rsidR="00D02BD6">
        <w:rPr>
          <w:rStyle w:val="Refdecomentario"/>
        </w:rPr>
        <w:commentReference w:id="98"/>
      </w:r>
    </w:p>
    <w:p w14:paraId="75EFFB4F" w14:textId="1C6E878F" w:rsidR="005C39BF" w:rsidRDefault="00E1126C">
      <w:pPr>
        <w:pStyle w:val="Textoindependiente"/>
      </w:pPr>
      <w:r>
        <w:t xml:space="preserve">A </w:t>
      </w:r>
      <w:commentRangeStart w:id="108"/>
      <w:r>
        <w:t xml:space="preserve">extensiones </w:t>
      </w:r>
      <w:commentRangeEnd w:id="108"/>
      <w:r w:rsidR="00360D7F">
        <w:rPr>
          <w:rStyle w:val="Refdecomentario"/>
        </w:rPr>
        <w:commentReference w:id="108"/>
      </w:r>
      <w:r>
        <w:t xml:space="preserve">locales, la dependencia espacial de la diversidad y de los procesos del sotobosque podría </w:t>
      </w:r>
      <w:ins w:id="109" w:author="Angel Aguilar" w:date="2024-10-18T22:09:00Z">
        <w:r w:rsidR="00A30579">
          <w:t>estar relacionada</w:t>
        </w:r>
      </w:ins>
      <w:del w:id="110" w:author="Angel Aguilar" w:date="2024-10-18T22:09:00Z">
        <w:r w:rsidDel="00D17865">
          <w:delText>depender</w:delText>
        </w:r>
      </w:del>
      <w:r>
        <w:t xml:space="preserve"> a </w:t>
      </w:r>
      <w:del w:id="111" w:author="Angel Aguilar" w:date="2024-10-18T22:10:00Z">
        <w:r w:rsidDel="00D17865">
          <w:delText xml:space="preserve">su vez de </w:delText>
        </w:r>
      </w:del>
      <w:r>
        <w:t xml:space="preserve">otros predictores. </w:t>
      </w:r>
      <w:commentRangeStart w:id="112"/>
      <w:r>
        <w:t>Los gradientes</w:t>
      </w:r>
      <w:commentRangeEnd w:id="112"/>
      <w:r w:rsidR="00D17865">
        <w:rPr>
          <w:rStyle w:val="Refdecomentario"/>
        </w:rPr>
        <w:commentReference w:id="112"/>
      </w:r>
      <w:r>
        <w:t xml:space="preserve"> altitudinales son de particular interés al exhibir en pequeñas extensiones </w:t>
      </w:r>
      <w:del w:id="113" w:author="Angel Aguilar" w:date="2024-10-18T22:12:00Z">
        <w:r w:rsidDel="00D17865">
          <w:delText xml:space="preserve">de terreno </w:delText>
        </w:r>
      </w:del>
      <w:r>
        <w:t xml:space="preserve">importantes </w:t>
      </w:r>
      <w:ins w:id="114" w:author="Angel Aguilar" w:date="2024-10-18T22:12:00Z">
        <w:r w:rsidR="00D17865">
          <w:t>variaciones</w:t>
        </w:r>
      </w:ins>
      <w:del w:id="115" w:author="Angel Aguilar" w:date="2024-10-18T22:12:00Z">
        <w:r w:rsidDel="00D17865">
          <w:delText>gradientes</w:delText>
        </w:r>
      </w:del>
      <w:r>
        <w:t xml:space="preserve"> ambientales (</w:t>
      </w:r>
      <w:proofErr w:type="spellStart"/>
      <w:r>
        <w:t>Rahbek</w:t>
      </w:r>
      <w:proofErr w:type="spellEnd"/>
      <w:r>
        <w:t xml:space="preserve"> 2005; </w:t>
      </w:r>
      <w:proofErr w:type="spellStart"/>
      <w:r>
        <w:t>Dembicz</w:t>
      </w:r>
      <w:proofErr w:type="spellEnd"/>
      <w:r>
        <w:t xml:space="preserve"> </w:t>
      </w:r>
      <w:r>
        <w:rPr>
          <w:i/>
          <w:iCs/>
        </w:rPr>
        <w:t>et al.</w:t>
      </w:r>
      <w:r>
        <w:t xml:space="preserve"> 2021). Los patrones de gamma diversidad de plantas neotropicales</w:t>
      </w:r>
      <w:ins w:id="116" w:author="Angel Aguilar" w:date="2024-10-18T22:13:00Z">
        <w:r w:rsidR="00D17865">
          <w:t>,</w:t>
        </w:r>
      </w:ins>
      <w:r>
        <w:t xml:space="preserve"> exhiben un aumento en la densidad de especies a medida que </w:t>
      </w:r>
      <w:ins w:id="117" w:author="Angel Aguilar" w:date="2024-10-18T22:15:00Z">
        <w:r w:rsidR="00D17865">
          <w:t>se incrementa</w:t>
        </w:r>
      </w:ins>
      <w:del w:id="118" w:author="Angel Aguilar" w:date="2024-10-18T22:15:00Z">
        <w:r w:rsidDel="00D17865">
          <w:delText>aumenta</w:delText>
        </w:r>
      </w:del>
      <w:r>
        <w:t xml:space="preserve"> la altitud, y una menor densidad </w:t>
      </w:r>
      <w:ins w:id="119" w:author="Angel Aguilar" w:date="2024-10-19T06:41:00Z">
        <w:r w:rsidR="00727766">
          <w:t>en</w:t>
        </w:r>
      </w:ins>
      <w:del w:id="120" w:author="Angel Aguilar" w:date="2024-10-19T06:42:00Z">
        <w:r w:rsidDel="00727766">
          <w:delText>de plantas a</w:delText>
        </w:r>
      </w:del>
      <w:r>
        <w:t xml:space="preserve"> altitudes inferiores (</w:t>
      </w:r>
      <w:proofErr w:type="spellStart"/>
      <w:r>
        <w:t>Lomolino</w:t>
      </w:r>
      <w:proofErr w:type="spellEnd"/>
      <w:r>
        <w:t xml:space="preserve"> 2001). En cierta medida, estos patrones responden a la superficie disponible en</w:t>
      </w:r>
      <w:del w:id="121" w:author="Angel Aguilar" w:date="2024-10-19T06:46:00Z">
        <w:r w:rsidDel="00CD227A">
          <w:delText xml:space="preserve"> l</w:delText>
        </w:r>
      </w:del>
      <w:del w:id="122" w:author="Angel Aguilar" w:date="2024-10-19T06:45:00Z">
        <w:r w:rsidDel="00CD227A">
          <w:delText>o</w:delText>
        </w:r>
      </w:del>
      <w:del w:id="123" w:author="Angel Aguilar" w:date="2024-10-19T06:46:00Z">
        <w:r w:rsidDel="00CD227A">
          <w:delText>s</w:delText>
        </w:r>
      </w:del>
      <w:r>
        <w:t xml:space="preserve"> </w:t>
      </w:r>
      <w:ins w:id="124" w:author="Angel Aguilar" w:date="2024-10-19T06:45:00Z">
        <w:r w:rsidR="00CD227A">
          <w:t>diferentes</w:t>
        </w:r>
      </w:ins>
      <w:del w:id="125" w:author="Angel Aguilar" w:date="2024-10-19T06:45:00Z">
        <w:r w:rsidDel="00CD227A">
          <w:delText>gradientes</w:delText>
        </w:r>
      </w:del>
      <w:r>
        <w:t xml:space="preserve"> altitud</w:t>
      </w:r>
      <w:del w:id="126" w:author="Angel Aguilar" w:date="2024-10-19T06:46:00Z">
        <w:r w:rsidDel="00CD227A">
          <w:delText>inal</w:delText>
        </w:r>
      </w:del>
      <w:r>
        <w:t xml:space="preserve">es, siendo mayor en tierras bajas, y muy reducida en ecosistemas montañosos </w:t>
      </w:r>
      <w:r>
        <w:lastRenderedPageBreak/>
        <w:t>(</w:t>
      </w:r>
      <w:proofErr w:type="spellStart"/>
      <w:r>
        <w:t>Lomolino</w:t>
      </w:r>
      <w:proofErr w:type="spellEnd"/>
      <w:r>
        <w:t xml:space="preserve"> 2001). Debido a la pequeña extensión de área que abarca un gradiente altitudinal completo, </w:t>
      </w:r>
      <w:del w:id="127" w:author="Angel Aguilar" w:date="2024-10-21T22:14:00Z">
        <w:r w:rsidDel="007D5DAC">
          <w:delText>la utilización de</w:delText>
        </w:r>
      </w:del>
      <w:ins w:id="128" w:author="Angel Aguilar" w:date="2024-10-21T22:14:00Z">
        <w:r w:rsidR="007D5DAC">
          <w:t>utilizar</w:t>
        </w:r>
      </w:ins>
      <w:r>
        <w:t xml:space="preserve"> una determinada escala de análisis en el estudio de los procesos moldeadores a distintos gradientes altitudinales, tendrá un efecto pivotante sobre las conclusiones obtenidas (</w:t>
      </w:r>
      <w:proofErr w:type="spellStart"/>
      <w:r>
        <w:t>Rahbek</w:t>
      </w:r>
      <w:proofErr w:type="spellEnd"/>
      <w:r>
        <w:t xml:space="preserve"> 2005; </w:t>
      </w:r>
      <w:proofErr w:type="spellStart"/>
      <w:r>
        <w:t>Keil</w:t>
      </w:r>
      <w:proofErr w:type="spellEnd"/>
      <w:r>
        <w:t xml:space="preserve"> &amp; Chase 2019). Este comportamiento es similar a los problemas de escala observados al comparar la diversidad en gradientes latitudinales, </w:t>
      </w:r>
      <w:ins w:id="129" w:author="Angel Aguilar" w:date="2024-10-21T22:16:00Z">
        <w:r w:rsidR="007D5DAC">
          <w:t>estableciendo una</w:t>
        </w:r>
      </w:ins>
      <w:del w:id="130" w:author="Angel Aguilar" w:date="2024-10-21T22:16:00Z">
        <w:r w:rsidDel="007D5DAC">
          <w:delText>observándose un gradiente de</w:delText>
        </w:r>
      </w:del>
      <w:r>
        <w:t xml:space="preserve"> acumulación de especies desde los subtrópicos hacia los trópicos (Brown 2014). No obstante, a diferencia de un gradiente latitudinal, la magnitud de dependencia espacial de los gradientes altitudinales será mayor (</w:t>
      </w:r>
      <w:proofErr w:type="spellStart"/>
      <w:r>
        <w:t>Rahbek</w:t>
      </w:r>
      <w:proofErr w:type="spellEnd"/>
      <w:r>
        <w:t xml:space="preserve"> 2005). Por tanto, a extensiones locales la diversidad alfa y beta del sotobosque y los procesos que mantienen esta diversidad, dependerán de la escala de análisis y la altitud (</w:t>
      </w:r>
      <w:proofErr w:type="spellStart"/>
      <w:r>
        <w:t>Bhatta</w:t>
      </w:r>
      <w:proofErr w:type="spellEnd"/>
      <w:r>
        <w:t xml:space="preserve"> </w:t>
      </w:r>
      <w:r>
        <w:rPr>
          <w:i/>
          <w:iCs/>
        </w:rPr>
        <w:t>et al.</w:t>
      </w:r>
      <w:r>
        <w:t xml:space="preserve"> 2018).</w:t>
      </w:r>
    </w:p>
    <w:p w14:paraId="12890083" w14:textId="4F619030" w:rsidR="005C39BF" w:rsidRDefault="00E1126C">
      <w:pPr>
        <w:pStyle w:val="Textoindependiente"/>
      </w:pPr>
      <w:r>
        <w:t xml:space="preserve">Entre los procesos más relevantes utilizados para explicar los patrones de diversidad, las variables relacionadas con la temperatura y disponibilidad de agua </w:t>
      </w:r>
      <w:ins w:id="131" w:author="Angel Aguilar" w:date="2024-10-21T22:20:00Z">
        <w:r w:rsidR="007D5DAC">
          <w:t xml:space="preserve">se </w:t>
        </w:r>
      </w:ins>
      <w:r>
        <w:t xml:space="preserve">destacan por su importancia en el ensamblaje de comunidades vegetales (Wang </w:t>
      </w:r>
      <w:r>
        <w:rPr>
          <w:i/>
          <w:iCs/>
        </w:rPr>
        <w:t>et al.</w:t>
      </w:r>
      <w:r>
        <w:t xml:space="preserve"> 2009). De hecho, se asocia a estas variables con la tasa de producción primaria neta (PPN) en ecosistemas terrestres, sugiriéndose un efecto significativo de la PPN en </w:t>
      </w:r>
      <w:ins w:id="132" w:author="Angel Aguilar" w:date="2024-10-19T07:20:00Z">
        <w:r w:rsidR="00B2797E">
          <w:t xml:space="preserve">la </w:t>
        </w:r>
      </w:ins>
      <w:del w:id="133" w:author="Angel Aguilar" w:date="2024-10-19T07:20:00Z">
        <w:r w:rsidDel="00B2797E">
          <w:delText xml:space="preserve">el gradiente de </w:delText>
        </w:r>
      </w:del>
      <w:r>
        <w:t xml:space="preserve">biodiversidad latitudinal, es decir, la acumulación de especies en los trópicos (Brown 2014; </w:t>
      </w:r>
      <w:proofErr w:type="spellStart"/>
      <w:r>
        <w:t>Castorani</w:t>
      </w:r>
      <w:proofErr w:type="spellEnd"/>
      <w:r>
        <w:t xml:space="preserve"> </w:t>
      </w:r>
      <w:r>
        <w:rPr>
          <w:i/>
          <w:iCs/>
        </w:rPr>
        <w:t>et al.</w:t>
      </w:r>
      <w:r>
        <w:t xml:space="preserve"> 2021). En árboles, este comportamiento se cumple, explicando la temperatura y precipitación una gran proporción de la variación de riqueza a nivel global, apreciándose un aumento en la magnitud de esta asociación al aumentar la granularidad (Wang </w:t>
      </w:r>
      <w:r>
        <w:rPr>
          <w:i/>
          <w:iCs/>
        </w:rPr>
        <w:t>et al.</w:t>
      </w:r>
      <w:r>
        <w:t xml:space="preserve"> 2009). </w:t>
      </w:r>
      <w:commentRangeStart w:id="134"/>
      <w:r>
        <w:t xml:space="preserve">En extensiones locales, efectos similares podrían observarse, no obstante, la magnitud de su efecto será diferente, debido a gradientes topográficos y ambientales localmente </w:t>
      </w:r>
      <w:commentRangeStart w:id="135"/>
      <w:r>
        <w:t>distintivos</w:t>
      </w:r>
      <w:commentRangeEnd w:id="135"/>
      <w:r w:rsidR="001532AA">
        <w:rPr>
          <w:rStyle w:val="Refdecomentario"/>
        </w:rPr>
        <w:commentReference w:id="135"/>
      </w:r>
      <w:r>
        <w:t xml:space="preserve">, y a los rasgos exclusivos de las comunidades vegetales (González-Caro </w:t>
      </w:r>
      <w:r>
        <w:rPr>
          <w:i/>
          <w:iCs/>
        </w:rPr>
        <w:t>et al.</w:t>
      </w:r>
      <w:r>
        <w:t xml:space="preserve"> 2014). Más aún, incorporando la dependencia altitudinal, la magnitud del efecto de la precipitación y temperatura será </w:t>
      </w:r>
      <w:commentRangeStart w:id="136"/>
      <w:r>
        <w:t xml:space="preserve">distintiva </w:t>
      </w:r>
      <w:commentRangeEnd w:id="136"/>
      <w:r w:rsidR="001532AA">
        <w:rPr>
          <w:rStyle w:val="Refdecomentario"/>
        </w:rPr>
        <w:commentReference w:id="136"/>
      </w:r>
      <w:r>
        <w:t xml:space="preserve">para los distintos rangos altitudinales, debido a que las especies han desarrollado adaptaciones especificas a su entorno (Wang </w:t>
      </w:r>
      <w:r>
        <w:rPr>
          <w:i/>
          <w:iCs/>
        </w:rPr>
        <w:t>et al.</w:t>
      </w:r>
      <w:r>
        <w:t xml:space="preserve"> 2009). Además, dado que la cantidad de precipitación del suelo se asocia a la temperatura y precipitación, estas variables se relacionan indirectamente con la absorción de nutrientes de las plantas (</w:t>
      </w:r>
      <w:proofErr w:type="spellStart"/>
      <w:r>
        <w:t>Grantz</w:t>
      </w:r>
      <w:proofErr w:type="spellEnd"/>
      <w:r>
        <w:t xml:space="preserve"> 1990; Zhang </w:t>
      </w:r>
      <w:r>
        <w:rPr>
          <w:i/>
          <w:iCs/>
        </w:rPr>
        <w:t>et al.</w:t>
      </w:r>
      <w:r>
        <w:t xml:space="preserve"> 2021). Recientemente, se ha sugerido que la cantidad de precipitación del suelo se asocia con una reducción en la riqueza de especies, debido a que limita el asentamiento y desarrollo de las plantas (Zhang </w:t>
      </w:r>
      <w:r>
        <w:rPr>
          <w:i/>
          <w:iCs/>
        </w:rPr>
        <w:t>et al.</w:t>
      </w:r>
      <w:r>
        <w:t xml:space="preserve"> 2021). Por lo tanto, a extensiones locales, la dependencia espacial de la precipitación y temperatura sobre los patrones de diversidad del sotobosque será distintiva en diferentes gradientes altitudinales.</w:t>
      </w:r>
      <w:commentRangeEnd w:id="134"/>
      <w:r w:rsidR="001532AA">
        <w:rPr>
          <w:rStyle w:val="Refdecomentario"/>
        </w:rPr>
        <w:commentReference w:id="134"/>
      </w:r>
    </w:p>
    <w:p w14:paraId="2CE549FA" w14:textId="77777777" w:rsidR="005C39BF" w:rsidRDefault="00E1126C">
      <w:pPr>
        <w:pStyle w:val="Textoindependiente"/>
      </w:pPr>
      <w:r>
        <w:t xml:space="preserve">Ecuador, conocido por ser uno de los países megadiversos del mundo, </w:t>
      </w:r>
      <w:commentRangeStart w:id="137"/>
      <w:r>
        <w:t>representa un lugar idóneo para explorar la dependencia espacial de los procesos y patrones de diversidad de plantas de sotobosque</w:t>
      </w:r>
      <w:commentRangeEnd w:id="137"/>
      <w:r w:rsidR="001532AA">
        <w:rPr>
          <w:rStyle w:val="Refdecomentario"/>
        </w:rPr>
        <w:commentReference w:id="137"/>
      </w:r>
      <w:r>
        <w:t xml:space="preserve"> (Myers </w:t>
      </w:r>
      <w:r>
        <w:rPr>
          <w:i/>
          <w:iCs/>
        </w:rPr>
        <w:t>et al.</w:t>
      </w:r>
      <w:r>
        <w:t xml:space="preserve"> 2000; Jenkins </w:t>
      </w:r>
      <w:r>
        <w:rPr>
          <w:i/>
          <w:iCs/>
        </w:rPr>
        <w:t>et al.</w:t>
      </w:r>
      <w:r>
        <w:t xml:space="preserve"> 2013). La cadena montañosa de los Andes ha generado un amplio mosaico de ecosistemas contenidos en un extenso gradiente altitudinal, desde los bosques de tierras bajas en la Amazonía, hasta los páramos en las vertientes andinas (Cuesta </w:t>
      </w:r>
      <w:r>
        <w:rPr>
          <w:i/>
          <w:iCs/>
        </w:rPr>
        <w:t>et al.</w:t>
      </w:r>
      <w:r>
        <w:t xml:space="preserve"> 2017). La región nororiental ecuatoriana se caracteriza por presentar un amplio gradiente altitudinal, exhibiendo comunidades vegetales de sotobosque </w:t>
      </w:r>
      <w:commentRangeStart w:id="138"/>
      <w:r>
        <w:t xml:space="preserve">distintivas </w:t>
      </w:r>
      <w:commentRangeEnd w:id="138"/>
      <w:r w:rsidR="001532AA">
        <w:rPr>
          <w:rStyle w:val="Refdecomentario"/>
        </w:rPr>
        <w:commentReference w:id="138"/>
      </w:r>
      <w:r>
        <w:t xml:space="preserve">en cada ecosistema. En este trabajo, expandimos pruebas realizadas previamente sobre la dependencia espacial de los patrones y procesos de diversidad de plantas de sotobosque, en un gradiente altitudinal ubicado en las vertientes de la cordillera oriental de los Andes en Ecuador. En particular, nos enfocamos en las siguientes interrogantes: (a) </w:t>
      </w:r>
      <w:commentRangeStart w:id="139"/>
      <w:r>
        <w:t>¿</w:t>
      </w:r>
      <w:commentRangeStart w:id="140"/>
      <w:r>
        <w:t>a cuál</w:t>
      </w:r>
      <w:commentRangeEnd w:id="140"/>
      <w:r w:rsidR="001532AA">
        <w:rPr>
          <w:rStyle w:val="Refdecomentario"/>
        </w:rPr>
        <w:commentReference w:id="140"/>
      </w:r>
      <w:r>
        <w:t xml:space="preserve">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commentRangeEnd w:id="139"/>
      <w:r w:rsidR="001532AA">
        <w:rPr>
          <w:rStyle w:val="Refdecomentario"/>
        </w:rPr>
        <w:commentReference w:id="139"/>
      </w:r>
    </w:p>
    <w:p w14:paraId="7353D1FC" w14:textId="77777777" w:rsidR="005C39BF" w:rsidRDefault="00E1126C">
      <w:pPr>
        <w:pStyle w:val="Textoindependiente"/>
      </w:pPr>
      <w:r>
        <w:lastRenderedPageBreak/>
        <w:t xml:space="preserve">Para responder </w:t>
      </w:r>
      <w:del w:id="141" w:author="Angel Aguilar" w:date="2024-10-22T21:41:00Z">
        <w:r w:rsidDel="0037392F">
          <w:delText xml:space="preserve">a </w:delText>
        </w:r>
      </w:del>
      <w:r>
        <w:t>estas preguntas, planteamos tres hipótesis. De acuerdo a los patrones de densidad de especies (</w:t>
      </w:r>
      <w:proofErr w:type="spellStart"/>
      <w:r>
        <w:t>Lomolino</w:t>
      </w:r>
      <w:proofErr w:type="spellEnd"/>
      <w:r>
        <w:t xml:space="preserve"> 2001), y a la importancia diferencial de los procesos ecológicos y ambientales en los gradientes altitudinales (</w:t>
      </w:r>
      <w:proofErr w:type="spellStart"/>
      <w:r>
        <w:t>Bhatta</w:t>
      </w:r>
      <w:proofErr w:type="spellEnd"/>
      <w:r>
        <w:t xml:space="preserve"> </w:t>
      </w:r>
      <w:r>
        <w:rPr>
          <w:i/>
          <w:iCs/>
        </w:rPr>
        <w:t>et al.</w:t>
      </w:r>
      <w:r>
        <w:t xml:space="preserve"> 2018; Sabatini </w:t>
      </w:r>
      <w:r>
        <w:rPr>
          <w:i/>
          <w:iCs/>
        </w:rPr>
        <w:t>et al.</w:t>
      </w:r>
      <w:r>
        <w:t xml:space="preserve"> 2018), (H1) se esperaría una dependencia espacial de la diversidad de plantas de sotobosque </w:t>
      </w:r>
      <w:commentRangeStart w:id="142"/>
      <w:r>
        <w:t xml:space="preserve">distintiva </w:t>
      </w:r>
      <w:commentRangeEnd w:id="142"/>
      <w:r w:rsidR="0037392F">
        <w:rPr>
          <w:rStyle w:val="Refdecomentario"/>
        </w:rPr>
        <w:commentReference w:id="142"/>
      </w:r>
      <w:r>
        <w:t xml:space="preserve">en cada gradiente, </w:t>
      </w:r>
      <w:commentRangeStart w:id="143"/>
      <w:r>
        <w:t xml:space="preserve">existiendo </w:t>
      </w:r>
      <w:commentRangeEnd w:id="143"/>
      <w:r w:rsidR="0037392F">
        <w:rPr>
          <w:rStyle w:val="Refdecomentario"/>
        </w:rPr>
        <w:commentReference w:id="143"/>
      </w:r>
      <w:r>
        <w:t xml:space="preserve">una mayor dependencia en altitudes mayores (Mac </w:t>
      </w:r>
      <w:proofErr w:type="spellStart"/>
      <w:r>
        <w:t>Nally</w:t>
      </w:r>
      <w:proofErr w:type="spellEnd"/>
      <w:r>
        <w:t xml:space="preserve"> </w:t>
      </w:r>
      <w:r>
        <w:rPr>
          <w:i/>
          <w:iCs/>
        </w:rPr>
        <w:t>et al.</w:t>
      </w:r>
      <w:r>
        <w:t xml:space="preserve"> 2004; Wang </w:t>
      </w:r>
      <w:r>
        <w:rPr>
          <w:i/>
          <w:iCs/>
        </w:rPr>
        <w:t>et al.</w:t>
      </w:r>
      <w:r>
        <w:t xml:space="preserve"> 2009; </w:t>
      </w:r>
      <w:proofErr w:type="spellStart"/>
      <w:r>
        <w:t>Keil</w:t>
      </w:r>
      <w:proofErr w:type="spellEnd"/>
      <w:r>
        <w:t xml:space="preserve"> </w:t>
      </w:r>
      <w:r>
        <w:rPr>
          <w:i/>
          <w:iCs/>
        </w:rPr>
        <w:t>et al.</w:t>
      </w:r>
      <w:r>
        <w:t xml:space="preserve"> 2012; Chave 2013). </w:t>
      </w:r>
      <w:commentRangeStart w:id="144"/>
      <w:r>
        <w:t xml:space="preserve">Por su parte, al considerar resultados de estudios previos en árboles de la </w:t>
      </w:r>
      <w:proofErr w:type="spellStart"/>
      <w:r>
        <w:t>amazonía</w:t>
      </w:r>
      <w:proofErr w:type="spellEnd"/>
      <w:r>
        <w:t xml:space="preserve"> ecuatoriana, donde la importancia de variables climáticas es mayor a escalas grandes (Guevara Andino </w:t>
      </w:r>
      <w:r>
        <w:rPr>
          <w:i/>
          <w:iCs/>
        </w:rPr>
        <w:t>et al.</w:t>
      </w:r>
      <w:r>
        <w:t xml:space="preserve"> 2021), (H2) se esperaría que el efecto de la temperatura y precipitación se asocie a la diversidad de plantas de sotobosque con mayor fuerza a escalas grandes, (H3) siendo a su vez esta relación dependiente de la altitud, permitiendo encontrar una relación más fuerte en bandas altitudinales altas (</w:t>
      </w:r>
      <w:proofErr w:type="spellStart"/>
      <w:r>
        <w:t>Keil</w:t>
      </w:r>
      <w:proofErr w:type="spellEnd"/>
      <w:r>
        <w:t xml:space="preserve"> &amp; Chase 2019). Por lo tanto, la altitud tendrá un efecto pivotante sobre la dependencia espacial de los procesos y patrones de diversidad de plantas de sotobosque.</w:t>
      </w:r>
      <w:commentRangeEnd w:id="144"/>
      <w:r w:rsidR="0037392F">
        <w:rPr>
          <w:rStyle w:val="Refdecomentario"/>
        </w:rPr>
        <w:commentReference w:id="144"/>
      </w:r>
    </w:p>
    <w:p w14:paraId="71ABAC67" w14:textId="77777777" w:rsidR="005C39BF" w:rsidRDefault="00E1126C">
      <w:pPr>
        <w:pStyle w:val="Ttulo1"/>
      </w:pPr>
      <w:bookmarkStart w:id="145" w:name="metodología"/>
      <w:bookmarkEnd w:id="37"/>
      <w:r>
        <w:t>Metodología</w:t>
      </w:r>
    </w:p>
    <w:p w14:paraId="6201CEFF" w14:textId="77777777" w:rsidR="005C39BF" w:rsidRDefault="00E1126C">
      <w:pPr>
        <w:pStyle w:val="Ttulo2"/>
      </w:pPr>
      <w:bookmarkStart w:id="146" w:name="área-de-estudio"/>
      <w:r>
        <w:t>Área de estudio</w:t>
      </w:r>
    </w:p>
    <w:p w14:paraId="7A6EF5E8" w14:textId="77777777" w:rsidR="005C39BF" w:rsidRDefault="00E1126C">
      <w:pPr>
        <w:pStyle w:val="FirstParagraph"/>
      </w:pPr>
      <w:r>
        <w:t>El área de estudio se extiende en la provincia de Napo, Ecuador, entre los 250 y 3500 m. Tiene una extensión de 7800 Km</w:t>
      </w:r>
      <w:r>
        <w:rPr>
          <w:vertAlign w:val="superscript"/>
        </w:rPr>
        <w:t>2</w:t>
      </w:r>
      <w:r>
        <w:t xml:space="preserve">, abarcando </w:t>
      </w:r>
      <w:commentRangeStart w:id="147"/>
      <w:r>
        <w:t xml:space="preserve">las formaciones vegetales de Bosques siempreverde de tierras bajas, </w:t>
      </w:r>
      <w:proofErr w:type="spellStart"/>
      <w:r>
        <w:t>piemontano</w:t>
      </w:r>
      <w:proofErr w:type="spellEnd"/>
      <w:r>
        <w:t>, montano bajo, montano, montano alto, y páramo</w:t>
      </w:r>
      <w:commentRangeEnd w:id="147"/>
      <w:r w:rsidR="0037392F">
        <w:rPr>
          <w:rStyle w:val="Refdecomentario"/>
        </w:rPr>
        <w:commentReference w:id="147"/>
      </w:r>
      <w:r>
        <w:t xml:space="preserve"> (Figura </w:t>
      </w:r>
      <w:hyperlink w:anchor="mapa">
        <w:r>
          <w:fldChar w:fldCharType="begin"/>
        </w:r>
        <w:r>
          <w:instrText xml:space="preserve"> REF mapa \h</w:instrText>
        </w:r>
        <w:r>
          <w:fldChar w:fldCharType="separate"/>
        </w:r>
        <w:r>
          <w:rPr>
            <w:b/>
            <w:noProof/>
          </w:rPr>
          <w:t>1</w:t>
        </w:r>
        <w:r>
          <w:fldChar w:fldCharType="end"/>
        </w:r>
      </w:hyperlink>
      <w:r>
        <w:t xml:space="preserve">). La mayoría de parcelas estuvieron concentradas en la reserva biológica </w:t>
      </w:r>
      <w:proofErr w:type="spellStart"/>
      <w:r>
        <w:t>Yanayacu</w:t>
      </w:r>
      <w:proofErr w:type="spellEnd"/>
      <w:r>
        <w:t xml:space="preserve"> (</w:t>
      </w:r>
      <w:commentRangeStart w:id="148"/>
      <w:r>
        <w:t>0°35’S, 77°53’W; 1600 m</w:t>
      </w:r>
      <w:commentRangeEnd w:id="148"/>
      <w:r w:rsidR="0037392F">
        <w:rPr>
          <w:rStyle w:val="Refdecomentario"/>
        </w:rPr>
        <w:commentReference w:id="148"/>
      </w:r>
      <w:r>
        <w:t>), donde los estudios de interacciones biológicas continúan actualmente.</w:t>
      </w:r>
    </w:p>
    <w:p w14:paraId="0DDCCD5B" w14:textId="77777777" w:rsidR="005C39BF" w:rsidRDefault="00E1126C">
      <w:pPr>
        <w:pStyle w:val="Figure"/>
      </w:pPr>
      <w:commentRangeStart w:id="149"/>
      <w:r>
        <w:rPr>
          <w:noProof/>
          <w:lang w:eastAsia="es-EC"/>
        </w:rPr>
        <w:lastRenderedPageBreak/>
        <w:drawing>
          <wp:inline distT="0" distB="0" distL="0" distR="0" wp14:anchorId="44017B22" wp14:editId="07DDA8F3">
            <wp:extent cx="640080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cstate="print"/>
                    <a:stretch>
                      <a:fillRect/>
                    </a:stretch>
                  </pic:blipFill>
                  <pic:spPr bwMode="auto">
                    <a:xfrm>
                      <a:off x="0" y="0"/>
                      <a:ext cx="88900" cy="63500"/>
                    </a:xfrm>
                    <a:prstGeom prst="rect">
                      <a:avLst/>
                    </a:prstGeom>
                    <a:noFill/>
                  </pic:spPr>
                </pic:pic>
              </a:graphicData>
            </a:graphic>
          </wp:inline>
        </w:drawing>
      </w:r>
      <w:commentRangeEnd w:id="149"/>
      <w:r w:rsidR="009F718E">
        <w:rPr>
          <w:rStyle w:val="Refdecomentario"/>
        </w:rPr>
        <w:commentReference w:id="149"/>
      </w:r>
    </w:p>
    <w:p w14:paraId="6ABECA23" w14:textId="77777777" w:rsidR="005C39BF" w:rsidRDefault="00E1126C">
      <w:pPr>
        <w:pStyle w:val="ImageCaption"/>
      </w:pPr>
      <w:r>
        <w:rPr>
          <w:b/>
        </w:rPr>
        <w:t xml:space="preserve">Figura  </w:t>
      </w:r>
      <w:bookmarkStart w:id="150" w:name="mapa"/>
      <w:r>
        <w:rPr>
          <w:b/>
        </w:rPr>
        <w:fldChar w:fldCharType="begin"/>
      </w:r>
      <w:r>
        <w:rPr>
          <w:b/>
        </w:rPr>
        <w:instrText>SEQ fig \* Arabic</w:instrText>
      </w:r>
      <w:r>
        <w:rPr>
          <w:b/>
        </w:rPr>
        <w:fldChar w:fldCharType="separate"/>
      </w:r>
      <w:r>
        <w:rPr>
          <w:b/>
          <w:noProof/>
        </w:rPr>
        <w:t>1</w:t>
      </w:r>
      <w:r>
        <w:rPr>
          <w:b/>
        </w:rPr>
        <w:fldChar w:fldCharType="end"/>
      </w:r>
      <w:bookmarkEnd w:id="150"/>
      <w:r>
        <w:rPr>
          <w:b/>
        </w:rPr>
        <w:t xml:space="preserve">. </w:t>
      </w:r>
      <w:r>
        <w:t xml:space="preserve">Área de estudio en la provincia de Napo, Ecuador. Los triángulos de color indican la ubicación de las parcelas y el grupo definido por </w:t>
      </w:r>
      <w:commentRangeStart w:id="151"/>
      <w:r>
        <w:t>DBSCAN</w:t>
      </w:r>
      <w:commentRangeEnd w:id="151"/>
      <w:r w:rsidR="009F718E">
        <w:rPr>
          <w:rStyle w:val="Refdecomentario"/>
        </w:rPr>
        <w:commentReference w:id="151"/>
      </w:r>
      <w:r>
        <w:t xml:space="preserve"> al que pertenecen.</w:t>
      </w:r>
    </w:p>
    <w:p w14:paraId="345D95C1" w14:textId="55C50BCE" w:rsidR="005C39BF" w:rsidRDefault="00E1126C">
      <w:pPr>
        <w:pStyle w:val="Textoindependiente"/>
      </w:pPr>
      <w:r>
        <w:t xml:space="preserve">Los bosques de tierras bajas de la </w:t>
      </w:r>
      <w:proofErr w:type="spellStart"/>
      <w:r>
        <w:t>amazonía</w:t>
      </w:r>
      <w:proofErr w:type="spellEnd"/>
      <w:r>
        <w:t xml:space="preserve"> se encuentran entre los 200 y 700 msnm, se caracterizan por tener una estratificación vertical bien definida, alcanzando el dosel los 30 m de altura, y el sotobosque los 12 m, dominando </w:t>
      </w:r>
      <w:del w:id="152" w:author="Angel Aguilar" w:date="2024-11-08T20:41:00Z">
        <w:r w:rsidDel="00D7716C">
          <w:delText xml:space="preserve">en </w:delText>
        </w:r>
      </w:del>
      <w:r>
        <w:t xml:space="preserve">el </w:t>
      </w:r>
      <w:proofErr w:type="spellStart"/>
      <w:r>
        <w:t>subdosel</w:t>
      </w:r>
      <w:proofErr w:type="spellEnd"/>
      <w:r>
        <w:t xml:space="preserve"> </w:t>
      </w:r>
      <w:ins w:id="153" w:author="Angel Aguilar" w:date="2024-11-08T20:41:00Z">
        <w:r w:rsidR="00D7716C">
          <w:t xml:space="preserve">se registran </w:t>
        </w:r>
      </w:ins>
      <w:r>
        <w:t xml:space="preserve">las familias </w:t>
      </w:r>
      <w:proofErr w:type="spellStart"/>
      <w:r>
        <w:t>Piperaceae</w:t>
      </w:r>
      <w:proofErr w:type="spellEnd"/>
      <w:r>
        <w:t xml:space="preserve">, </w:t>
      </w:r>
      <w:proofErr w:type="spellStart"/>
      <w:r>
        <w:t>Melastomataceae</w:t>
      </w:r>
      <w:proofErr w:type="spellEnd"/>
      <w:r>
        <w:t xml:space="preserve">, </w:t>
      </w:r>
      <w:proofErr w:type="spellStart"/>
      <w:r>
        <w:t>Lecytidaceae</w:t>
      </w:r>
      <w:proofErr w:type="spellEnd"/>
      <w:r>
        <w:t xml:space="preserve">, y </w:t>
      </w:r>
      <w:proofErr w:type="spellStart"/>
      <w:r>
        <w:t>Moraceae</w:t>
      </w:r>
      <w:proofErr w:type="spellEnd"/>
      <w:r>
        <w:t xml:space="preserve"> (De La Torre </w:t>
      </w:r>
      <w:r>
        <w:rPr>
          <w:i/>
          <w:iCs/>
        </w:rPr>
        <w:t>et al.</w:t>
      </w:r>
      <w:r>
        <w:t xml:space="preserve"> 2008). Las parcelas </w:t>
      </w:r>
      <w:commentRangeStart w:id="154"/>
      <w:r>
        <w:t>ubicadas</w:t>
      </w:r>
      <w:commentRangeEnd w:id="154"/>
      <w:r w:rsidR="009F718E">
        <w:rPr>
          <w:rStyle w:val="Refdecomentario"/>
        </w:rPr>
        <w:commentReference w:id="154"/>
      </w:r>
      <w:r>
        <w:t xml:space="preserve"> en esta </w:t>
      </w:r>
      <w:commentRangeStart w:id="155"/>
      <w:r>
        <w:t>formación</w:t>
      </w:r>
      <w:commentRangeEnd w:id="155"/>
      <w:r w:rsidR="00D7716C">
        <w:rPr>
          <w:rStyle w:val="Refdecomentario"/>
        </w:rPr>
        <w:commentReference w:id="155"/>
      </w:r>
      <w:r>
        <w:t xml:space="preserve"> estuvieron </w:t>
      </w:r>
      <w:ins w:id="156" w:author="Angel Aguilar" w:date="2024-10-22T21:59:00Z">
        <w:r w:rsidR="009F718E">
          <w:t xml:space="preserve">ubicadas </w:t>
        </w:r>
      </w:ins>
      <w:r>
        <w:t xml:space="preserve">en localidades </w:t>
      </w:r>
      <w:ins w:id="157" w:author="Angel Aguilar" w:date="2024-10-22T21:59:00Z">
        <w:r w:rsidR="009F718E">
          <w:t>d</w:t>
        </w:r>
      </w:ins>
      <w:del w:id="158" w:author="Angel Aguilar" w:date="2024-10-22T21:59:00Z">
        <w:r w:rsidDel="009F718E">
          <w:delText xml:space="preserve">ubicadas </w:delText>
        </w:r>
      </w:del>
      <w:r>
        <w:t>e</w:t>
      </w:r>
      <w:del w:id="159" w:author="Angel Aguilar" w:date="2024-10-22T21:59:00Z">
        <w:r w:rsidDel="009F718E">
          <w:delText>n</w:delText>
        </w:r>
      </w:del>
      <w:r>
        <w:t xml:space="preserve"> las riberas del río Cuyabeno, por lo que son constantemente inundadas por aguas blancas (</w:t>
      </w:r>
      <w:proofErr w:type="spellStart"/>
      <w:r>
        <w:t>várzeas</w:t>
      </w:r>
      <w:proofErr w:type="spellEnd"/>
      <w:r>
        <w:t xml:space="preserve">). Por </w:t>
      </w:r>
      <w:ins w:id="160" w:author="Angel Aguilar" w:date="2024-10-22T21:59:00Z">
        <w:r w:rsidR="009F718E">
          <w:t>otra</w:t>
        </w:r>
      </w:ins>
      <w:del w:id="161" w:author="Angel Aguilar" w:date="2024-10-22T21:59:00Z">
        <w:r w:rsidDel="009F718E">
          <w:delText>su</w:delText>
        </w:r>
      </w:del>
      <w:r>
        <w:t xml:space="preserve"> parte, los </w:t>
      </w:r>
      <w:commentRangeStart w:id="162"/>
      <w:r>
        <w:t xml:space="preserve">bosques </w:t>
      </w:r>
      <w:proofErr w:type="spellStart"/>
      <w:r>
        <w:t>piemontanos</w:t>
      </w:r>
      <w:commentRangeEnd w:id="162"/>
      <w:proofErr w:type="spellEnd"/>
      <w:r w:rsidR="00443450">
        <w:rPr>
          <w:rStyle w:val="Refdecomentario"/>
        </w:rPr>
        <w:commentReference w:id="162"/>
      </w:r>
      <w:r>
        <w:t xml:space="preserve">, considerados como una transición entre los bosques de </w:t>
      </w:r>
      <w:r w:rsidR="00285BE8">
        <w:t>Amazonía</w:t>
      </w:r>
      <w:r>
        <w:t xml:space="preserve"> y los andinos, se distribuyen desde los 800 y los 1300 msnm, tienen un dosel de entre 15 y 30 m, con una estratificación vertical compleja dominada por las familias </w:t>
      </w:r>
      <w:proofErr w:type="spellStart"/>
      <w:r>
        <w:t>Myristicaceae</w:t>
      </w:r>
      <w:proofErr w:type="spellEnd"/>
      <w:r>
        <w:t xml:space="preserve">, </w:t>
      </w:r>
      <w:proofErr w:type="spellStart"/>
      <w:r>
        <w:t>Fabaceae</w:t>
      </w:r>
      <w:proofErr w:type="spellEnd"/>
      <w:r>
        <w:t xml:space="preserve">, </w:t>
      </w:r>
      <w:proofErr w:type="spellStart"/>
      <w:r>
        <w:t>Meliaceae</w:t>
      </w:r>
      <w:proofErr w:type="spellEnd"/>
      <w:r>
        <w:t xml:space="preserve">, y </w:t>
      </w:r>
      <w:proofErr w:type="spellStart"/>
      <w:r>
        <w:t>Euphorbiaceae</w:t>
      </w:r>
      <w:proofErr w:type="spellEnd"/>
      <w:r>
        <w:t xml:space="preserve"> (MAE 2013). Las parcelas contenidas en esta </w:t>
      </w:r>
      <w:commentRangeStart w:id="163"/>
      <w:r>
        <w:t xml:space="preserve">formación </w:t>
      </w:r>
      <w:commentRangeEnd w:id="163"/>
      <w:r w:rsidR="00D7716C">
        <w:rPr>
          <w:rStyle w:val="Refdecomentario"/>
        </w:rPr>
        <w:commentReference w:id="163"/>
      </w:r>
      <w:r>
        <w:t xml:space="preserve">se localizaron en las cercanías de Loreto, Río </w:t>
      </w:r>
      <w:proofErr w:type="spellStart"/>
      <w:r>
        <w:t>Chontayacu</w:t>
      </w:r>
      <w:proofErr w:type="spellEnd"/>
      <w:r>
        <w:t xml:space="preserve"> y </w:t>
      </w:r>
      <w:proofErr w:type="spellStart"/>
      <w:r>
        <w:t>Narupa</w:t>
      </w:r>
      <w:proofErr w:type="spellEnd"/>
      <w:r>
        <w:t>.</w:t>
      </w:r>
    </w:p>
    <w:p w14:paraId="0546DC51" w14:textId="77777777" w:rsidR="005C39BF" w:rsidRDefault="00E1126C">
      <w:pPr>
        <w:pStyle w:val="Textoindependiente"/>
      </w:pPr>
      <w:commentRangeStart w:id="164"/>
      <w:r>
        <w:t xml:space="preserve">En las parcelas de los bosques montanos bajos, entre los 1300 y 2000 </w:t>
      </w:r>
      <w:proofErr w:type="spellStart"/>
      <w:r>
        <w:t>mnsm</w:t>
      </w:r>
      <w:proofErr w:type="spellEnd"/>
      <w:r>
        <w:t xml:space="preserve"> (Reserva </w:t>
      </w:r>
      <w:proofErr w:type="spellStart"/>
      <w:r>
        <w:t>Yanayacu</w:t>
      </w:r>
      <w:proofErr w:type="spellEnd"/>
      <w:r>
        <w:t xml:space="preserve">, Baeza), el dosel alcanzó los 25 m, y estuvo dominado por las familias </w:t>
      </w:r>
      <w:proofErr w:type="spellStart"/>
      <w:r>
        <w:t>Rubiaceae</w:t>
      </w:r>
      <w:proofErr w:type="spellEnd"/>
      <w:r>
        <w:t xml:space="preserve">, </w:t>
      </w:r>
      <w:proofErr w:type="spellStart"/>
      <w:r>
        <w:t>Lauraceae</w:t>
      </w:r>
      <w:proofErr w:type="spellEnd"/>
      <w:r>
        <w:t xml:space="preserve"> y </w:t>
      </w:r>
      <w:proofErr w:type="spellStart"/>
      <w:r>
        <w:t>Melastomataceae</w:t>
      </w:r>
      <w:proofErr w:type="spellEnd"/>
      <w:r>
        <w:t xml:space="preserve">, observándose un sotobosque denso (MAE 2013). Los bosques montanos, ubicados entre los 2000-2900 </w:t>
      </w:r>
      <w:proofErr w:type="spellStart"/>
      <w:r>
        <w:t>mnsnm</w:t>
      </w:r>
      <w:proofErr w:type="spellEnd"/>
      <w:r>
        <w:t xml:space="preserve">, se caracterizaron por la presencia de neblina constante, y por tener un dosel de hasta 25 m, donde la dominancia de elementos andinos de las familias </w:t>
      </w:r>
      <w:proofErr w:type="spellStart"/>
      <w:r>
        <w:t>Solanaceae</w:t>
      </w:r>
      <w:proofErr w:type="spellEnd"/>
      <w:r>
        <w:t xml:space="preserve"> y </w:t>
      </w:r>
      <w:proofErr w:type="spellStart"/>
      <w:r>
        <w:t>Myrsinaceae</w:t>
      </w:r>
      <w:proofErr w:type="spellEnd"/>
      <w:r>
        <w:t xml:space="preserve"> fue conspicua (De La Torre </w:t>
      </w:r>
      <w:r>
        <w:rPr>
          <w:i/>
          <w:iCs/>
        </w:rPr>
        <w:t>et al.</w:t>
      </w:r>
      <w:r>
        <w:t xml:space="preserve"> 2008). En las parcelas de bosques </w:t>
      </w:r>
      <w:r>
        <w:lastRenderedPageBreak/>
        <w:t xml:space="preserve">montanos altos, entre los 3000 y 3500 msnm, el dosel alcanzó los 15 m de altura, y la flora estuvo completamente dominada por elementos andinos, observándose árboles y arbustos muy ramificados y enanos, particularmente en el límite con el páramo (ceja andina), donde dominan las familias </w:t>
      </w:r>
      <w:proofErr w:type="spellStart"/>
      <w:r>
        <w:t>Melastomataceae</w:t>
      </w:r>
      <w:proofErr w:type="spellEnd"/>
      <w:r>
        <w:t xml:space="preserve">, </w:t>
      </w:r>
      <w:proofErr w:type="spellStart"/>
      <w:r>
        <w:t>Rosaceae</w:t>
      </w:r>
      <w:proofErr w:type="spellEnd"/>
      <w:r>
        <w:t xml:space="preserve">, </w:t>
      </w:r>
      <w:proofErr w:type="spellStart"/>
      <w:r>
        <w:t>Berberidaceae</w:t>
      </w:r>
      <w:proofErr w:type="spellEnd"/>
      <w:r>
        <w:t xml:space="preserve">, y </w:t>
      </w:r>
      <w:proofErr w:type="spellStart"/>
      <w:r>
        <w:t>Cunoniaceae</w:t>
      </w:r>
      <w:proofErr w:type="spellEnd"/>
      <w:r>
        <w:t xml:space="preserve">. Por último, las parcelas de páramo ubicadas a más de 3500 </w:t>
      </w:r>
      <w:proofErr w:type="spellStart"/>
      <w:r>
        <w:t>mnsnm</w:t>
      </w:r>
      <w:proofErr w:type="spellEnd"/>
      <w:r>
        <w:t xml:space="preserve">, cercanas al Área protegida Antisana, los elementos arbustivos y herbáceos de las familias </w:t>
      </w:r>
      <w:proofErr w:type="spellStart"/>
      <w:r>
        <w:t>Asteraceae</w:t>
      </w:r>
      <w:proofErr w:type="spellEnd"/>
      <w:r>
        <w:t xml:space="preserve">, </w:t>
      </w:r>
      <w:proofErr w:type="spellStart"/>
      <w:r>
        <w:t>Rosaceae</w:t>
      </w:r>
      <w:proofErr w:type="spellEnd"/>
      <w:r>
        <w:t xml:space="preserve">, </w:t>
      </w:r>
      <w:proofErr w:type="spellStart"/>
      <w:r>
        <w:t>Cunoniaceae</w:t>
      </w:r>
      <w:proofErr w:type="spellEnd"/>
      <w:r>
        <w:t xml:space="preserve"> y </w:t>
      </w:r>
      <w:proofErr w:type="spellStart"/>
      <w:r>
        <w:t>Melastomaceae</w:t>
      </w:r>
      <w:proofErr w:type="spellEnd"/>
      <w:r>
        <w:t xml:space="preserve"> dominaron, alcanzando el estrato arbustivo los 5 m de altura (MAE 2013).</w:t>
      </w:r>
      <w:commentRangeEnd w:id="164"/>
      <w:r w:rsidR="00443450">
        <w:rPr>
          <w:rStyle w:val="Refdecomentario"/>
        </w:rPr>
        <w:commentReference w:id="164"/>
      </w:r>
    </w:p>
    <w:p w14:paraId="0A7EC2AE" w14:textId="77777777" w:rsidR="005C39BF" w:rsidRDefault="00E1126C">
      <w:pPr>
        <w:pStyle w:val="Ttulo2"/>
      </w:pPr>
      <w:bookmarkStart w:id="165" w:name="muestreo-en-campo"/>
      <w:bookmarkEnd w:id="146"/>
      <w:r>
        <w:t>Muestreo en campo</w:t>
      </w:r>
    </w:p>
    <w:p w14:paraId="3BFF49FA" w14:textId="01AEFAF6" w:rsidR="005C39BF" w:rsidRDefault="00E1126C">
      <w:pPr>
        <w:pStyle w:val="FirstParagraph"/>
      </w:pPr>
      <w:r>
        <w:t xml:space="preserve">Los datos utilizados en este trabajo corresponden a una </w:t>
      </w:r>
      <w:commentRangeStart w:id="166"/>
      <w:r>
        <w:t>base de datos</w:t>
      </w:r>
      <w:commentRangeEnd w:id="166"/>
      <w:r w:rsidR="00286470">
        <w:rPr>
          <w:rStyle w:val="Refdecomentario"/>
        </w:rPr>
        <w:commentReference w:id="166"/>
      </w:r>
      <w:r>
        <w:t xml:space="preserve"> de diversidad e interacciones ecológicas entre plantas de sotobosque e insectos del Orden </w:t>
      </w:r>
      <w:proofErr w:type="spellStart"/>
      <w:r>
        <w:t>Lepidoptera</w:t>
      </w:r>
      <w:proofErr w:type="spellEnd"/>
      <w:r>
        <w:t xml:space="preserve">. El objetivo principal de las investigaciones fue evaluar las interacciones ecológicas entre estos grupos </w:t>
      </w:r>
      <w:r w:rsidR="00285BE8">
        <w:t xml:space="preserve">basados en los </w:t>
      </w:r>
      <w:r>
        <w:t xml:space="preserve">métodos utilizados </w:t>
      </w:r>
      <w:r w:rsidR="00285BE8">
        <w:t>por</w:t>
      </w:r>
      <w:r>
        <w:t xml:space="preserve"> Dyer </w:t>
      </w:r>
      <w:r>
        <w:rPr>
          <w:i/>
          <w:iCs/>
        </w:rPr>
        <w:t>et al.</w:t>
      </w:r>
      <w:r>
        <w:t xml:space="preserve"> (2007) y Dyer </w:t>
      </w:r>
      <w:r>
        <w:rPr>
          <w:i/>
          <w:iCs/>
        </w:rPr>
        <w:t>et al.</w:t>
      </w:r>
      <w:r w:rsidR="00285BE8">
        <w:t xml:space="preserve"> (2010)</w:t>
      </w:r>
      <w:r>
        <w:t>. Los datos botánicos corresponden al censo de los árboles, arbustos y hierbas de sotobosque de hasta 10 m de altura</w:t>
      </w:r>
      <w:ins w:id="167" w:author="Angel Aguilar" w:date="2024-11-08T17:57:00Z">
        <w:r w:rsidR="00286470">
          <w:t>,</w:t>
        </w:r>
      </w:ins>
      <w:r>
        <w:t xml:space="preserve"> dentro de parcelas circulares de 10 m de diámetro. La extensión temporal de muestreo abarca desde el año 2005 </w:t>
      </w:r>
      <w:ins w:id="168" w:author="Angel Aguilar" w:date="2024-11-08T17:58:00Z">
        <w:r w:rsidR="00286470">
          <w:t>al</w:t>
        </w:r>
      </w:ins>
      <w:del w:id="169" w:author="Angel Aguilar" w:date="2024-11-08T17:58:00Z">
        <w:r w:rsidDel="00286470">
          <w:delText>hasta el</w:delText>
        </w:r>
      </w:del>
      <w:r>
        <w:t xml:space="preserve"> 2022. En estas parcelas, se </w:t>
      </w:r>
      <w:ins w:id="170" w:author="Angel Aguilar" w:date="2024-11-08T17:59:00Z">
        <w:r w:rsidR="00286470">
          <w:t>colectaron</w:t>
        </w:r>
      </w:ins>
      <w:del w:id="171" w:author="Angel Aguilar" w:date="2024-11-08T17:59:00Z">
        <w:r w:rsidDel="00286470">
          <w:delText>tomó</w:delText>
        </w:r>
      </w:del>
      <w:r>
        <w:t xml:space="preserve"> muestras </w:t>
      </w:r>
      <w:ins w:id="172" w:author="Angel Aguilar" w:date="2024-11-08T17:59:00Z">
        <w:r w:rsidR="00286470">
          <w:t>botánicas</w:t>
        </w:r>
      </w:ins>
      <w:del w:id="173" w:author="Angel Aguilar" w:date="2024-11-08T17:59:00Z">
        <w:r w:rsidDel="00286470">
          <w:delText>de las plantas</w:delText>
        </w:r>
      </w:del>
      <w:r>
        <w:t xml:space="preserve"> y se depositó los </w:t>
      </w:r>
      <w:proofErr w:type="spellStart"/>
      <w:r>
        <w:t>vouchers</w:t>
      </w:r>
      <w:proofErr w:type="spellEnd"/>
      <w:r>
        <w:t xml:space="preserve"> en herbarios ecuatorianos para </w:t>
      </w:r>
      <w:ins w:id="174" w:author="Angel Aguilar" w:date="2024-11-08T18:01:00Z">
        <w:r w:rsidR="00286470">
          <w:t xml:space="preserve">posteriormente </w:t>
        </w:r>
      </w:ins>
      <w:r>
        <w:t xml:space="preserve">confirmar la determinación taxonómica de los </w:t>
      </w:r>
      <w:commentRangeStart w:id="175"/>
      <w:r>
        <w:t>taxones observados</w:t>
      </w:r>
      <w:commentRangeEnd w:id="175"/>
      <w:r w:rsidR="00E2446A">
        <w:rPr>
          <w:rStyle w:val="Refdecomentario"/>
        </w:rPr>
        <w:commentReference w:id="175"/>
      </w:r>
      <w:r>
        <w:t xml:space="preserve">. En total, la base de datos comprendió 637 parcelas, distribuidas en las vertientes orientales de la cordillera oriental de los Andes en Ecuador. Estas parcelas estuvieron </w:t>
      </w:r>
      <w:ins w:id="176" w:author="Angel Aguilar" w:date="2024-11-08T18:04:00Z">
        <w:r w:rsidR="00697DF0">
          <w:t>distribuidas</w:t>
        </w:r>
      </w:ins>
      <w:ins w:id="177" w:author="Angel Aguilar" w:date="2024-11-08T18:03:00Z">
        <w:r w:rsidR="00697DF0">
          <w:t xml:space="preserve"> a lo largo de </w:t>
        </w:r>
      </w:ins>
      <w:del w:id="178" w:author="Angel Aguilar" w:date="2024-11-08T18:03:00Z">
        <w:r w:rsidDel="00697DF0">
          <w:delText xml:space="preserve">ubicadas en un extenso </w:delText>
        </w:r>
      </w:del>
      <w:r>
        <w:t>rango altitudinal</w:t>
      </w:r>
      <w:del w:id="179" w:author="Angel Aguilar" w:date="2024-11-08T18:03:00Z">
        <w:r w:rsidDel="00697DF0">
          <w:delText>,</w:delText>
        </w:r>
      </w:del>
      <w:r>
        <w:t xml:space="preserve"> comprendido desde los 250 m</w:t>
      </w:r>
      <w:ins w:id="180" w:author="Angel Aguilar" w:date="2024-11-08T18:04:00Z">
        <w:r w:rsidR="00697DF0">
          <w:t xml:space="preserve"> </w:t>
        </w:r>
        <w:proofErr w:type="spellStart"/>
        <w:r w:rsidR="00697DF0">
          <w:t>s.n.m</w:t>
        </w:r>
        <w:proofErr w:type="spellEnd"/>
        <w:r w:rsidR="00697DF0">
          <w:t>.</w:t>
        </w:r>
      </w:ins>
      <w:r>
        <w:t xml:space="preserve"> hasta los 3500 m</w:t>
      </w:r>
      <w:ins w:id="181" w:author="Angel Aguilar" w:date="2024-11-08T18:04:00Z">
        <w:r w:rsidR="00697DF0">
          <w:t xml:space="preserve"> </w:t>
        </w:r>
        <w:proofErr w:type="spellStart"/>
        <w:r w:rsidR="00697DF0">
          <w:t>s.n.m</w:t>
        </w:r>
      </w:ins>
      <w:proofErr w:type="spellEnd"/>
      <w:r>
        <w:t>.</w:t>
      </w:r>
    </w:p>
    <w:p w14:paraId="4BC5E193" w14:textId="77777777" w:rsidR="005C39BF" w:rsidRDefault="00E1126C">
      <w:pPr>
        <w:pStyle w:val="Ttulo2"/>
      </w:pPr>
      <w:bookmarkStart w:id="182" w:name="diseño-experimental"/>
      <w:bookmarkEnd w:id="165"/>
      <w:r>
        <w:t>Diseño experimental</w:t>
      </w:r>
    </w:p>
    <w:p w14:paraId="016B9182" w14:textId="39A5B022" w:rsidR="005C39BF" w:rsidRDefault="00E1126C">
      <w:pPr>
        <w:pStyle w:val="FirstParagraph"/>
      </w:pPr>
      <w:r>
        <w:t xml:space="preserve">Las variables dependientes o de respuesta utilizadas en esta investigación son la alfa y beta diversidad, expresadas como el número de Hill 1 (Diversidad verdadera de Shannon), y el índice de </w:t>
      </w:r>
      <w:r w:rsidR="00285BE8">
        <w:t>disimilitud</w:t>
      </w:r>
      <w:r>
        <w:t xml:space="preserve"> de </w:t>
      </w:r>
      <w:proofErr w:type="spellStart"/>
      <w:r>
        <w:t>Sorensen</w:t>
      </w:r>
      <w:proofErr w:type="spellEnd"/>
      <w:r>
        <w:t xml:space="preserve">, respectivamente (ver </w:t>
      </w:r>
      <w:proofErr w:type="spellStart"/>
      <w:r>
        <w:t>Jost</w:t>
      </w:r>
      <w:proofErr w:type="spellEnd"/>
      <w:r>
        <w:t xml:space="preserve"> (2007) y </w:t>
      </w:r>
      <w:proofErr w:type="spellStart"/>
      <w:r>
        <w:t>Baselga</w:t>
      </w:r>
      <w:proofErr w:type="spellEnd"/>
      <w:r>
        <w:t xml:space="preserve"> (2010) para detalles en su cálculo). Las variables independientes o predictoras fueron la escala de análisis, temperatura, precipitación y la altitud. Los parámetros climáticos de precipitación y temperatura </w:t>
      </w:r>
      <w:del w:id="183" w:author="Angel Aguilar" w:date="2024-11-08T18:11:00Z">
        <w:r w:rsidDel="00697DF0">
          <w:delText xml:space="preserve">se extrajeron </w:delText>
        </w:r>
      </w:del>
      <w:r>
        <w:t xml:space="preserve">para cada parcela </w:t>
      </w:r>
      <w:ins w:id="184" w:author="Angel Aguilar" w:date="2024-11-08T18:11:00Z">
        <w:r w:rsidR="00697DF0">
          <w:t xml:space="preserve">se generaron </w:t>
        </w:r>
      </w:ins>
      <w:r>
        <w:t xml:space="preserve">de los ráster de variables ambientales </w:t>
      </w:r>
      <w:proofErr w:type="spellStart"/>
      <w:r>
        <w:t>WorldClim</w:t>
      </w:r>
      <w:proofErr w:type="spellEnd"/>
      <w:r>
        <w:t xml:space="preserve"> 2.1 (Fick &amp; </w:t>
      </w:r>
      <w:proofErr w:type="spellStart"/>
      <w:r>
        <w:t>Hijmans</w:t>
      </w:r>
      <w:proofErr w:type="spellEnd"/>
      <w:r>
        <w:t xml:space="preserve"> 2017). De</w:t>
      </w:r>
      <w:ins w:id="185" w:author="Angel Aguilar" w:date="2024-11-08T18:12:00Z">
        <w:r w:rsidR="00994B45">
          <w:t xml:space="preserve"> las</w:t>
        </w:r>
      </w:ins>
      <w:del w:id="186" w:author="Angel Aguilar" w:date="2024-11-08T18:12:00Z">
        <w:r w:rsidDel="00994B45">
          <w:delText>l abanico de</w:delText>
        </w:r>
      </w:del>
      <w:r>
        <w:t xml:space="preserve"> variables ambientales de </w:t>
      </w:r>
      <w:proofErr w:type="spellStart"/>
      <w:r>
        <w:t>WorldClim</w:t>
      </w:r>
      <w:proofErr w:type="spellEnd"/>
      <w:r>
        <w:t>, se utilizó BIO17 (</w:t>
      </w:r>
      <w:proofErr w:type="spellStart"/>
      <w:r>
        <w:t>Precipitation</w:t>
      </w:r>
      <w:proofErr w:type="spellEnd"/>
      <w:r>
        <w:t xml:space="preserve"> </w:t>
      </w:r>
      <w:proofErr w:type="spellStart"/>
      <w:r>
        <w:t>of</w:t>
      </w:r>
      <w:proofErr w:type="spellEnd"/>
      <w:r>
        <w:t xml:space="preserve"> </w:t>
      </w:r>
      <w:proofErr w:type="spellStart"/>
      <w:r>
        <w:t>Driest</w:t>
      </w:r>
      <w:proofErr w:type="spellEnd"/>
      <w:r>
        <w:t xml:space="preserve"> </w:t>
      </w:r>
      <w:proofErr w:type="spellStart"/>
      <w:r>
        <w:t>Quarter</w:t>
      </w:r>
      <w:proofErr w:type="spellEnd"/>
      <w:r>
        <w:t xml:space="preserve">) y </w:t>
      </w:r>
      <w:ins w:id="187" w:author="Angel Aguilar" w:date="2024-11-08T18:13:00Z">
        <w:r w:rsidR="00994B45">
          <w:t>BIO</w:t>
        </w:r>
      </w:ins>
      <w:del w:id="188" w:author="Angel Aguilar" w:date="2024-11-08T18:13:00Z">
        <w:r w:rsidDel="00994B45">
          <w:delText>bio</w:delText>
        </w:r>
      </w:del>
      <w:r>
        <w:t>4 (</w:t>
      </w:r>
      <w:proofErr w:type="spellStart"/>
      <w:r>
        <w:t>Temperature</w:t>
      </w:r>
      <w:proofErr w:type="spellEnd"/>
      <w:r>
        <w:t xml:space="preserve"> </w:t>
      </w:r>
      <w:proofErr w:type="spellStart"/>
      <w:r>
        <w:t>Seasonality</w:t>
      </w:r>
      <w:proofErr w:type="spellEnd"/>
      <w:r>
        <w:t xml:space="preserve"> (standard </w:t>
      </w:r>
      <w:proofErr w:type="spellStart"/>
      <w:r>
        <w:t>deviation</w:t>
      </w:r>
      <w:proofErr w:type="spellEnd"/>
      <w:r>
        <w:t xml:space="preserve"> ×100)) como variables subrogadas a la precipitación y temperatura, respectivamente, al ser las variables con mayor correlación con la diversidad alfa, beta y con otras variables ambientales, y </w:t>
      </w:r>
      <w:ins w:id="189" w:author="Angel Aguilar" w:date="2024-11-08T18:14:00Z">
        <w:r w:rsidR="00994B45">
          <w:t>de</w:t>
        </w:r>
      </w:ins>
      <w:ins w:id="190" w:author="Angel Aguilar" w:date="2024-11-08T18:15:00Z">
        <w:r w:rsidR="00994B45">
          <w:t xml:space="preserve"> </w:t>
        </w:r>
      </w:ins>
      <w:r>
        <w:t xml:space="preserve">menor correlación entre sí (no-multicolinealidad) (Anexo </w:t>
      </w:r>
      <w:hyperlink w:anchor="multiple_corr_alpha">
        <w:r>
          <w:fldChar w:fldCharType="begin"/>
        </w:r>
        <w:r>
          <w:instrText xml:space="preserve"> REF multiple_corr_alpha \h</w:instrText>
        </w:r>
        <w:r>
          <w:fldChar w:fldCharType="separate"/>
        </w:r>
        <w:r>
          <w:rPr>
            <w:b/>
            <w:noProof/>
          </w:rPr>
          <w:t>1</w:t>
        </w:r>
        <w:r>
          <w:fldChar w:fldCharType="end"/>
        </w:r>
      </w:hyperlink>
      <w:r>
        <w:t xml:space="preserve">, </w:t>
      </w:r>
      <w:hyperlink w:anchor="multiple_corr_beta">
        <w:r>
          <w:fldChar w:fldCharType="begin"/>
        </w:r>
        <w:r>
          <w:instrText xml:space="preserve"> REF multiple_corr_beta \h</w:instrText>
        </w:r>
        <w:r>
          <w:fldChar w:fldCharType="separate"/>
        </w:r>
        <w:r>
          <w:rPr>
            <w:b/>
            <w:noProof/>
          </w:rPr>
          <w:t>2</w:t>
        </w:r>
        <w:r>
          <w:fldChar w:fldCharType="end"/>
        </w:r>
      </w:hyperlink>
      <w:r>
        <w:t>). Por su parte, la altitud correspondió al dato asociado a cada parcela obtenido en campo.</w:t>
      </w:r>
    </w:p>
    <w:p w14:paraId="16B9D82F" w14:textId="1939D493" w:rsidR="005C39BF" w:rsidRDefault="00E1126C">
      <w:pPr>
        <w:pStyle w:val="Textoindependiente"/>
      </w:pPr>
      <w:r>
        <w:t xml:space="preserve">Para el análisis de los datos, se realizó un agrupamiento preliminar con el </w:t>
      </w:r>
      <w:commentRangeStart w:id="191"/>
      <w:r>
        <w:t>algoritmo DBSCAN de las 637 parcelas disponibles, en función de su cercanía geográfica y altitudinal</w:t>
      </w:r>
      <w:commentRangeEnd w:id="191"/>
      <w:r w:rsidR="006760E5">
        <w:rPr>
          <w:rStyle w:val="Refdecomentario"/>
        </w:rPr>
        <w:commentReference w:id="191"/>
      </w:r>
      <w:r>
        <w:t xml:space="preserve">. En total, se obtuvieron 12 grupos de parcelas distintivas. Esto </w:t>
      </w:r>
      <w:ins w:id="192" w:author="Angel Aguilar" w:date="2024-11-08T18:28:00Z">
        <w:r w:rsidR="00A9610D">
          <w:t>disminuy</w:t>
        </w:r>
      </w:ins>
      <w:ins w:id="193" w:author="Angel Aguilar" w:date="2024-11-08T18:29:00Z">
        <w:r w:rsidR="00A9610D">
          <w:t>ó</w:t>
        </w:r>
      </w:ins>
      <w:del w:id="194" w:author="Angel Aguilar" w:date="2024-11-08T18:30:00Z">
        <w:r w:rsidDel="00A9610D">
          <w:delText>redujo</w:delText>
        </w:r>
      </w:del>
      <w:ins w:id="195" w:author="Angel Aguilar" w:date="2024-11-08T18:30:00Z">
        <w:r w:rsidR="00A9610D">
          <w:t xml:space="preserve"> los</w:t>
        </w:r>
      </w:ins>
      <w:r>
        <w:t xml:space="preserve"> problemas asociados a la autocorrelación espacial,</w:t>
      </w:r>
      <w:del w:id="196" w:author="Angel Aguilar" w:date="2024-11-08T18:30:00Z">
        <w:r w:rsidDel="00A9610D">
          <w:delText xml:space="preserve"> y también</w:delText>
        </w:r>
      </w:del>
      <w:r>
        <w:t xml:space="preserve"> permitió controlar el efecto de la distancia geográfica en las variables dependientes (</w:t>
      </w:r>
      <w:proofErr w:type="spellStart"/>
      <w:r>
        <w:t>Karasiak</w:t>
      </w:r>
      <w:proofErr w:type="spellEnd"/>
      <w:r>
        <w:t xml:space="preserve"> </w:t>
      </w:r>
      <w:r>
        <w:rPr>
          <w:i/>
          <w:iCs/>
        </w:rPr>
        <w:t>et al.</w:t>
      </w:r>
      <w:r>
        <w:t xml:space="preserve"> 2022). Posterior a</w:t>
      </w:r>
      <w:ins w:id="197" w:author="Angel Aguilar" w:date="2024-11-08T18:36:00Z">
        <w:r w:rsidR="006178CF">
          <w:t>l agrupamiento</w:t>
        </w:r>
      </w:ins>
      <w:del w:id="198" w:author="Angel Aguilar" w:date="2024-11-08T18:36:00Z">
        <w:r w:rsidDel="006178CF">
          <w:delText xml:space="preserve"> la obtención de los grupos</w:delText>
        </w:r>
      </w:del>
      <w:r>
        <w:t xml:space="preserve">, dentro de cada i grupo y j altitud se </w:t>
      </w:r>
      <w:commentRangeStart w:id="199"/>
      <w:r>
        <w:t xml:space="preserve">agruparon </w:t>
      </w:r>
      <w:commentRangeStart w:id="200"/>
      <w:r>
        <w:t xml:space="preserve">aleatoriamente </w:t>
      </w:r>
      <w:commentRangeEnd w:id="200"/>
      <w:r w:rsidR="004C5711">
        <w:rPr>
          <w:rStyle w:val="Refdecomentario"/>
        </w:rPr>
        <w:commentReference w:id="200"/>
      </w:r>
      <w:r>
        <w:t>parcelas</w:t>
      </w:r>
      <w:commentRangeEnd w:id="199"/>
      <w:r w:rsidR="006178CF">
        <w:rPr>
          <w:rStyle w:val="Refdecomentario"/>
        </w:rPr>
        <w:commentReference w:id="199"/>
      </w:r>
      <w:r>
        <w:t xml:space="preserve"> de acuerdo con el factor de agrupamiento o escala de análisis. La </w:t>
      </w:r>
      <w:commentRangeStart w:id="201"/>
      <w:r>
        <w:t>escala de análisis se calculó como la suma del área</w:t>
      </w:r>
      <w:commentRangeEnd w:id="201"/>
      <w:r w:rsidR="0073502D">
        <w:rPr>
          <w:rStyle w:val="Refdecomentario"/>
        </w:rPr>
        <w:commentReference w:id="201"/>
      </w:r>
      <w:r>
        <w:t xml:space="preserve"> en m</w:t>
      </w:r>
      <w:r>
        <w:rPr>
          <w:vertAlign w:val="superscript"/>
        </w:rPr>
        <w:t>2</w:t>
      </w:r>
      <w:r>
        <w:t xml:space="preserve"> de las n parcelas agrupadas</w:t>
      </w:r>
      <w:del w:id="202" w:author="Angel Aguilar" w:date="2024-11-08T18:43:00Z">
        <w:r w:rsidDel="00135DEF">
          <w:delText xml:space="preserve"> del grupo i y altitud j</w:delText>
        </w:r>
      </w:del>
      <w:r>
        <w:t xml:space="preserve">. </w:t>
      </w:r>
      <w:commentRangeStart w:id="203"/>
      <w:r>
        <w:t xml:space="preserve">Entonces, los datos de flora y datos asociados de las parcelas independientes fueron agrupados en nuevas parcelas de mayores dimensiones, dependiendo de la escala de análisis. Esto supuso que una nueva </w:t>
      </w:r>
      <w:commentRangeStart w:id="204"/>
      <w:r>
        <w:t>parcela de 125 m</w:t>
      </w:r>
      <w:r>
        <w:rPr>
          <w:vertAlign w:val="superscript"/>
        </w:rPr>
        <w:t>2</w:t>
      </w:r>
      <w:r>
        <w:t xml:space="preserve"> fuera una parcela compuesta de los registros botánicos y datos asociados agrupados de tres parcelas de 25 m</w:t>
      </w:r>
      <w:r>
        <w:rPr>
          <w:vertAlign w:val="superscript"/>
        </w:rPr>
        <w:t>2</w:t>
      </w:r>
      <w:commentRangeEnd w:id="204"/>
      <w:r w:rsidR="004C5711">
        <w:rPr>
          <w:rStyle w:val="Refdecomentario"/>
        </w:rPr>
        <w:commentReference w:id="204"/>
      </w:r>
      <w:r>
        <w:t xml:space="preserve"> ubicadas en el grupo i y altitud j.</w:t>
      </w:r>
      <w:commentRangeEnd w:id="203"/>
      <w:r w:rsidR="00135DEF">
        <w:rPr>
          <w:rStyle w:val="Refdecomentario"/>
        </w:rPr>
        <w:commentReference w:id="203"/>
      </w:r>
    </w:p>
    <w:p w14:paraId="72A74024" w14:textId="77777777" w:rsidR="005C39BF" w:rsidRDefault="00E1126C">
      <w:pPr>
        <w:pStyle w:val="Textoindependiente"/>
      </w:pPr>
      <w:r>
        <w:lastRenderedPageBreak/>
        <w:t xml:space="preserve">Respecto a los datos de temperatura y precipitación de las nuevas parcelas, estos se </w:t>
      </w:r>
      <w:commentRangeStart w:id="205"/>
      <w:r>
        <w:t>calcularon como el promedio de las n parcelas agrupadas</w:t>
      </w:r>
      <w:commentRangeEnd w:id="205"/>
      <w:r w:rsidR="005F48FB">
        <w:rPr>
          <w:rStyle w:val="Refdecomentario"/>
        </w:rPr>
        <w:commentReference w:id="205"/>
      </w:r>
      <w:r>
        <w:t xml:space="preserve">. En cuanto a la diversidad alfa, los datos de frecuencia de las especies agrupadas en las nuevas parcelas se utilizaron para calcular este índice. Por su parte, la beta diversidad se estimó entre pares de nuevas parcelas de cada i grupo y j altitud, </w:t>
      </w:r>
      <w:commentRangeStart w:id="206"/>
      <w:r>
        <w:t>mientras que la temperatura y precipitación fueron expresadas como la diferencia absoluta entre los pares de nuevas parcelas.</w:t>
      </w:r>
      <w:commentRangeEnd w:id="206"/>
      <w:r w:rsidR="00265529">
        <w:rPr>
          <w:rStyle w:val="Refdecomentario"/>
        </w:rPr>
        <w:commentReference w:id="206"/>
      </w:r>
    </w:p>
    <w:p w14:paraId="15548BD8" w14:textId="77777777" w:rsidR="005C39BF" w:rsidRDefault="00E1126C">
      <w:pPr>
        <w:pStyle w:val="Textoindependiente"/>
      </w:pPr>
      <w:r>
        <w:t xml:space="preserve">El procedimiento descrito se realizó </w:t>
      </w:r>
      <w:commentRangeStart w:id="207"/>
      <w:r>
        <w:t xml:space="preserve">iterativamente mediante </w:t>
      </w:r>
      <w:proofErr w:type="spellStart"/>
      <w:r>
        <w:t>bootstrap</w:t>
      </w:r>
      <w:commentRangeEnd w:id="207"/>
      <w:proofErr w:type="spellEnd"/>
      <w:r w:rsidR="00734F7F">
        <w:rPr>
          <w:rStyle w:val="Refdecomentario"/>
        </w:rPr>
        <w:commentReference w:id="207"/>
      </w:r>
      <w:r>
        <w:t xml:space="preserve"> para obtener múltiples muestras de cada i grupo y j altitud a diferentes escalas de análisis, hasta una </w:t>
      </w:r>
      <w:commentRangeStart w:id="208"/>
      <w:r>
        <w:t>escala máxima de 250 m</w:t>
      </w:r>
      <w:r>
        <w:rPr>
          <w:vertAlign w:val="superscript"/>
        </w:rPr>
        <w:t>2</w:t>
      </w:r>
      <w:commentRangeEnd w:id="208"/>
      <w:r w:rsidR="00734F7F">
        <w:rPr>
          <w:rStyle w:val="Refdecomentario"/>
        </w:rPr>
        <w:commentReference w:id="208"/>
      </w:r>
      <w:r>
        <w:t>. Con ello, fue posible aumentar la muestra de rangos altitudinales con baja densidad de parcelas (</w:t>
      </w:r>
      <w:proofErr w:type="spellStart"/>
      <w:r>
        <w:t>e.g</w:t>
      </w:r>
      <w:proofErr w:type="spellEnd"/>
      <w:r>
        <w:t xml:space="preserve"> rangos superiores a los 2500 msnm). En total, el procedimiento generó 1800 parcelas nuevas para la base de datos de diversidad alfa, y para la diversidad beta se obtuvo 1700 comparaciones entre pares de parcelas nuevas.</w:t>
      </w:r>
    </w:p>
    <w:p w14:paraId="6785A8C5" w14:textId="77777777" w:rsidR="005C39BF" w:rsidRDefault="00E1126C">
      <w:pPr>
        <w:pStyle w:val="Ttulo2"/>
      </w:pPr>
      <w:bookmarkStart w:id="209" w:name="inferencia-estadística"/>
      <w:bookmarkEnd w:id="182"/>
      <w:r>
        <w:t>Inferencia estadística</w:t>
      </w:r>
    </w:p>
    <w:p w14:paraId="0DA87C77" w14:textId="078E7F09" w:rsidR="005C39BF" w:rsidRDefault="00E1126C">
      <w:pPr>
        <w:pStyle w:val="FirstParagraph"/>
      </w:pPr>
      <w:r>
        <w:t xml:space="preserve">Debido a que la diversidad beta mostró en los modelos iniciales indicios de heterocedasticidad, no-linealidad, y distribución sesgada, </w:t>
      </w:r>
      <w:ins w:id="210" w:author="Angel Aguilar" w:date="2024-11-08T19:02:00Z">
        <w:r w:rsidR="00F6305D">
          <w:t xml:space="preserve">por lo que </w:t>
        </w:r>
      </w:ins>
      <w:r>
        <w:t xml:space="preserve">se procedió a transformar esta variable con el método </w:t>
      </w:r>
      <w:proofErr w:type="spellStart"/>
      <w:r>
        <w:t>Yeo</w:t>
      </w:r>
      <w:proofErr w:type="spellEnd"/>
      <w:r>
        <w:t xml:space="preserve">-Johnson. Este método es una extensión más robusta de la familia de transformaciones Box-Cox, orientados a normalizar la distribución de los datos y estabilizar su varianza mediante funciones de potenciación (ver </w:t>
      </w:r>
      <w:proofErr w:type="spellStart"/>
      <w:r>
        <w:t>Raymaekers</w:t>
      </w:r>
      <w:proofErr w:type="spellEnd"/>
      <w:r>
        <w:t xml:space="preserve"> &amp; </w:t>
      </w:r>
      <w:proofErr w:type="spellStart"/>
      <w:r>
        <w:t>Rousseeuw</w:t>
      </w:r>
      <w:proofErr w:type="spellEnd"/>
      <w:r>
        <w:t xml:space="preserve"> (2021) para detalles en la transformación). En contraste, </w:t>
      </w:r>
      <w:ins w:id="211" w:author="Angel Aguilar" w:date="2024-11-08T19:03:00Z">
        <w:r w:rsidR="00F6305D">
          <w:t xml:space="preserve">en </w:t>
        </w:r>
      </w:ins>
      <w:r>
        <w:t>la alfa diversidad no</w:t>
      </w:r>
      <w:ins w:id="212" w:author="Angel Aguilar" w:date="2024-11-08T19:03:00Z">
        <w:r w:rsidR="00F6305D">
          <w:t xml:space="preserve"> fue necesario</w:t>
        </w:r>
      </w:ins>
      <w:del w:id="213" w:author="Angel Aguilar" w:date="2024-11-08T19:04:00Z">
        <w:r w:rsidDel="00F6305D">
          <w:delText xml:space="preserve"> tuvo</w:delText>
        </w:r>
      </w:del>
      <w:r>
        <w:t xml:space="preserve"> ninguno de estos</w:t>
      </w:r>
      <w:ins w:id="214" w:author="Angel Aguilar" w:date="2024-11-08T19:04:00Z">
        <w:r w:rsidR="00F6305D">
          <w:t xml:space="preserve"> procedimientos</w:t>
        </w:r>
      </w:ins>
      <w:del w:id="215" w:author="Angel Aguilar" w:date="2024-11-08T19:04:00Z">
        <w:r w:rsidDel="00F6305D">
          <w:delText xml:space="preserve"> problemas</w:delText>
        </w:r>
      </w:del>
      <w:r>
        <w:t xml:space="preserve"> y fue usada igual a su estimación inicial.</w:t>
      </w:r>
    </w:p>
    <w:p w14:paraId="13BB8E1E" w14:textId="77777777" w:rsidR="005C39BF" w:rsidRDefault="00E1126C">
      <w:pPr>
        <w:pStyle w:val="Textoindependiente"/>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por gradiente altitudinal mediante un ANOVA, y las diferencias entre gradientes mediante una prueba </w:t>
      </w:r>
      <w:proofErr w:type="spellStart"/>
      <w:r>
        <w:t>posthoc</w:t>
      </w:r>
      <w:proofErr w:type="spellEnd"/>
      <w:r>
        <w:t xml:space="preserve"> de Tukey.</w:t>
      </w:r>
    </w:p>
    <w:p w14:paraId="1D47C0CF" w14:textId="77777777" w:rsidR="005C39BF" w:rsidRDefault="00E1126C">
      <w:pPr>
        <w:pStyle w:val="Textoindependiente"/>
      </w:pPr>
      <w:r>
        <w:t>En cuanto a la segunda hipótesis (H2) respecto a la asociación entre la diversidad de plantas de sotobosque y la temperatura/precipitación en diferentes escalas de análisis, se ajustaron dos regresiones lineales, una para cada índice de diversidad (alfa y beta), utilizando como variable de control la altitud, y como predictores la escala de análisis, temperatura, precipitación, y la interacción de estas dos últimas con la escala. Adicionalmente, se ajustó un modelo lineal adicional para cada índice de diversidad, descartando a la elevación como predictor.</w:t>
      </w:r>
    </w:p>
    <w:p w14:paraId="64BC899B" w14:textId="77777777" w:rsidR="005C39BF" w:rsidRDefault="00E1126C">
      <w:pPr>
        <w:pStyle w:val="Textoindependiente"/>
      </w:pPr>
      <w:r>
        <w:t>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w:t>
      </w:r>
    </w:p>
    <w:p w14:paraId="2FF7F94B" w14:textId="302379B2" w:rsidR="005C39BF" w:rsidRDefault="00E1126C">
      <w:pPr>
        <w:pStyle w:val="Textoindependiente"/>
      </w:pPr>
      <w:r>
        <w:t>En todos los modelos ajustados, se comprobó la no-</w:t>
      </w:r>
      <w:ins w:id="216" w:author="Angel Aguilar" w:date="2024-11-08T19:08:00Z">
        <w:r w:rsidR="00F6305D" w:rsidRPr="00F6305D">
          <w:t xml:space="preserve"> </w:t>
        </w:r>
        <w:r w:rsidR="00F6305D">
          <w:t>multicolinealidad</w:t>
        </w:r>
      </w:ins>
      <w:del w:id="217" w:author="Angel Aguilar" w:date="2024-11-08T19:08:00Z">
        <w:r w:rsidDel="00F6305D">
          <w:delText>multicolineadad</w:delText>
        </w:r>
      </w:del>
      <w:r>
        <w:t xml:space="preserve">, linealidad, normalidad, y homocedasticidad de los residuos (Anexos </w:t>
      </w:r>
      <w:hyperlink w:anchor="supues_diff_alpha_elev">
        <w:r>
          <w:fldChar w:fldCharType="begin"/>
        </w:r>
        <w:r>
          <w:instrText xml:space="preserve"> REF supues_diff_alpha_elev \h</w:instrText>
        </w:r>
        <w:r>
          <w:fldChar w:fldCharType="separate"/>
        </w:r>
        <w:r>
          <w:rPr>
            <w:b/>
            <w:noProof/>
          </w:rPr>
          <w:t>9</w:t>
        </w:r>
        <w:r>
          <w:fldChar w:fldCharType="end"/>
        </w:r>
      </w:hyperlink>
      <w:r>
        <w:t xml:space="preserve">, </w:t>
      </w:r>
      <w:hyperlink w:anchor="supues_diff_beta_elev">
        <w:r>
          <w:fldChar w:fldCharType="begin"/>
        </w:r>
        <w:r>
          <w:instrText xml:space="preserve"> REF supues_diff_beta_elev \h</w:instrText>
        </w:r>
        <w:r>
          <w:fldChar w:fldCharType="separate"/>
        </w:r>
        <w:r>
          <w:rPr>
            <w:b/>
            <w:noProof/>
          </w:rPr>
          <w:t>10</w:t>
        </w:r>
        <w:r>
          <w:fldChar w:fldCharType="end"/>
        </w:r>
      </w:hyperlink>
      <w:r>
        <w:t xml:space="preserve">, </w:t>
      </w:r>
      <w:hyperlink w:anchor="supues_alpha_vs_elev_grain">
        <w:r>
          <w:fldChar w:fldCharType="begin"/>
        </w:r>
        <w:r>
          <w:instrText xml:space="preserve"> REF supues_alpha_vs_elev_grain \h</w:instrText>
        </w:r>
        <w:r>
          <w:fldChar w:fldCharType="separate"/>
        </w:r>
        <w:r>
          <w:rPr>
            <w:b/>
            <w:noProof/>
          </w:rPr>
          <w:t>11</w:t>
        </w:r>
        <w:r>
          <w:fldChar w:fldCharType="end"/>
        </w:r>
      </w:hyperlink>
      <w:r>
        <w:t xml:space="preserve">, </w:t>
      </w:r>
      <w:hyperlink w:anchor="supues_beta_vs_elev_grain">
        <w:r>
          <w:fldChar w:fldCharType="begin"/>
        </w:r>
        <w:r>
          <w:instrText xml:space="preserve"> REF supues_beta_vs_elev_grain \h</w:instrText>
        </w:r>
        <w:r>
          <w:fldChar w:fldCharType="separate"/>
        </w:r>
        <w:r>
          <w:rPr>
            <w:b/>
            <w:noProof/>
          </w:rPr>
          <w:t>12</w:t>
        </w:r>
        <w:r>
          <w:fldChar w:fldCharType="end"/>
        </w:r>
      </w:hyperlink>
      <w:r>
        <w:t xml:space="preserve">, </w:t>
      </w:r>
      <w:hyperlink w:anchor="supues_mod_alpha_bio">
        <w:r>
          <w:fldChar w:fldCharType="begin"/>
        </w:r>
        <w:r>
          <w:instrText xml:space="preserve"> REF supues_mod_alpha_bio \h</w:instrText>
        </w:r>
        <w:r>
          <w:fldChar w:fldCharType="separate"/>
        </w:r>
        <w:r>
          <w:rPr>
            <w:b/>
            <w:noProof/>
          </w:rPr>
          <w:t>13</w:t>
        </w:r>
        <w:r>
          <w:fldChar w:fldCharType="end"/>
        </w:r>
      </w:hyperlink>
      <w:r>
        <w:t xml:space="preserve">, </w:t>
      </w:r>
      <w:hyperlink w:anchor="supues_mod_beta_bio">
        <w:r>
          <w:fldChar w:fldCharType="begin"/>
        </w:r>
        <w:r>
          <w:instrText xml:space="preserve"> REF supues_mod_beta_bio \h</w:instrText>
        </w:r>
        <w:r>
          <w:fldChar w:fldCharType="separate"/>
        </w:r>
        <w:r>
          <w:rPr>
            <w:b/>
            <w:noProof/>
          </w:rPr>
          <w:t>14</w:t>
        </w:r>
        <w:r>
          <w:fldChar w:fldCharType="end"/>
        </w:r>
      </w:hyperlink>
      <w:r>
        <w:t xml:space="preserve">, </w:t>
      </w:r>
      <w:hyperlink w:anchor="supues_mod_bio_withoutelev_alfa">
        <w:r>
          <w:fldChar w:fldCharType="begin"/>
        </w:r>
        <w:r>
          <w:instrText xml:space="preserve"> REF supues_mod_bio_withoutelev_alfa \h</w:instrText>
        </w:r>
        <w:r>
          <w:fldChar w:fldCharType="separate"/>
        </w:r>
        <w:r>
          <w:rPr>
            <w:b/>
            <w:noProof/>
          </w:rPr>
          <w:t>15</w:t>
        </w:r>
        <w:r>
          <w:fldChar w:fldCharType="end"/>
        </w:r>
      </w:hyperlink>
      <w:r>
        <w:t xml:space="preserve">, </w:t>
      </w:r>
      <w:hyperlink w:anchor="supues_mod_bio_withoutelev_beta">
        <w:r>
          <w:fldChar w:fldCharType="begin"/>
        </w:r>
        <w:r>
          <w:instrText xml:space="preserve"> REF supues_mod_bio_withoutelev_beta \h</w:instrText>
        </w:r>
        <w:r>
          <w:fldChar w:fldCharType="separate"/>
        </w:r>
        <w:r>
          <w:rPr>
            <w:b/>
            <w:noProof/>
          </w:rPr>
          <w:t>16</w:t>
        </w:r>
        <w:r>
          <w:fldChar w:fldCharType="end"/>
        </w:r>
      </w:hyperlink>
      <w:r>
        <w:t xml:space="preserve">), mediante la prueba del factor de inflación de la varianza (VIF), el gráfico de valores ajustados vs residuos, el gráfico </w:t>
      </w:r>
      <w:proofErr w:type="spellStart"/>
      <w:r>
        <w:t>qq</w:t>
      </w:r>
      <w:proofErr w:type="spellEnd"/>
      <w:r>
        <w:t>-normal, y el gráfico de escala-locación, respectivamente (</w:t>
      </w:r>
      <w:proofErr w:type="spellStart"/>
      <w:r>
        <w:t>Schützenmeister</w:t>
      </w:r>
      <w:proofErr w:type="spellEnd"/>
      <w:r>
        <w:t xml:space="preserve"> </w:t>
      </w:r>
      <w:r>
        <w:rPr>
          <w:i/>
          <w:iCs/>
        </w:rPr>
        <w:t>et al.</w:t>
      </w:r>
      <w:r>
        <w:t xml:space="preserve"> 2012; Schmidt &amp; Finan 2018). No se utilizó pruebas paramétricas para comprobar la normalidad y </w:t>
      </w:r>
      <w:r>
        <w:lastRenderedPageBreak/>
        <w:t xml:space="preserve">homocedasticidad, debido a su manifiesta limitación para detectar desviaciones importantes de estos supuestos cuando n es grande (n &gt; 100) (Lumley </w:t>
      </w:r>
      <w:r>
        <w:rPr>
          <w:i/>
          <w:iCs/>
        </w:rPr>
        <w:t>et al.</w:t>
      </w:r>
      <w:r>
        <w:t xml:space="preserve"> 2002; Schmidt &amp; Finan 2018; Gómez-de-Mariscal </w:t>
      </w:r>
      <w:r>
        <w:rPr>
          <w:i/>
          <w:iCs/>
        </w:rPr>
        <w:t>et al.</w:t>
      </w:r>
      <w:r>
        <w:t xml:space="preserve"> 2021). De hecho, a medida que n </w:t>
      </w:r>
      <w:ins w:id="218" w:author="Angel Aguilar" w:date="2024-11-08T19:12:00Z">
        <w:r w:rsidR="006941BE">
          <w:t xml:space="preserve">se </w:t>
        </w:r>
      </w:ins>
      <w:r>
        <w:t>incrementa, el valor p exhibido por pruebas paramétricas (</w:t>
      </w:r>
      <w:proofErr w:type="spellStart"/>
      <w:r>
        <w:t>e.g</w:t>
      </w:r>
      <w:proofErr w:type="spellEnd"/>
      <w:r>
        <w:t xml:space="preserve">. Pruebas de </w:t>
      </w:r>
      <w:proofErr w:type="spellStart"/>
      <w:r>
        <w:t>Kolmogorov</w:t>
      </w:r>
      <w:proofErr w:type="spellEnd"/>
      <w:r>
        <w:t xml:space="preserve">, Levene, y Shapiro-Wilk) se correlaciona inversamente con n (Gómez-de-Mariscal </w:t>
      </w:r>
      <w:r>
        <w:rPr>
          <w:i/>
          <w:iCs/>
        </w:rPr>
        <w:t>et al.</w:t>
      </w:r>
      <w:r>
        <w:t xml:space="preserve"> 2021), por lo que las pruebas detectan desviaciones mínimas a los supuestos en tamaños muestrales grandes, </w:t>
      </w:r>
      <w:r w:rsidR="00285BE8">
        <w:t>aun</w:t>
      </w:r>
      <w:r>
        <w:t xml:space="preserve"> cuando los residuos cumplan los supuestos de los modelos lineales (Schmidt &amp; Finan 2018).</w:t>
      </w:r>
    </w:p>
    <w:p w14:paraId="572380FF" w14:textId="77777777" w:rsidR="005C39BF" w:rsidRDefault="00E1126C">
      <w:pPr>
        <w:pStyle w:val="Textoindependiente"/>
      </w:pPr>
      <w:r>
        <w:t xml:space="preserve">Todos los procesos de depuración, manejo, análisis y reportería de datos, se realizaron en el software y ambiente de programación estadística R versión 4.3.2, con los paquetes </w:t>
      </w:r>
      <w:proofErr w:type="spellStart"/>
      <w:r>
        <w:t>dplyr</w:t>
      </w:r>
      <w:proofErr w:type="spellEnd"/>
      <w:r>
        <w:t xml:space="preserve"> (</w:t>
      </w:r>
      <w:proofErr w:type="spellStart"/>
      <w:r>
        <w:t>Wickham</w:t>
      </w:r>
      <w:proofErr w:type="spellEnd"/>
      <w:r>
        <w:t xml:space="preserve"> </w:t>
      </w:r>
      <w:r>
        <w:rPr>
          <w:i/>
          <w:iCs/>
        </w:rPr>
        <w:t>et al.</w:t>
      </w:r>
      <w:r>
        <w:t xml:space="preserve"> 2023 a), </w:t>
      </w:r>
      <w:proofErr w:type="spellStart"/>
      <w:r>
        <w:t>sf</w:t>
      </w:r>
      <w:proofErr w:type="spellEnd"/>
      <w:r>
        <w:t xml:space="preserve"> (</w:t>
      </w:r>
      <w:proofErr w:type="spellStart"/>
      <w:r>
        <w:t>Pebesma</w:t>
      </w:r>
      <w:proofErr w:type="spellEnd"/>
      <w:r>
        <w:t xml:space="preserve"> 2018), </w:t>
      </w:r>
      <w:proofErr w:type="spellStart"/>
      <w:r>
        <w:t>ggplot</w:t>
      </w:r>
      <w:proofErr w:type="spellEnd"/>
      <w:r>
        <w:t xml:space="preserve"> (</w:t>
      </w:r>
      <w:proofErr w:type="spellStart"/>
      <w:r>
        <w:t>Wickham</w:t>
      </w:r>
      <w:proofErr w:type="spellEnd"/>
      <w:r>
        <w:t xml:space="preserve"> 2016), </w:t>
      </w:r>
      <w:proofErr w:type="spellStart"/>
      <w:r>
        <w:t>plyr</w:t>
      </w:r>
      <w:proofErr w:type="spellEnd"/>
      <w:r>
        <w:t xml:space="preserve"> (</w:t>
      </w:r>
      <w:proofErr w:type="spellStart"/>
      <w:r>
        <w:t>Wickham</w:t>
      </w:r>
      <w:proofErr w:type="spellEnd"/>
      <w:r>
        <w:t xml:space="preserve"> 2011), </w:t>
      </w:r>
      <w:proofErr w:type="spellStart"/>
      <w:r>
        <w:t>tidyr</w:t>
      </w:r>
      <w:proofErr w:type="spellEnd"/>
      <w:r>
        <w:t xml:space="preserve"> (</w:t>
      </w:r>
      <w:proofErr w:type="spellStart"/>
      <w:r>
        <w:t>Wickham</w:t>
      </w:r>
      <w:proofErr w:type="spellEnd"/>
      <w:r>
        <w:t xml:space="preserve"> </w:t>
      </w:r>
      <w:r>
        <w:rPr>
          <w:i/>
          <w:iCs/>
        </w:rPr>
        <w:t>et al.</w:t>
      </w:r>
      <w:r>
        <w:t xml:space="preserve"> 2023 b), </w:t>
      </w:r>
      <w:proofErr w:type="spellStart"/>
      <w:r>
        <w:t>modelsummary</w:t>
      </w:r>
      <w:proofErr w:type="spellEnd"/>
      <w:r>
        <w:t xml:space="preserve"> (Arel-</w:t>
      </w:r>
      <w:proofErr w:type="spellStart"/>
      <w:r>
        <w:t>Bundock</w:t>
      </w:r>
      <w:proofErr w:type="spellEnd"/>
      <w:r>
        <w:t xml:space="preserve"> 2022), VGAM (</w:t>
      </w:r>
      <w:proofErr w:type="spellStart"/>
      <w:r>
        <w:t>Yee</w:t>
      </w:r>
      <w:proofErr w:type="spellEnd"/>
      <w:r>
        <w:t xml:space="preserve"> 2015), </w:t>
      </w:r>
      <w:proofErr w:type="spellStart"/>
      <w:r>
        <w:t>terra</w:t>
      </w:r>
      <w:proofErr w:type="spellEnd"/>
      <w:r>
        <w:t xml:space="preserve"> (</w:t>
      </w:r>
      <w:proofErr w:type="spellStart"/>
      <w:r>
        <w:t>Hijmans</w:t>
      </w:r>
      <w:proofErr w:type="spellEnd"/>
      <w:r>
        <w:t xml:space="preserve"> 2023), </w:t>
      </w:r>
      <w:proofErr w:type="spellStart"/>
      <w:r>
        <w:t>cowplot</w:t>
      </w:r>
      <w:proofErr w:type="spellEnd"/>
      <w:r>
        <w:t xml:space="preserve"> (</w:t>
      </w:r>
      <w:proofErr w:type="spellStart"/>
      <w:r>
        <w:t>Wilke</w:t>
      </w:r>
      <w:proofErr w:type="spellEnd"/>
      <w:r>
        <w:t xml:space="preserve"> 2024), y base (R Core </w:t>
      </w:r>
      <w:proofErr w:type="spellStart"/>
      <w:r>
        <w:t>Team</w:t>
      </w:r>
      <w:proofErr w:type="spellEnd"/>
      <w:r>
        <w:t xml:space="preserve"> 2023).</w:t>
      </w:r>
    </w:p>
    <w:p w14:paraId="08188CCF" w14:textId="77777777" w:rsidR="005C39BF" w:rsidRDefault="00E1126C">
      <w:pPr>
        <w:pStyle w:val="Ttulo1"/>
      </w:pPr>
      <w:bookmarkStart w:id="219" w:name="resultados"/>
      <w:bookmarkEnd w:id="145"/>
      <w:bookmarkEnd w:id="209"/>
      <w:r>
        <w:t>Resultados</w:t>
      </w:r>
    </w:p>
    <w:p w14:paraId="30DE9055" w14:textId="77777777" w:rsidR="005C39BF" w:rsidRDefault="00E1126C">
      <w:pPr>
        <w:pStyle w:val="Ttulo2"/>
      </w:pPr>
      <w:bookmarkStart w:id="220" w:name="X33b97b2cdaecec3350c232357fc4925c57c06e9"/>
      <w:r>
        <w:t xml:space="preserve">Dependencia espacial de la diversidad de plantas de sotobosque </w:t>
      </w:r>
      <w:commentRangeStart w:id="221"/>
      <w:r>
        <w:t>de acuerdo</w:t>
      </w:r>
      <w:commentRangeEnd w:id="221"/>
      <w:r w:rsidR="00D7716C">
        <w:rPr>
          <w:rStyle w:val="Refdecomentario"/>
          <w:rFonts w:eastAsiaTheme="minorHAnsi" w:cstheme="minorBidi"/>
          <w:b w:val="0"/>
          <w:bCs w:val="0"/>
          <w:color w:val="auto"/>
        </w:rPr>
        <w:commentReference w:id="221"/>
      </w:r>
      <w:r>
        <w:t xml:space="preserve"> al rango altitudinal</w:t>
      </w:r>
    </w:p>
    <w:p w14:paraId="6553CA05" w14:textId="7AB3F26C" w:rsidR="005C39BF" w:rsidRDefault="00E1126C">
      <w:pPr>
        <w:pStyle w:val="FirstParagraph"/>
      </w:pPr>
      <w:r>
        <w:t>El patrón de diversidad alfa en los gradientes altitudinales fue ascendente, observándose en bosque</w:t>
      </w:r>
      <w:del w:id="222" w:author="Angel Aguilar" w:date="2024-11-08T22:52:00Z">
        <w:r w:rsidDel="004D0DD9">
          <w:delText>s</w:delText>
        </w:r>
      </w:del>
      <w:r>
        <w:t xml:space="preserve"> montano</w:t>
      </w:r>
      <w:del w:id="223" w:author="Angel Aguilar" w:date="2024-11-08T22:53:00Z">
        <w:r w:rsidDel="004D0DD9">
          <w:delText>s</w:delText>
        </w:r>
      </w:del>
      <w:r>
        <w:t xml:space="preserve"> alto</w:t>
      </w:r>
      <w:del w:id="224" w:author="Angel Aguilar" w:date="2024-11-08T22:53:00Z">
        <w:r w:rsidDel="004D0DD9">
          <w:delText>s</w:delText>
        </w:r>
      </w:del>
      <w:r>
        <w:t xml:space="preserve"> la máxima diversidad de plantas de sotobosque (Promedio=11.51, </w:t>
      </w:r>
      <w:commentRangeStart w:id="225"/>
      <w:r>
        <w:t>p&lt;0.05</w:t>
      </w:r>
      <w:commentRangeEnd w:id="225"/>
      <w:r w:rsidR="004D0DD9">
        <w:rPr>
          <w:rStyle w:val="Refdecomentario"/>
        </w:rPr>
        <w:commentReference w:id="225"/>
      </w:r>
      <w:r>
        <w:t xml:space="preserve">, Anexo </w:t>
      </w:r>
      <w:hyperlink w:anchor="ms_anova_alpha_beta_elev">
        <w:r>
          <w:fldChar w:fldCharType="begin"/>
        </w:r>
        <w:r>
          <w:instrText xml:space="preserve"> REF ms_anova_alpha_beta_elev \h</w:instrText>
        </w:r>
        <w:r>
          <w:fldChar w:fldCharType="separate"/>
        </w:r>
        <w:r>
          <w:rPr>
            <w:b/>
            <w:noProof/>
          </w:rPr>
          <w:t>3</w:t>
        </w:r>
        <w:r>
          <w:fldChar w:fldCharType="end"/>
        </w:r>
      </w:hyperlink>
      <w:r>
        <w:t xml:space="preserve">). </w:t>
      </w:r>
      <w:commentRangeStart w:id="226"/>
      <w:r>
        <w:t xml:space="preserve">En </w:t>
      </w:r>
      <w:ins w:id="227" w:author="Angel Aguilar" w:date="2024-11-08T22:53:00Z">
        <w:r w:rsidR="004D0DD9">
          <w:t>e</w:t>
        </w:r>
      </w:ins>
      <w:r>
        <w:t>l</w:t>
      </w:r>
      <w:del w:id="228" w:author="Angel Aguilar" w:date="2024-11-08T22:53:00Z">
        <w:r w:rsidDel="004D0DD9">
          <w:delText>os</w:delText>
        </w:r>
      </w:del>
      <w:r>
        <w:t xml:space="preserve"> bosque</w:t>
      </w:r>
      <w:del w:id="229" w:author="Angel Aguilar" w:date="2024-11-08T22:53:00Z">
        <w:r w:rsidDel="004D0DD9">
          <w:delText>s</w:delText>
        </w:r>
      </w:del>
      <w:r>
        <w:t xml:space="preserve"> de tierras bajas se reportó la diversidad alfa más baja (Promedio=6.25, p&lt;0.05; Figura </w:t>
      </w:r>
      <w:hyperlink w:anchor="alfa_biovar_elev_plot_03">
        <w:r>
          <w:fldChar w:fldCharType="begin"/>
        </w:r>
        <w:r>
          <w:instrText xml:space="preserve"> REF alfa_biovar_elev_plot_03 \h</w:instrText>
        </w:r>
        <w:r>
          <w:fldChar w:fldCharType="separate"/>
        </w:r>
        <w:r>
          <w:rPr>
            <w:b/>
            <w:noProof/>
          </w:rPr>
          <w:t>2</w:t>
        </w:r>
        <w:r>
          <w:fldChar w:fldCharType="end"/>
        </w:r>
      </w:hyperlink>
      <w:r>
        <w:t>A), seguido de</w:t>
      </w:r>
      <w:del w:id="230" w:author="Angel Aguilar" w:date="2024-11-08T22:53:00Z">
        <w:r w:rsidDel="004D0DD9">
          <w:delText xml:space="preserve"> </w:delText>
        </w:r>
      </w:del>
      <w:r>
        <w:t>l</w:t>
      </w:r>
      <w:del w:id="231" w:author="Angel Aguilar" w:date="2024-11-08T22:53:00Z">
        <w:r w:rsidDel="004D0DD9">
          <w:delText>os</w:delText>
        </w:r>
      </w:del>
      <w:r>
        <w:t xml:space="preserve"> bosque</w:t>
      </w:r>
      <w:del w:id="232" w:author="Angel Aguilar" w:date="2024-11-08T22:53:00Z">
        <w:r w:rsidDel="004D0DD9">
          <w:delText>s</w:delText>
        </w:r>
      </w:del>
      <w:r>
        <w:t xml:space="preserve"> </w:t>
      </w:r>
      <w:proofErr w:type="spellStart"/>
      <w:r>
        <w:t>piemontano</w:t>
      </w:r>
      <w:proofErr w:type="spellEnd"/>
      <w:del w:id="233" w:author="Angel Aguilar" w:date="2024-11-08T22:53:00Z">
        <w:r w:rsidDel="004D0DD9">
          <w:delText>s</w:delText>
        </w:r>
      </w:del>
      <w:r>
        <w:t xml:space="preserve"> (Promedio=8.8, p&lt;0.05). </w:t>
      </w:r>
      <w:commentRangeEnd w:id="226"/>
      <w:r w:rsidR="00D7716C">
        <w:rPr>
          <w:rStyle w:val="Refdecomentario"/>
        </w:rPr>
        <w:commentReference w:id="226"/>
      </w:r>
      <w:commentRangeStart w:id="234"/>
      <w:r>
        <w:t xml:space="preserve">Al aumentar la escala de análisis, </w:t>
      </w:r>
      <w:commentRangeEnd w:id="234"/>
      <w:r w:rsidR="00D7716C">
        <w:rPr>
          <w:rStyle w:val="Refdecomentario"/>
        </w:rPr>
        <w:commentReference w:id="234"/>
      </w:r>
      <w:r>
        <w:t>la tendencia de la alfa diversidad se fortaleció, incrementando su valor en todos los rangos altitudinales. Por su parte, la diversidad beta mostró un patrón ascendente, en particular dentro del rango de los 400 y 2300 msnm a escalas menores de 100 m</w:t>
      </w:r>
      <w:r>
        <w:rPr>
          <w:vertAlign w:val="superscript"/>
        </w:rPr>
        <w:t>2</w:t>
      </w:r>
      <w:r>
        <w:t xml:space="preserve">, donde las diferencias fueron significativas pero con diferencias muy bajas entre rangos (Anexo </w:t>
      </w:r>
      <w:hyperlink w:anchor="ms_anova_alpha_beta_elev">
        <w:r>
          <w:fldChar w:fldCharType="begin"/>
        </w:r>
        <w:r>
          <w:instrText xml:space="preserve"> REF ms_anova_alpha_beta_elev \h</w:instrText>
        </w:r>
        <w:r>
          <w:fldChar w:fldCharType="separate"/>
        </w:r>
        <w:r>
          <w:rPr>
            <w:b/>
            <w:noProof/>
          </w:rPr>
          <w:t>3</w:t>
        </w:r>
        <w:r>
          <w:fldChar w:fldCharType="end"/>
        </w:r>
      </w:hyperlink>
      <w:r>
        <w:t xml:space="preserve">). Además, se reportó la mayor diversidad beta en los páramos (Promedio=0.15, p&lt;0.05, Figura </w:t>
      </w:r>
      <w:hyperlink w:anchor="alfa_biovar_elev_plot_03">
        <w:r>
          <w:fldChar w:fldCharType="begin"/>
        </w:r>
        <w:r>
          <w:instrText xml:space="preserve"> REF alfa_biovar_elev_plot_03 \h</w:instrText>
        </w:r>
        <w:r>
          <w:fldChar w:fldCharType="separate"/>
        </w:r>
        <w:r>
          <w:rPr>
            <w:b/>
            <w:noProof/>
          </w:rPr>
          <w:t>2</w:t>
        </w:r>
        <w:r>
          <w:fldChar w:fldCharType="end"/>
        </w:r>
      </w:hyperlink>
      <w:r>
        <w:t>B). Al aumentar la escala de análisis, el patrón de la beta diversidad se volvió menos conspicuo, reduciéndose en todos los rangos altitudinales.</w:t>
      </w:r>
    </w:p>
    <w:p w14:paraId="5A7A040C" w14:textId="77777777" w:rsidR="005C39BF" w:rsidRDefault="00E1126C">
      <w:pPr>
        <w:pStyle w:val="Figure"/>
      </w:pPr>
      <w:bookmarkStart w:id="235" w:name="_GoBack"/>
      <w:r>
        <w:rPr>
          <w:noProof/>
          <w:lang w:eastAsia="es-EC"/>
        </w:rPr>
        <w:lastRenderedPageBreak/>
        <w:drawing>
          <wp:inline distT="0" distB="0" distL="0" distR="0" wp14:anchorId="5DA72920" wp14:editId="70E188F6">
            <wp:extent cx="6400800" cy="365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cstate="print"/>
                    <a:stretch>
                      <a:fillRect/>
                    </a:stretch>
                  </pic:blipFill>
                  <pic:spPr bwMode="auto">
                    <a:xfrm>
                      <a:off x="0" y="0"/>
                      <a:ext cx="88900" cy="50800"/>
                    </a:xfrm>
                    <a:prstGeom prst="rect">
                      <a:avLst/>
                    </a:prstGeom>
                    <a:noFill/>
                  </pic:spPr>
                </pic:pic>
              </a:graphicData>
            </a:graphic>
          </wp:inline>
        </w:drawing>
      </w:r>
      <w:bookmarkEnd w:id="235"/>
    </w:p>
    <w:p w14:paraId="15FA1F39" w14:textId="77777777" w:rsidR="005C39BF" w:rsidRDefault="00E1126C">
      <w:pPr>
        <w:pStyle w:val="ImageCaption"/>
      </w:pPr>
      <w:r>
        <w:rPr>
          <w:b/>
        </w:rPr>
        <w:t xml:space="preserve">Figura  </w:t>
      </w:r>
      <w:bookmarkStart w:id="236" w:name="alfa_biovar_elev_plot_03"/>
      <w:r>
        <w:rPr>
          <w:b/>
        </w:rPr>
        <w:fldChar w:fldCharType="begin"/>
      </w:r>
      <w:r>
        <w:rPr>
          <w:b/>
        </w:rPr>
        <w:instrText>SEQ fig \* Arabic</w:instrText>
      </w:r>
      <w:r>
        <w:rPr>
          <w:b/>
        </w:rPr>
        <w:fldChar w:fldCharType="separate"/>
      </w:r>
      <w:r>
        <w:rPr>
          <w:b/>
          <w:noProof/>
        </w:rPr>
        <w:t>2</w:t>
      </w:r>
      <w:r>
        <w:rPr>
          <w:b/>
        </w:rPr>
        <w:fldChar w:fldCharType="end"/>
      </w:r>
      <w:bookmarkEnd w:id="236"/>
      <w:r>
        <w:rPr>
          <w:b/>
        </w:rPr>
        <w:t xml:space="preserve">. </w:t>
      </w:r>
      <w:r>
        <w:t xml:space="preserve">A. </w:t>
      </w:r>
      <w:proofErr w:type="spellStart"/>
      <w:r>
        <w:t>Boxplot</w:t>
      </w:r>
      <w:proofErr w:type="spellEnd"/>
      <w:r>
        <w:t xml:space="preserve"> de diversidad alfa (Shannon) en diferentes rangos altitudinales. B. Diversidad beta (</w:t>
      </w:r>
      <w:proofErr w:type="spellStart"/>
      <w:r>
        <w:t>Sorensen</w:t>
      </w:r>
      <w:proofErr w:type="spellEnd"/>
      <w:r>
        <w:t>) en diferentes rangos altitudinales</w:t>
      </w:r>
    </w:p>
    <w:p w14:paraId="378C7F89" w14:textId="7937D13F" w:rsidR="005C39BF" w:rsidRDefault="00E1126C">
      <w:pPr>
        <w:pStyle w:val="Textoindependiente"/>
      </w:pPr>
      <w:r>
        <w:t xml:space="preserve">Respecto a los patrones de dependencia espacial de la diversidad alfa, en todos los rangos altitudinales la </w:t>
      </w:r>
      <w:commentRangeStart w:id="237"/>
      <w:r>
        <w:t>escala de análisis</w:t>
      </w:r>
      <w:commentRangeEnd w:id="237"/>
      <w:r w:rsidR="003429BB">
        <w:rPr>
          <w:rStyle w:val="Refdecomentario"/>
        </w:rPr>
        <w:commentReference w:id="237"/>
      </w:r>
      <w:r>
        <w:t xml:space="preserve"> se correlacionó positivamente con la diversidad alfa, explicando el modelo el 60% de la variación de la diversidad alfa (F(11, 1788)=253.2, p&lt;0.05;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xml:space="preserve">). Además, la asociación entre la diversidad alfa y la escala de análisis fue aumentando conforme aumentó la altitud, o lo que es igual, el efecto de la altitud aumentó a medida que incrementó la escala de análisis (Anexo </w:t>
      </w:r>
      <w:hyperlink w:anchor="area_alpha_elev_plot">
        <w:r>
          <w:fldChar w:fldCharType="begin"/>
        </w:r>
        <w:r>
          <w:instrText xml:space="preserve"> REF area_alpha_elev_plot \h</w:instrText>
        </w:r>
        <w:r>
          <w:fldChar w:fldCharType="separate"/>
        </w:r>
        <w:r>
          <w:rPr>
            <w:b/>
            <w:noProof/>
          </w:rPr>
          <w:t>4</w:t>
        </w:r>
        <w:r>
          <w:fldChar w:fldCharType="end"/>
        </w:r>
      </w:hyperlink>
      <w:r>
        <w:t>A). Entre los 2900 y 3500 msnm, la dependencia espacial de la diversidad alfa fue la más alta (</w:t>
      </w:r>
      <m:oMath>
        <m:r>
          <w:rPr>
            <w:rFonts w:ascii="Cambria Math" w:hAnsi="Cambria Math"/>
          </w:rPr>
          <m:t>β</m:t>
        </m:r>
      </m:oMath>
      <w:r>
        <w:t xml:space="preserve">=0.9, p&lt;0.05, y </w:t>
      </w:r>
      <m:oMath>
        <m:r>
          <w:rPr>
            <w:rFonts w:ascii="Cambria Math" w:hAnsi="Cambria Math"/>
          </w:rPr>
          <m:t>β</m:t>
        </m:r>
      </m:oMath>
      <w:r>
        <w:t>=0.71, p&lt;0.05, respectivamente). No obstante, a los 1600 msnm se reportó la tercera asociación más alta (</w:t>
      </w:r>
      <m:oMath>
        <m:r>
          <w:rPr>
            <w:rFonts w:ascii="Cambria Math" w:hAnsi="Cambria Math"/>
          </w:rPr>
          <m:t>β</m:t>
        </m:r>
      </m:oMath>
      <w:r>
        <w:t>=0.53, p&gt;0.05). La asociación más debil entre la diversidad alfa y la escala de análisis se ap</w:t>
      </w:r>
      <w:ins w:id="238" w:author="Angel Aguilar" w:date="2024-11-08T23:05:00Z">
        <w:r w:rsidR="003429BB">
          <w:t>a</w:t>
        </w:r>
      </w:ins>
      <w:r>
        <w:t>reció a los 400 msnm (</w:t>
      </w:r>
      <m:oMath>
        <m:r>
          <w:rPr>
            <w:rFonts w:ascii="Cambria Math" w:hAnsi="Cambria Math"/>
          </w:rPr>
          <m:t>β</m:t>
        </m:r>
      </m:oMath>
      <w:r>
        <w:t>=0.21, p&lt;0.05).</w:t>
      </w:r>
    </w:p>
    <w:p w14:paraId="24057C98" w14:textId="77777777" w:rsidR="005C39BF" w:rsidRDefault="00E1126C">
      <w:pPr>
        <w:pStyle w:val="TableCaption"/>
        <w:keepNext/>
      </w:pPr>
      <w:r>
        <w:rPr>
          <w:b/>
        </w:rPr>
        <w:t xml:space="preserve">Tabla  </w:t>
      </w:r>
      <w:bookmarkStart w:id="239" w:name="ms_alpha_beta_elev_grain"/>
      <w:r>
        <w:rPr>
          <w:b/>
        </w:rPr>
        <w:fldChar w:fldCharType="begin"/>
      </w:r>
      <w:r>
        <w:rPr>
          <w:b/>
        </w:rPr>
        <w:instrText>SEQ tab \* Arabic</w:instrText>
      </w:r>
      <w:r>
        <w:rPr>
          <w:b/>
        </w:rPr>
        <w:fldChar w:fldCharType="separate"/>
      </w:r>
      <w:r>
        <w:rPr>
          <w:b/>
          <w:noProof/>
        </w:rPr>
        <w:t>1</w:t>
      </w:r>
      <w:r>
        <w:rPr>
          <w:b/>
        </w:rPr>
        <w:fldChar w:fldCharType="end"/>
      </w:r>
      <w:bookmarkEnd w:id="239"/>
      <w:r>
        <w:rPr>
          <w:b/>
        </w:rPr>
        <w:t xml:space="preserve">.  </w:t>
      </w:r>
      <w:r>
        <w:t>Coeficientes de los modelos lineales ajustados a la diversidad Alfa y Beta</w:t>
      </w:r>
    </w:p>
    <w:tbl>
      <w:tblPr>
        <w:tblW w:w="0" w:type="auto"/>
        <w:jc w:val="center"/>
        <w:tblLayout w:type="fixed"/>
        <w:tblLook w:val="0420" w:firstRow="1" w:lastRow="0" w:firstColumn="0" w:lastColumn="0" w:noHBand="0" w:noVBand="1"/>
      </w:tblPr>
      <w:tblGrid>
        <w:gridCol w:w="3609"/>
        <w:gridCol w:w="2686"/>
        <w:gridCol w:w="2906"/>
      </w:tblGrid>
      <w:tr w:rsidR="005C39BF" w14:paraId="7D765D13" w14:textId="77777777">
        <w:trPr>
          <w:tblHeader/>
          <w:jc w:val="center"/>
        </w:trPr>
        <w:tc>
          <w:tcPr>
            <w:tcW w:w="3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89943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6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06950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912CF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w:t>
            </w:r>
          </w:p>
        </w:tc>
      </w:tr>
      <w:tr w:rsidR="005C39BF" w14:paraId="2BA98025" w14:textId="77777777">
        <w:trPr>
          <w:jc w:val="center"/>
        </w:trPr>
        <w:tc>
          <w:tcPr>
            <w:tcW w:w="3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8E9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26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3E94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5.083 [4.621, 5.544]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525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0.133 [0.121, 0.144] ***</w:t>
            </w:r>
          </w:p>
        </w:tc>
      </w:tr>
      <w:tr w:rsidR="005C39BF" w14:paraId="08D07863"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5D46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309E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0.214 [0.139, 0.288]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0A90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[-0.003, 0.000] +</w:t>
            </w:r>
          </w:p>
        </w:tc>
      </w:tr>
      <w:tr w:rsidR="005C39BF" w14:paraId="6FD288D0"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72C8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fct_elev1000 × </w:t>
            </w: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42A9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0.156 [0.051, 0.261]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2736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[-0.016, -0.010] ***</w:t>
            </w:r>
          </w:p>
        </w:tc>
      </w:tr>
      <w:tr w:rsidR="005C39BF" w14:paraId="5FD10D0E"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958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fct_elev1600 × </w:t>
            </w: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194D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0.320 [0.214, 0.426]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8131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 [-0.014, -0.009] ***</w:t>
            </w:r>
          </w:p>
        </w:tc>
      </w:tr>
      <w:tr w:rsidR="005C39BF" w14:paraId="072C01C7"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EB8A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fct_elev2300 × </w:t>
            </w: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F1EC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0.212 [0.107, 0.318]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CD45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-0.008 [-0.011, -0.006] ***</w:t>
            </w:r>
          </w:p>
        </w:tc>
      </w:tr>
      <w:tr w:rsidR="005C39BF" w14:paraId="241C1725"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CEAC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fct_elev2900 × </w:t>
            </w: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8036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0.508 [0.403, 0.613]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74CD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-0.015 [-0.018, -0.013] ***</w:t>
            </w:r>
          </w:p>
        </w:tc>
      </w:tr>
      <w:tr w:rsidR="005C39BF" w14:paraId="7F46D956"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0B90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lastRenderedPageBreak/>
              <w:t xml:space="preserve">fct_elev3500 × </w:t>
            </w: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6885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0.692 [0.587, 0.797]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A8E0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[-0.009, -0.004] ***</w:t>
            </w:r>
          </w:p>
        </w:tc>
      </w:tr>
      <w:tr w:rsidR="005C39BF" w14:paraId="54686003"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CA6C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65DA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4CA0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5C39BF" w14:paraId="24C981CD"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846A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A6BC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0.609</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56A3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0.428</w:t>
            </w:r>
          </w:p>
        </w:tc>
      </w:tr>
      <w:tr w:rsidR="005C39BF" w14:paraId="18DAFBFD" w14:textId="77777777">
        <w:trPr>
          <w:jc w:val="center"/>
        </w:trPr>
        <w:tc>
          <w:tcPr>
            <w:tcW w:w="3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854E9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2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4114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0.607</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B6B8C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0.424</w:t>
            </w:r>
          </w:p>
        </w:tc>
      </w:tr>
    </w:tbl>
    <w:p w14:paraId="2401E903" w14:textId="77777777" w:rsidR="005C39BF" w:rsidRDefault="00E1126C">
      <w:pPr>
        <w:pStyle w:val="Textoindependiente"/>
      </w:pPr>
      <w:r>
        <w:t xml:space="preserve">En cuanto a la diversidad beta, la asociación con la escala de análisis fue negativa y más discreta en comparación a la diversidad alfa, explicando el modelo un 42% de la variación (F(11, 1744)=118.6, p&lt;0.05;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xml:space="preserve">). En cierta medida, la asociación entre la diversidad beta y escala de análisis fue aumentando conforme aumentó la altitud, no obstante, este patrón fue menos conspicuo que la asociación con la diversidad alfa o, lo que es igual, el efecto de la altitud sobre la diversidad beta aumentó a medida que incrementó la escala de análisis (Anexo </w:t>
      </w:r>
      <w:hyperlink w:anchor="area_alpha_elev_plot">
        <w:r>
          <w:fldChar w:fldCharType="begin"/>
        </w:r>
        <w:r>
          <w:instrText xml:space="preserve"> REF area_alpha_elev_plot \h</w:instrText>
        </w:r>
        <w:r>
          <w:fldChar w:fldCharType="separate"/>
        </w:r>
        <w:r>
          <w:rPr>
            <w:b/>
            <w:noProof/>
          </w:rPr>
          <w:t>4</w:t>
        </w:r>
        <w:r>
          <w:fldChar w:fldCharType="end"/>
        </w:r>
      </w:hyperlink>
      <w:r>
        <w:t>B). Por ejemplo, en el rango altitudinal de 3500 msnm la asociación fue menor (</w:t>
      </w:r>
      <m:oMath>
        <m:r>
          <w:rPr>
            <w:rFonts w:ascii="Cambria Math" w:hAnsi="Cambria Math"/>
          </w:rPr>
          <m:t>β</m:t>
        </m:r>
      </m:oMath>
      <w:r>
        <w:t>=-0.007, p&lt;0.05) que a los 1000 msnm (</w:t>
      </w:r>
      <m:oMath>
        <m:r>
          <w:rPr>
            <w:rFonts w:ascii="Cambria Math" w:hAnsi="Cambria Math"/>
          </w:rPr>
          <m:t>β</m:t>
        </m:r>
      </m:oMath>
      <w:r>
        <w:t>=-0.014, p&lt;0.05). A los 2900 msnm la asociación entre la diversidad beta y escala de análisis alcanza su pico máximo (</w:t>
      </w:r>
      <m:oMath>
        <m:r>
          <w:rPr>
            <w:rFonts w:ascii="Cambria Math" w:hAnsi="Cambria Math"/>
          </w:rPr>
          <m:t>β</m:t>
        </m:r>
      </m:oMath>
      <w:r>
        <w:t>=-0.016, p&lt;0.05), y a los 400 mnsnm su valor más bajo, siendo despreciable su efecto (</w:t>
      </w:r>
      <m:oMath>
        <m:r>
          <w:rPr>
            <w:rFonts w:ascii="Cambria Math" w:hAnsi="Cambria Math"/>
          </w:rPr>
          <m:t>β</m:t>
        </m:r>
      </m:oMath>
      <w:r>
        <w:t>=-0.0016, p&gt;0.05). No obstante, las diferencias en la magnitud de asociación entre los 2900 y 1000 msnm fueron mínimas.</w:t>
      </w:r>
    </w:p>
    <w:p w14:paraId="7854D23B" w14:textId="77777777" w:rsidR="005C39BF" w:rsidRDefault="00E1126C">
      <w:pPr>
        <w:pStyle w:val="Ttulo2"/>
      </w:pPr>
      <w:bookmarkStart w:id="240" w:name="Xb1d13f81a8b144beac36b900987580c8bd9c77c"/>
      <w:bookmarkEnd w:id="220"/>
      <w:r>
        <w:t>Asociación entre la diversidad de plantas de sotobosque y la temperatura/precipitación en diferentes escalas de análisis</w:t>
      </w:r>
    </w:p>
    <w:p w14:paraId="69121FD6" w14:textId="77777777" w:rsidR="005C39BF" w:rsidRDefault="00E1126C">
      <w:pPr>
        <w:pStyle w:val="FirstParagraph"/>
      </w:pPr>
      <w:r>
        <w:t xml:space="preserve">Al controlar el efecto de la altitud, el modelo de dependencia espacial de la diversidad alfa asociada a la temperatura/precipitación mostró una alta bondad de ajuste, llegando a explicar hasta un 66% de la varianza (F(10, 1789)=344.9, p&lt;0.05; Tabla </w:t>
      </w:r>
      <w:hyperlink w:anchor="ms_alpha_beta_bio">
        <w:r>
          <w:fldChar w:fldCharType="begin"/>
        </w:r>
        <w:r>
          <w:instrText xml:space="preserve"> REF ms_alpha_beta_bio \h</w:instrText>
        </w:r>
        <w:r>
          <w:fldChar w:fldCharType="separate"/>
        </w:r>
        <w:r>
          <w:rPr>
            <w:b/>
            <w:noProof/>
          </w:rPr>
          <w:t>2</w:t>
        </w:r>
        <w:r>
          <w:fldChar w:fldCharType="end"/>
        </w:r>
      </w:hyperlink>
      <w:r>
        <w:t>). En general, la temperatura (</w:t>
      </w:r>
      <m:oMath>
        <m:r>
          <w:rPr>
            <w:rFonts w:ascii="Cambria Math" w:hAnsi="Cambria Math"/>
          </w:rPr>
          <m:t>β</m:t>
        </m:r>
      </m:oMath>
      <w:r>
        <w:t xml:space="preserve">= 0.19, p&lt;0.05; Anexo </w:t>
      </w:r>
      <w:hyperlink w:anchor="alpha_bio">
        <w:r>
          <w:fldChar w:fldCharType="begin"/>
        </w:r>
        <w:r>
          <w:instrText xml:space="preserve"> REF alpha_bio \h</w:instrText>
        </w:r>
        <w:r>
          <w:fldChar w:fldCharType="separate"/>
        </w:r>
        <w:r>
          <w:rPr>
            <w:b/>
            <w:noProof/>
          </w:rPr>
          <w:t>5</w:t>
        </w:r>
        <w:r>
          <w:fldChar w:fldCharType="end"/>
        </w:r>
      </w:hyperlink>
      <w:r>
        <w:t>A) y precipitación (</w:t>
      </w:r>
      <m:oMath>
        <m:r>
          <w:rPr>
            <w:rFonts w:ascii="Cambria Math" w:hAnsi="Cambria Math"/>
          </w:rPr>
          <m:t>β</m:t>
        </m:r>
      </m:oMath>
      <w:r>
        <w:t>= 0.008, p&gt;0.05) se asociaron positivamente a la diversidad alfa. Al aumentar la escala de análisis, el efecto de la temperatura sobre la diversidad alfa aumentó (</w:t>
      </w:r>
      <m:oMath>
        <m:r>
          <w:rPr>
            <w:rFonts w:ascii="Cambria Math" w:hAnsi="Cambria Math"/>
          </w:rPr>
          <m:t>β</m:t>
        </m:r>
      </m:oMath>
      <w:r>
        <w:t>= 0.0007, p&lt;0.05), mientras que la asociación de la diversidad alfa con la precipitación disminuyó (</w:t>
      </w:r>
      <m:oMath>
        <m:r>
          <w:rPr>
            <w:rFonts w:ascii="Cambria Math" w:hAnsi="Cambria Math"/>
          </w:rPr>
          <m:t>β</m:t>
        </m:r>
      </m:oMath>
      <w:r>
        <w:t>= -0.00004, p&gt;0.05).</w:t>
      </w:r>
    </w:p>
    <w:p w14:paraId="775C3F10" w14:textId="60F2A938" w:rsidR="005C39BF" w:rsidRDefault="00E1126C">
      <w:pPr>
        <w:pStyle w:val="Textoindependiente"/>
      </w:pPr>
      <w:r>
        <w:t xml:space="preserve">Al descartar como predictor </w:t>
      </w:r>
      <w:ins w:id="241" w:author="Angel Aguilar" w:date="2024-11-08T23:22:00Z">
        <w:r w:rsidR="00EE3D4A">
          <w:t xml:space="preserve">a </w:t>
        </w:r>
      </w:ins>
      <w:r>
        <w:t xml:space="preserve">la altitud, la temperatura y precipitación tuvieron una relación positiva y negativa, respectivamente, con la alfa diversidad. Ambas relaciones dependieron de la escala de análisis, por lo que al aumentar la escala, el efecto absoluto de estos predictores climáticos aumentó en magnitud (Tabla </w:t>
      </w:r>
      <w:hyperlink w:anchor="ms_alpha_beta_bio">
        <w:r>
          <w:fldChar w:fldCharType="begin"/>
        </w:r>
        <w:r>
          <w:instrText xml:space="preserve"> REF ms_alpha_beta_bio \h</w:instrText>
        </w:r>
        <w:r>
          <w:fldChar w:fldCharType="separate"/>
        </w:r>
        <w:r>
          <w:rPr>
            <w:b/>
            <w:noProof/>
          </w:rPr>
          <w:t>2</w:t>
        </w:r>
        <w:r>
          <w:fldChar w:fldCharType="end"/>
        </w:r>
      </w:hyperlink>
      <w:r>
        <w:t xml:space="preserve">). Además, al particionar los datos de acuerdo a la escala, los modelos ajustados a estas particiones mostraron un aumentó en su bondad de ajuste a mayores escalas de análisis (Anexo </w:t>
      </w:r>
      <w:hyperlink w:anchor="ms_models_per_scale_alpha">
        <w:r>
          <w:fldChar w:fldCharType="begin"/>
        </w:r>
        <w:r>
          <w:instrText xml:space="preserve"> REF ms_models_per_scale_alpha \h</w:instrText>
        </w:r>
        <w:r>
          <w:fldChar w:fldCharType="separate"/>
        </w:r>
        <w:r>
          <w:rPr>
            <w:b/>
            <w:noProof/>
          </w:rPr>
          <w:t>7</w:t>
        </w:r>
        <w:r>
          <w:fldChar w:fldCharType="end"/>
        </w:r>
      </w:hyperlink>
      <w:r>
        <w:t>).</w:t>
      </w:r>
    </w:p>
    <w:p w14:paraId="28EC3F5A" w14:textId="77777777" w:rsidR="005C39BF" w:rsidRDefault="00E1126C">
      <w:pPr>
        <w:pStyle w:val="Textoindependiente"/>
      </w:pPr>
      <w:r>
        <w:t xml:space="preserve">Por su parte, el modelo de dependencia espacial de la diversidad beta asociada a la temperatura/precipitación explicó hasta un 39% de la varianza (F(10, 1745)=115, p&lt;0.05; Tabla </w:t>
      </w:r>
      <w:hyperlink w:anchor="ms_alpha_beta_bio">
        <w:r>
          <w:fldChar w:fldCharType="begin"/>
        </w:r>
        <w:r>
          <w:instrText xml:space="preserve"> REF ms_alpha_beta_bio \h</w:instrText>
        </w:r>
        <w:r>
          <w:fldChar w:fldCharType="separate"/>
        </w:r>
        <w:r>
          <w:rPr>
            <w:b/>
            <w:noProof/>
          </w:rPr>
          <w:t>2</w:t>
        </w:r>
        <w:r>
          <w:fldChar w:fldCharType="end"/>
        </w:r>
      </w:hyperlink>
      <w:r>
        <w:t>). En este modelo, el efecto de la temperatura sobre la diversidad beta fue positivo (</w:t>
      </w:r>
      <m:oMath>
        <m:r>
          <w:rPr>
            <w:rFonts w:ascii="Cambria Math" w:hAnsi="Cambria Math"/>
          </w:rPr>
          <m:t>β</m:t>
        </m:r>
      </m:oMath>
      <w:r>
        <w:t xml:space="preserve">= 0.005, p&lt;0.05; Anexo </w:t>
      </w:r>
      <w:hyperlink w:anchor="beta_bio">
        <w:r>
          <w:fldChar w:fldCharType="begin"/>
        </w:r>
        <w:r>
          <w:instrText xml:space="preserve"> REF beta_bio \h</w:instrText>
        </w:r>
        <w:r>
          <w:fldChar w:fldCharType="separate"/>
        </w:r>
        <w:r>
          <w:rPr>
            <w:b/>
            <w:noProof/>
          </w:rPr>
          <w:t>6</w:t>
        </w:r>
        <w:r>
          <w:fldChar w:fldCharType="end"/>
        </w:r>
      </w:hyperlink>
      <w:r>
        <w:t>A), al igual que el de la precipitación (</w:t>
      </w:r>
      <m:oMath>
        <m:r>
          <w:rPr>
            <w:rFonts w:ascii="Cambria Math" w:hAnsi="Cambria Math"/>
          </w:rPr>
          <m:t>β</m:t>
        </m:r>
      </m:oMath>
      <w:r>
        <w:t xml:space="preserve">= 0.0009, p&gt;0.05; Anexo </w:t>
      </w:r>
      <w:hyperlink w:anchor="beta_bio">
        <w:r>
          <w:fldChar w:fldCharType="begin"/>
        </w:r>
        <w:r>
          <w:instrText xml:space="preserve"> REF beta_bio \h</w:instrText>
        </w:r>
        <w:r>
          <w:fldChar w:fldCharType="separate"/>
        </w:r>
        <w:r>
          <w:rPr>
            <w:b/>
            <w:noProof/>
          </w:rPr>
          <w:t>6</w:t>
        </w:r>
        <w:r>
          <w:fldChar w:fldCharType="end"/>
        </w:r>
      </w:hyperlink>
      <w:r>
        <w:t>B). Además, al aumentar la escala de análisis, el efecto de la temperatura y de la precipitación disminuyó (</w:t>
      </w:r>
      <m:oMath>
        <m:r>
          <w:rPr>
            <w:rFonts w:ascii="Cambria Math" w:hAnsi="Cambria Math"/>
          </w:rPr>
          <m:t>β</m:t>
        </m:r>
      </m:oMath>
      <w:r>
        <w:t>= -0.00004, -0.000004, respectivamente, p&lt;0.05).</w:t>
      </w:r>
    </w:p>
    <w:p w14:paraId="0A4720F6" w14:textId="77777777" w:rsidR="005C39BF" w:rsidRDefault="00E1126C">
      <w:pPr>
        <w:pStyle w:val="Textoindependiente"/>
      </w:pPr>
      <w:r>
        <w:t xml:space="preserve">Similar a la alfa diversidad, al descartar la altitud del modelo de dependencia espacial, la precipitación y temperatura tuvieron un efecto positivo sobre la beta diversidad. No obstante, su </w:t>
      </w:r>
      <w:r>
        <w:lastRenderedPageBreak/>
        <w:t xml:space="preserve">efecto disminuyó al aumentar la escala de análisis empleada (Tabla </w:t>
      </w:r>
      <w:hyperlink w:anchor="ms_alpha_beta_bio">
        <w:r>
          <w:fldChar w:fldCharType="begin"/>
        </w:r>
        <w:r>
          <w:instrText xml:space="preserve"> REF ms_alpha_beta_bio \h</w:instrText>
        </w:r>
        <w:r>
          <w:fldChar w:fldCharType="separate"/>
        </w:r>
        <w:r>
          <w:rPr>
            <w:b/>
            <w:noProof/>
          </w:rPr>
          <w:t>2</w:t>
        </w:r>
        <w:r>
          <w:fldChar w:fldCharType="end"/>
        </w:r>
      </w:hyperlink>
      <w:r>
        <w:t xml:space="preserve">). </w:t>
      </w:r>
      <w:proofErr w:type="spellStart"/>
      <w:r>
        <w:t>Aún</w:t>
      </w:r>
      <w:proofErr w:type="spellEnd"/>
      <w:r>
        <w:t xml:space="preserve"> así, persistió el efecto negativo de la escala en el modelo. Adicionalmente, al ajustar un modelo independiente para cada partición de los datos de acuerdo a la escala, la bondad de ajuste de los modelos aumentó en respuesta al incrementó de la escala de análisis (Anexo </w:t>
      </w:r>
      <w:hyperlink w:anchor="ms_models_per_scale_beta">
        <w:r>
          <w:fldChar w:fldCharType="begin"/>
        </w:r>
        <w:r>
          <w:instrText xml:space="preserve"> REF ms_models_per_scale_beta \h</w:instrText>
        </w:r>
        <w:r>
          <w:fldChar w:fldCharType="separate"/>
        </w:r>
        <w:r>
          <w:rPr>
            <w:b/>
            <w:noProof/>
          </w:rPr>
          <w:t>8</w:t>
        </w:r>
        <w:r>
          <w:fldChar w:fldCharType="end"/>
        </w:r>
      </w:hyperlink>
      <w:r>
        <w:t>).</w:t>
      </w:r>
    </w:p>
    <w:p w14:paraId="65C838DC" w14:textId="77777777" w:rsidR="005C39BF" w:rsidRDefault="00E1126C">
      <w:pPr>
        <w:pStyle w:val="TableCaption"/>
        <w:keepNext/>
      </w:pPr>
      <w:r>
        <w:rPr>
          <w:b/>
        </w:rPr>
        <w:t xml:space="preserve">Tabla  </w:t>
      </w:r>
      <w:bookmarkStart w:id="242" w:name="ms_alpha_beta_bio"/>
      <w:r>
        <w:rPr>
          <w:b/>
        </w:rPr>
        <w:fldChar w:fldCharType="begin"/>
      </w:r>
      <w:r>
        <w:rPr>
          <w:b/>
        </w:rPr>
        <w:instrText>SEQ tab \* Arabic</w:instrText>
      </w:r>
      <w:r>
        <w:rPr>
          <w:b/>
        </w:rPr>
        <w:fldChar w:fldCharType="separate"/>
      </w:r>
      <w:r>
        <w:rPr>
          <w:b/>
          <w:noProof/>
        </w:rPr>
        <w:t>2</w:t>
      </w:r>
      <w:r>
        <w:rPr>
          <w:b/>
        </w:rPr>
        <w:fldChar w:fldCharType="end"/>
      </w:r>
      <w:bookmarkEnd w:id="242"/>
      <w:r>
        <w:rPr>
          <w:b/>
        </w:rPr>
        <w:t xml:space="preserve">.  </w:t>
      </w:r>
      <w:r>
        <w:t>Coeficientes de los modelos lineales ajustados a la diversidad alfa y beta de plantas de sotobosque, utilizando como variables predictoras, precipitación (bio_18), temperatura (bio_11), y las interacciones temperatura*escala de análisis y precipitación*escala de análisis. En los modelos (i) se utiliza también como predictor la altitud.</w:t>
      </w:r>
    </w:p>
    <w:tbl>
      <w:tblPr>
        <w:tblW w:w="0" w:type="auto"/>
        <w:jc w:val="center"/>
        <w:tblLayout w:type="fixed"/>
        <w:tblLook w:val="0420" w:firstRow="1" w:lastRow="0" w:firstColumn="0" w:lastColumn="0" w:noHBand="0" w:noVBand="1"/>
      </w:tblPr>
      <w:tblGrid>
        <w:gridCol w:w="1871"/>
        <w:gridCol w:w="1871"/>
        <w:gridCol w:w="1871"/>
        <w:gridCol w:w="1871"/>
        <w:gridCol w:w="1871"/>
      </w:tblGrid>
      <w:tr w:rsidR="005C39BF" w14:paraId="35F95D9C" w14:textId="77777777">
        <w:trPr>
          <w:tblHeader/>
          <w:jc w:val="center"/>
        </w:trPr>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3A324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A8A0C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 (i)</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2C758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 (i)</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A51B8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 (</w:t>
            </w:r>
            <w:proofErr w:type="spellStart"/>
            <w:r>
              <w:rPr>
                <w:rFonts w:eastAsia="Times New Roman" w:cs="Times New Roman"/>
                <w:color w:val="000000"/>
                <w:sz w:val="20"/>
                <w:szCs w:val="20"/>
              </w:rPr>
              <w:t>ii</w:t>
            </w:r>
            <w:proofErr w:type="spellEnd"/>
            <w:r>
              <w:rPr>
                <w:rFonts w:eastAsia="Times New Roman" w:cs="Times New Roman"/>
                <w:color w:val="000000"/>
                <w:sz w:val="20"/>
                <w:szCs w:val="20"/>
              </w:rPr>
              <w:t>)</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1DC41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 (</w:t>
            </w:r>
            <w:proofErr w:type="spellStart"/>
            <w:r>
              <w:rPr>
                <w:rFonts w:eastAsia="Times New Roman" w:cs="Times New Roman"/>
                <w:color w:val="000000"/>
                <w:sz w:val="20"/>
                <w:szCs w:val="20"/>
              </w:rPr>
              <w:t>ii</w:t>
            </w:r>
            <w:proofErr w:type="spellEnd"/>
            <w:r>
              <w:rPr>
                <w:rFonts w:eastAsia="Times New Roman" w:cs="Times New Roman"/>
                <w:color w:val="000000"/>
                <w:sz w:val="20"/>
                <w:szCs w:val="20"/>
              </w:rPr>
              <w:t>)</w:t>
            </w:r>
          </w:p>
        </w:tc>
      </w:tr>
      <w:tr w:rsidR="005C39BF" w14:paraId="03C035A1" w14:textId="77777777">
        <w:trPr>
          <w:jc w:val="center"/>
        </w:trPr>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8F1A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C690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-1.0e+01 [-1.2e+01, -7.8e+00]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93C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1.7e-01 [1.6e-01, 1.8e-01]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F14E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6.6e+00 [5.5e+00, 7.6e+00]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1A7D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1.7e-01 [1.6e-01, 1.8e-01] ***</w:t>
            </w:r>
          </w:p>
        </w:tc>
      </w:tr>
      <w:tr w:rsidR="005C39BF" w14:paraId="5BCCD521"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60B2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fct_elev1000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68A5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6.3e+00 [5.6e+00, 7.0e+00]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62E3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-2.1e-02 [-2.9e-02, -1.3e-02]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771BC"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301E6"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r>
      <w:tr w:rsidR="005C39BF" w14:paraId="17E32FF7"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9478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fct_elev1600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8E4A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7.7e+00 [6.7e+00, 8.8e+00]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8846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-1.4e-02 [-2.2e-02, -6.3e-03]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C43ED"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6B324"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r>
      <w:tr w:rsidR="005C39BF" w14:paraId="209BDB60"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3DFF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fct_elev2300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2BF6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7.3e+00 [6.0e+00, 8.5e+00]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665C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1.3e-03 [-6.9e-03, 9.4e-03]</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B8871"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E2846"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r>
      <w:tr w:rsidR="005C39BF" w14:paraId="7B15DDF3"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B27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fct_elev2900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A48B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6.1e+00 [4.6e+00, 7.5e+00]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5356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-2.9e-02 [-3.9e-02, -2.0e-02]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E99D8"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0BCC0"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r>
      <w:tr w:rsidR="005C39BF" w14:paraId="15A0F1AA"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0A91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fct_elev3500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2B95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5.3e+00 [3.4e+00, 7.2e+00]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CC8A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3.3e-02 [2.6e-02, 4.1e-02]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A48F8"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E2291"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r>
      <w:tr w:rsidR="005C39BF" w14:paraId="5651199F"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3CA3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0A5E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1.0e-02 [4.1e-03, 1.7e-02]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A2CB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-3.4e-04 [-3.8e-04, -3.0e-04]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179F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1.5e-02 [8.0e-03, 2.2e-02]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0AF4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-3.3e-04 [-3.7e-04, -2.9e-04] ***</w:t>
            </w:r>
          </w:p>
        </w:tc>
      </w:tr>
      <w:tr w:rsidR="005C39BF" w14:paraId="19F4C59C"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0D90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1D8F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1.9e-01 [1.4e-01, 2.3e-01]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CB71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5.3e-03 [3.4e-03, 7.2e-03]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9139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7.0e-03 [-1.7e-02, 3.1e-02]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296E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4.0e-03 [2.0e-03, 6.0e-03] ***</w:t>
            </w:r>
          </w:p>
        </w:tc>
      </w:tr>
      <w:tr w:rsidR="005C39BF" w14:paraId="64F7D4A7"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DBE6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E28E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7.8e-03 [4.8e-03, 1.1e-02]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3AAD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8.9e-04 [5.3e-04, 1.2e-03]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B9A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-2.0e-03 [-3.0e-03, -1.0e-03]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F01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7.5e-04 [3.6e-04, 1.1e-03] ***</w:t>
            </w:r>
          </w:p>
        </w:tc>
      </w:tr>
      <w:tr w:rsidR="005C39BF" w14:paraId="41BB6FEA"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5FD0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8169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6.9e-04 [5.4e-04, 8.3e-04]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8333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-4.2e-05 [-6.0e-05, -2.5e-05]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0B47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5.7e-04 [4.1e-04, 7.3e-04]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7447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-6.2e-05 [-8.0e-05, -4.4e-05] ***</w:t>
            </w:r>
          </w:p>
        </w:tc>
      </w:tr>
      <w:tr w:rsidR="005C39BF" w14:paraId="66B75F10"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12B3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bio_17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2BFB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-3.6e-05 [-4.2e-05, -3.0e-05]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1527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-4.4e-06 [-7.7e-06, -1.1e-06]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5F65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-3.6e-05 [-4.3e-05, -3.0e-05]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8A10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-6.1e-06 [-9.6e-06, -2.5e-06] ***</w:t>
            </w:r>
          </w:p>
        </w:tc>
      </w:tr>
      <w:tr w:rsidR="005C39BF" w14:paraId="1391A3A4"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6E5D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D558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8159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1C02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5D17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5C39BF" w14:paraId="621B81D1"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F832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727F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0.658</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4FC6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0.397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4EFA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0.583</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B1AA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0.296</w:t>
            </w:r>
          </w:p>
        </w:tc>
      </w:tr>
      <w:tr w:rsidR="005C39BF" w14:paraId="5117282F" w14:textId="77777777">
        <w:trPr>
          <w:jc w:val="center"/>
        </w:trPr>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00B6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D1B45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0.657</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009CF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0.394</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917E8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0.582</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AFC4A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0.294</w:t>
            </w:r>
          </w:p>
        </w:tc>
      </w:tr>
    </w:tbl>
    <w:p w14:paraId="006D68DF" w14:textId="77777777" w:rsidR="005C39BF" w:rsidRDefault="00E1126C">
      <w:pPr>
        <w:pStyle w:val="Ttulo2"/>
      </w:pPr>
      <w:bookmarkStart w:id="243" w:name="X25e73ab8dcabedf6b882afe74a197ef96cb5e2f"/>
      <w:bookmarkEnd w:id="240"/>
      <w:r>
        <w:lastRenderedPageBreak/>
        <w:t>Dependencia espacial de la asociación entre temperatura/precipitación y la diversidad de plantas de sotobosque en diferentes altitudes</w:t>
      </w:r>
    </w:p>
    <w:p w14:paraId="005CE5AB" w14:textId="77777777" w:rsidR="005C39BF" w:rsidRDefault="00E1126C">
      <w:pPr>
        <w:pStyle w:val="FirstParagraph"/>
      </w:pPr>
      <w:r>
        <w:t xml:space="preserve">La asociación entre la alfa diversidad y la temperatura/precipitación no presentó una tendencia clara al analizar los modelos en distintos rangos altitudinales (Tabla </w:t>
      </w:r>
      <w:hyperlink w:anchor="ms_models_per_elev_alpha">
        <w:r>
          <w:fldChar w:fldCharType="begin"/>
        </w:r>
        <w:r>
          <w:instrText xml:space="preserve"> REF ms_models_per_elev_alpha \h</w:instrText>
        </w:r>
        <w:r>
          <w:fldChar w:fldCharType="separate"/>
        </w:r>
        <w:r>
          <w:rPr>
            <w:b/>
            <w:noProof/>
          </w:rPr>
          <w:t>3</w:t>
        </w:r>
        <w:r>
          <w:fldChar w:fldCharType="end"/>
        </w:r>
      </w:hyperlink>
      <w:r>
        <w:t xml:space="preserve">). La temperatura tuvo el mayor efecto sobre la diversidad alfa a 3500 </w:t>
      </w:r>
      <w:proofErr w:type="spellStart"/>
      <w:r>
        <w:t>mnsm</w:t>
      </w:r>
      <w:proofErr w:type="spellEnd"/>
      <w:r>
        <w:t xml:space="preserve"> (</w:t>
      </w:r>
      <m:oMath>
        <m:r>
          <w:rPr>
            <w:rFonts w:ascii="Cambria Math" w:hAnsi="Cambria Math"/>
          </w:rPr>
          <m:t>β</m:t>
        </m:r>
      </m:oMath>
      <w:r>
        <w:t>= -3.7, p&lt;0.05), y su efecto no dependió de la e</w:t>
      </w:r>
      <w:proofErr w:type="spellStart"/>
      <w:r>
        <w:t>scala</w:t>
      </w:r>
      <w:proofErr w:type="spellEnd"/>
      <w:r>
        <w:t xml:space="preserve"> de análisis utilizada (</w:t>
      </w:r>
      <m:oMath>
        <m:r>
          <w:rPr>
            <w:rFonts w:ascii="Cambria Math" w:hAnsi="Cambria Math"/>
          </w:rPr>
          <m:t>β</m:t>
        </m:r>
      </m:oMath>
      <w:r>
        <w:t>=0.004, p&gt;0.05). A 400 msnm, la temperatura se asoció positivamente con la alfa diversidad (</w:t>
      </w:r>
      <m:oMath>
        <m:r>
          <w:rPr>
            <w:rFonts w:ascii="Cambria Math" w:hAnsi="Cambria Math"/>
          </w:rPr>
          <m:t>β</m:t>
        </m:r>
      </m:oMath>
      <w:r>
        <w:t xml:space="preserve">=2.6, p&lt;0.05). En el resto de rangos altitudinales, la temperatura no tuvo una asociación </w:t>
      </w:r>
      <w:proofErr w:type="spellStart"/>
      <w:r>
        <w:t>signiticativa</w:t>
      </w:r>
      <w:proofErr w:type="spellEnd"/>
      <w:r>
        <w:t xml:space="preserve"> con la diversidad alfa (p&gt;0.05, Tabla </w:t>
      </w:r>
      <w:hyperlink w:anchor="ms_models_per_elev_alpha">
        <w:r>
          <w:fldChar w:fldCharType="begin"/>
        </w:r>
        <w:r>
          <w:instrText xml:space="preserve"> REF ms_models_per_elev_alpha \h</w:instrText>
        </w:r>
        <w:r>
          <w:fldChar w:fldCharType="separate"/>
        </w:r>
        <w:r>
          <w:rPr>
            <w:b/>
            <w:noProof/>
          </w:rPr>
          <w:t>3</w:t>
        </w:r>
        <w:r>
          <w:fldChar w:fldCharType="end"/>
        </w:r>
      </w:hyperlink>
      <w:r>
        <w:t xml:space="preserve">). Por su parte, la asociación entre la precipitación y diversidad alfa fue reduciéndose a medida que aumentó la altitud. A 400 </w:t>
      </w:r>
      <w:proofErr w:type="spellStart"/>
      <w:r>
        <w:t>mnsn</w:t>
      </w:r>
      <w:proofErr w:type="spellEnd"/>
      <w:r>
        <w:t>, la asociación negativa fue la más elevada (</w:t>
      </w:r>
      <m:oMath>
        <m:r>
          <w:rPr>
            <w:rFonts w:ascii="Cambria Math" w:hAnsi="Cambria Math"/>
          </w:rPr>
          <m:t>β</m:t>
        </m:r>
      </m:oMath>
      <w:r>
        <w:t>= -0.518, p&lt;0.05), seguida de los 2300 msnm (</w:t>
      </w:r>
      <m:oMath>
        <m:r>
          <w:rPr>
            <w:rFonts w:ascii="Cambria Math" w:hAnsi="Cambria Math"/>
          </w:rPr>
          <m:t>β</m:t>
        </m:r>
      </m:oMath>
      <w:r>
        <w:t>= 0.06, p&lt;0.05), donde la relación se torna positiva, dependiendo únicamente a 2300 msnm de la escala, aunque su efecto es despreciable (</w:t>
      </w:r>
      <m:oMath>
        <m:r>
          <w:rPr>
            <w:rFonts w:ascii="Cambria Math" w:hAnsi="Cambria Math"/>
          </w:rPr>
          <m:t>β</m:t>
        </m:r>
      </m:oMath>
      <w:r>
        <w:t>=0.0000, p&gt;0.05).</w:t>
      </w:r>
    </w:p>
    <w:p w14:paraId="06E37C82" w14:textId="77777777" w:rsidR="005C39BF" w:rsidRDefault="00E1126C">
      <w:pPr>
        <w:pStyle w:val="TableCaption"/>
        <w:keepNext/>
      </w:pPr>
      <w:r>
        <w:rPr>
          <w:b/>
        </w:rPr>
        <w:t xml:space="preserve">Tabla  </w:t>
      </w:r>
      <w:bookmarkStart w:id="244" w:name="ms_models_per_elev_alpha"/>
      <w:r>
        <w:rPr>
          <w:b/>
        </w:rPr>
        <w:fldChar w:fldCharType="begin"/>
      </w:r>
      <w:r>
        <w:rPr>
          <w:b/>
        </w:rPr>
        <w:instrText>SEQ tab \* Arabic</w:instrText>
      </w:r>
      <w:r>
        <w:rPr>
          <w:b/>
        </w:rPr>
        <w:fldChar w:fldCharType="separate"/>
      </w:r>
      <w:r>
        <w:rPr>
          <w:b/>
          <w:noProof/>
        </w:rPr>
        <w:t>3</w:t>
      </w:r>
      <w:r>
        <w:rPr>
          <w:b/>
        </w:rPr>
        <w:fldChar w:fldCharType="end"/>
      </w:r>
      <w:bookmarkEnd w:id="244"/>
      <w:r>
        <w:rPr>
          <w:b/>
        </w:rPr>
        <w:t xml:space="preserve">.  </w:t>
      </w:r>
      <w:r>
        <w:t>Coeficientes de los modelos lineales para cada rango altitudinal ajustados a la diversidad alfa de plantas de sotobosque, utilizando como variables predictoras la precipitación (bio_18), temperatura (bio_11), y las interacciones temperatura*escala de análisis y precipitación*escala de análisis.</w:t>
      </w:r>
    </w:p>
    <w:tbl>
      <w:tblPr>
        <w:tblW w:w="0" w:type="auto"/>
        <w:jc w:val="center"/>
        <w:tblLayout w:type="fixed"/>
        <w:tblLook w:val="0420" w:firstRow="1" w:lastRow="0" w:firstColumn="0" w:lastColumn="0" w:noHBand="0" w:noVBand="1"/>
      </w:tblPr>
      <w:tblGrid>
        <w:gridCol w:w="1361"/>
        <w:gridCol w:w="1361"/>
        <w:gridCol w:w="1361"/>
        <w:gridCol w:w="1361"/>
        <w:gridCol w:w="1361"/>
        <w:gridCol w:w="1361"/>
        <w:gridCol w:w="1361"/>
      </w:tblGrid>
      <w:tr w:rsidR="005C39BF" w14:paraId="3EA4F4B5" w14:textId="77777777">
        <w:trPr>
          <w:tblHeader/>
          <w:jc w:val="center"/>
        </w:trPr>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2C4CB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8819D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5435A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9A4A3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1EDD7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2300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22761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185C9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3500</w:t>
            </w:r>
          </w:p>
        </w:tc>
      </w:tr>
      <w:tr w:rsidR="005C39BF" w14:paraId="0423E691" w14:textId="77777777">
        <w:trPr>
          <w:jc w:val="center"/>
        </w:trPr>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C942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C722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301.959 [140.180, 463.738]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562F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6.237 [3.196, 9.277]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3960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-14.394 [-24.922, -3.867]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F1F4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-12.034 [-17.482, -6.585]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08C8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13.877 [-4.955, 32.709]</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B58A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182.138 [35.272, 329.004] *</w:t>
            </w:r>
          </w:p>
        </w:tc>
      </w:tr>
      <w:tr w:rsidR="005C39BF" w14:paraId="5DF8F45C"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067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2E3F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1.521 [-0.341, 3.383]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1676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-0.062 [-0.084, -0.039]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8DC6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0.098 [0.030, 0.166]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CD45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-0.116 [-0.152, -0.080]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A841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-0.219 [-0.467, 0.028]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A3D9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-1.155 [-2.509, 0.198] +</w:t>
            </w:r>
          </w:p>
        </w:tc>
      </w:tr>
      <w:tr w:rsidR="005C39BF" w14:paraId="6FE66873"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363F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E957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2.644 [0.839, 4.449]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9639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-0.213 [-0.577, 0.152]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EF59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0.455 [0.201, 0.710]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FA7B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0.014 [-0.129, 0.158]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23B3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[-0.123, 0.096]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5E8F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-3.702 [-6.717, -0.687] *</w:t>
            </w:r>
          </w:p>
        </w:tc>
      </w:tr>
      <w:tr w:rsidR="005C39BF" w14:paraId="252865FB"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1EA2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FD29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-0.518 [-0.771, -0.266]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0077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[-0.005, 0.025]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C054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0.016 [-0.002, 0.035]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3377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0.058 [0.041, 0.074]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4367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-0.027 [-0.082, 0.028]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B13E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0.048 [-0.048, 0.144]</w:t>
            </w:r>
          </w:p>
        </w:tc>
      </w:tr>
      <w:tr w:rsidR="005C39BF" w14:paraId="46007C34"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D23D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4471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0.020 [-0.004, 0.043]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83DB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 [0.007, 0.014]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4285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[-0.003,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D48E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3C7C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4C83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0.026 [-0.003, 0.055] +</w:t>
            </w:r>
          </w:p>
        </w:tc>
      </w:tr>
      <w:tr w:rsidR="005C39BF" w14:paraId="05B6A6C0"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9BB8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BB4F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[-0.006,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AEEF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DE47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1F98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D88A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050C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[-0.002, 0.000]</w:t>
            </w:r>
          </w:p>
        </w:tc>
      </w:tr>
      <w:tr w:rsidR="005C39BF" w14:paraId="470FFE86"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7D4C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B165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4A99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C247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E90E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A2BA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8E2C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r>
      <w:tr w:rsidR="005C39BF" w14:paraId="55E66964"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4308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7564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0.434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6DA4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0.556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1D8C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0.524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6EA9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0.760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3877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FBDF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0.692</w:t>
            </w:r>
          </w:p>
        </w:tc>
      </w:tr>
      <w:tr w:rsidR="005C39BF" w14:paraId="1D14D273"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660CE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0AB3A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0.425</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9A88B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0.549</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BFBA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0.516</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71CC0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0.756</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ABD46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0.710</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01047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0.687</w:t>
            </w:r>
          </w:p>
        </w:tc>
      </w:tr>
    </w:tbl>
    <w:p w14:paraId="42DA465E" w14:textId="77777777" w:rsidR="005C39BF" w:rsidRDefault="00E1126C">
      <w:pPr>
        <w:pStyle w:val="Textoindependiente"/>
      </w:pPr>
      <w:r>
        <w:t>La asociación de la diversidad beta con la temperatura aumentó desde los 2900 (</w:t>
      </w:r>
      <m:oMath>
        <m:r>
          <w:rPr>
            <w:rFonts w:ascii="Cambria Math" w:hAnsi="Cambria Math"/>
          </w:rPr>
          <m:t>β</m:t>
        </m:r>
      </m:oMath>
      <w:r>
        <w:t>=0.005, p&lt;0.05) hasta los 3500 mnsm (</w:t>
      </w:r>
      <m:oMath>
        <m:r>
          <w:rPr>
            <w:rFonts w:ascii="Cambria Math" w:hAnsi="Cambria Math"/>
          </w:rPr>
          <m:t>β</m:t>
        </m:r>
      </m:oMath>
      <w:r>
        <w:t xml:space="preserve">=0.143, p&lt;0.05). Ninguno de los rangos dependió de la escala de análisis. </w:t>
      </w:r>
      <w:r>
        <w:lastRenderedPageBreak/>
        <w:t>Además, en el resto de rangos no se encontró una asociación significativa (p&gt;0.05). Por su parte, la precipitación se asoció únicamente en la banda de</w:t>
      </w:r>
      <w:del w:id="245" w:author="Angel Aguilar" w:date="2024-11-08T23:42:00Z">
        <w:r w:rsidDel="002A5F38">
          <w:delText xml:space="preserve"> lo</w:delText>
        </w:r>
      </w:del>
      <w:r>
        <w:t xml:space="preserve"> 1600 msnm.</w:t>
      </w:r>
    </w:p>
    <w:p w14:paraId="4ACA4DA7" w14:textId="77777777" w:rsidR="005C39BF" w:rsidRDefault="00E1126C">
      <w:pPr>
        <w:pStyle w:val="TableCaption"/>
        <w:keepNext/>
      </w:pPr>
      <w:r>
        <w:rPr>
          <w:b/>
        </w:rPr>
        <w:t xml:space="preserve">Tabla  </w:t>
      </w:r>
      <w:bookmarkStart w:id="246" w:name="ms_models_per_elev_beta"/>
      <w:r>
        <w:rPr>
          <w:b/>
        </w:rPr>
        <w:fldChar w:fldCharType="begin"/>
      </w:r>
      <w:r>
        <w:rPr>
          <w:b/>
        </w:rPr>
        <w:instrText>SEQ tab \* Arabic</w:instrText>
      </w:r>
      <w:r>
        <w:rPr>
          <w:b/>
        </w:rPr>
        <w:fldChar w:fldCharType="separate"/>
      </w:r>
      <w:r>
        <w:rPr>
          <w:b/>
          <w:noProof/>
        </w:rPr>
        <w:t>4</w:t>
      </w:r>
      <w:r>
        <w:rPr>
          <w:b/>
        </w:rPr>
        <w:fldChar w:fldCharType="end"/>
      </w:r>
      <w:bookmarkEnd w:id="246"/>
      <w:r>
        <w:rPr>
          <w:b/>
        </w:rPr>
        <w:t xml:space="preserve">.  </w:t>
      </w:r>
      <w:r>
        <w:t>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w:tblPr>
        <w:tblW w:w="0" w:type="auto"/>
        <w:jc w:val="center"/>
        <w:tblLayout w:type="fixed"/>
        <w:tblLook w:val="0420" w:firstRow="1" w:lastRow="0" w:firstColumn="0" w:lastColumn="0" w:noHBand="0" w:noVBand="1"/>
      </w:tblPr>
      <w:tblGrid>
        <w:gridCol w:w="1361"/>
        <w:gridCol w:w="1361"/>
        <w:gridCol w:w="1361"/>
        <w:gridCol w:w="1361"/>
        <w:gridCol w:w="1361"/>
        <w:gridCol w:w="1361"/>
        <w:gridCol w:w="1361"/>
      </w:tblGrid>
      <w:tr w:rsidR="005C39BF" w14:paraId="4776A89C" w14:textId="77777777">
        <w:trPr>
          <w:tblHeader/>
          <w:jc w:val="center"/>
        </w:trPr>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11E0C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E8F55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196D5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846EC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BCAA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2300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9244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B1B4E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3500</w:t>
            </w:r>
          </w:p>
        </w:tc>
      </w:tr>
      <w:tr w:rsidR="005C39BF" w14:paraId="6525D4B2" w14:textId="77777777">
        <w:trPr>
          <w:jc w:val="center"/>
        </w:trPr>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F519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9334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0.128 [0.112, 0.145]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A0C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0.183 [0.168, 0.198]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3D8E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0.164 [0.149, 0.178]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69D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0.184 [0.169, 0.200]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9447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0.162 [0.145, 0.180]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4D61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0.188 [0.172, 0.204] ***</w:t>
            </w:r>
          </w:p>
        </w:tc>
      </w:tr>
      <w:tr w:rsidR="005C39BF" w14:paraId="1240B521"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D8E2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223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0CDE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6F1E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BEBF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9090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FDC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r>
      <w:tr w:rsidR="005C39BF" w14:paraId="6E8BD43D"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173C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45DE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-0.053 [-0.118, 0.011]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27BD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0.004 [-0.023, 0.032]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5F80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 [-0.005, 0.028]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8968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[-0.002, 0.005]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3BA9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[0.001, 0.008]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A354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0.143 [0.023, 0.263] *</w:t>
            </w:r>
          </w:p>
        </w:tc>
      </w:tr>
      <w:tr w:rsidR="005C39BF" w14:paraId="0947902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A1F6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2590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[0.000, 0.020]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F23E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07F2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0.002]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9C94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BED7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5A1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[-0.005, 0.001]</w:t>
            </w:r>
          </w:p>
        </w:tc>
      </w:tr>
      <w:tr w:rsidR="005C39BF" w14:paraId="7DC37FFB"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219E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8CF2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F8D9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6C65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31F1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87E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2B5C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w:t>
            </w:r>
          </w:p>
        </w:tc>
      </w:tr>
      <w:tr w:rsidR="005C39BF" w14:paraId="1809C8D6"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BC5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32EB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33B6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D47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916C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C7F1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3FC7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r>
      <w:tr w:rsidR="005C39BF" w14:paraId="1ED0C471"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A7E8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4D12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276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329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97C8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B57B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711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D004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r>
      <w:tr w:rsidR="005C39BF" w14:paraId="7A09959F"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CE74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2ADB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04F6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11B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0.472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F167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0.287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CA8E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91E3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0.224</w:t>
            </w:r>
          </w:p>
        </w:tc>
      </w:tr>
      <w:tr w:rsidR="005C39BF" w14:paraId="4C51E6A2"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DECF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37E73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EFB8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0.497</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376E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0.463</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24689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0.275</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CDFE7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0.571</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A7F43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0.210</w:t>
            </w:r>
          </w:p>
        </w:tc>
      </w:tr>
    </w:tbl>
    <w:p w14:paraId="7D09B535" w14:textId="77777777" w:rsidR="005C39BF" w:rsidRDefault="00E1126C">
      <w:pPr>
        <w:pStyle w:val="Ttulo1"/>
      </w:pPr>
      <w:bookmarkStart w:id="247" w:name="discusión"/>
      <w:bookmarkEnd w:id="219"/>
      <w:bookmarkEnd w:id="243"/>
      <w:r>
        <w:t>Discusión</w:t>
      </w:r>
    </w:p>
    <w:p w14:paraId="7879A2B8" w14:textId="77777777" w:rsidR="005C39BF" w:rsidRDefault="00E1126C">
      <w:pPr>
        <w:pStyle w:val="Ttulo2"/>
      </w:pPr>
      <w:bookmarkStart w:id="248" w:name="Xfdf7b84e01396ebf15f8b1652ad02abe574cad4"/>
      <w:r>
        <w:t>Patrones de dependencia espacial de la alfa y beta diversidad de acuerdo al rango altitudinal</w:t>
      </w:r>
    </w:p>
    <w:p w14:paraId="6D645F68" w14:textId="77777777" w:rsidR="005C39BF" w:rsidRDefault="00E1126C">
      <w:pPr>
        <w:pStyle w:val="FirstParagraph"/>
      </w:pPr>
      <w:r>
        <w:t>La diversidad alfa de las plantas de sotobosque tuvo una asociación positiva con la altitud, observándose en bosques montanos altos la máxima diversidad de este estrato. Estos patrones de diversidad alfa, son contrarios a resultados a patrones reportados en plantas leñosas (</w:t>
      </w:r>
      <w:proofErr w:type="spellStart"/>
      <w:r>
        <w:t>Bhatta</w:t>
      </w:r>
      <w:proofErr w:type="spellEnd"/>
      <w:r>
        <w:t xml:space="preserve"> </w:t>
      </w:r>
      <w:r>
        <w:rPr>
          <w:i/>
          <w:iCs/>
        </w:rPr>
        <w:t>et al.</w:t>
      </w:r>
      <w:r>
        <w:t xml:space="preserve"> 2018), en donde se ha observado repetidamente el patrón en forma de joroba, alcanzando su pico de diversidad en bosques montanos bajos (~1600 msnm) (</w:t>
      </w:r>
      <w:proofErr w:type="spellStart"/>
      <w:r>
        <w:t>Girardin</w:t>
      </w:r>
      <w:proofErr w:type="spellEnd"/>
      <w:r>
        <w:t xml:space="preserve"> </w:t>
      </w:r>
      <w:r>
        <w:rPr>
          <w:i/>
          <w:iCs/>
        </w:rPr>
        <w:t>et al.</w:t>
      </w:r>
      <w:r>
        <w:t xml:space="preserve"> 2014). En plantas herbáceas, el patrón de descenso de la diversidad alfa suele ser lineal hasta los 2500 </w:t>
      </w:r>
      <w:proofErr w:type="spellStart"/>
      <w:r>
        <w:t>mnsm</w:t>
      </w:r>
      <w:proofErr w:type="spellEnd"/>
      <w:r>
        <w:t xml:space="preserve">, no obstante, vuelve a aumentar a partir de los 2800 msnm (Peters </w:t>
      </w:r>
      <w:r>
        <w:rPr>
          <w:i/>
          <w:iCs/>
        </w:rPr>
        <w:t>et al.</w:t>
      </w:r>
      <w:r>
        <w:t xml:space="preserve"> 2010). Al disminuir la riqueza de especies arbóreas en bosques montanos y montanos altos, la diversidad del sotobosque es asumida casi en su totalidad por taxones herbáceos y arbustivos, mientras que en bosques de menor altitud la diversidad es aportada mayoritariamente por elementos leñosos (Peters </w:t>
      </w:r>
      <w:r>
        <w:rPr>
          <w:i/>
          <w:iCs/>
        </w:rPr>
        <w:t>et al.</w:t>
      </w:r>
      <w:r>
        <w:t xml:space="preserve"> 2010). En este sentido, la caída en la riqueza total de sotobosque en ecosistemas de altura se amortiguaría por el aumentó en la riqueza de plantas herbáceas, cuya riqueza puede exceder la de parcelas ubicadas en altitudes bajas a escalas finas (</w:t>
      </w:r>
      <w:proofErr w:type="spellStart"/>
      <w:r>
        <w:t>Lomolino</w:t>
      </w:r>
      <w:proofErr w:type="spellEnd"/>
      <w:r>
        <w:t xml:space="preserve"> 2001; Peters </w:t>
      </w:r>
      <w:r>
        <w:rPr>
          <w:i/>
          <w:iCs/>
        </w:rPr>
        <w:t>et al.</w:t>
      </w:r>
      <w:r>
        <w:t xml:space="preserve"> 2010). En este estudio, el incremento </w:t>
      </w:r>
      <w:r>
        <w:lastRenderedPageBreak/>
        <w:t>de la diversidad alfa en función de la altitud respondería al enfoque metodológico usado (parcelas 25 m</w:t>
      </w:r>
      <w:r>
        <w:rPr>
          <w:vertAlign w:val="superscript"/>
        </w:rPr>
        <w:t>2</w:t>
      </w:r>
      <w:r>
        <w:t>), al ser una representación indirecta de los patrones de densidad de especies, siendo mayor a altitudes altas (</w:t>
      </w:r>
      <w:proofErr w:type="spellStart"/>
      <w:r>
        <w:t>Lomolino</w:t>
      </w:r>
      <w:proofErr w:type="spellEnd"/>
      <w:r>
        <w:t xml:space="preserve"> 2001; </w:t>
      </w:r>
      <w:proofErr w:type="spellStart"/>
      <w:r>
        <w:t>Dembicz</w:t>
      </w:r>
      <w:proofErr w:type="spellEnd"/>
      <w:r>
        <w:t xml:space="preserve"> </w:t>
      </w:r>
      <w:r>
        <w:rPr>
          <w:i/>
          <w:iCs/>
        </w:rPr>
        <w:t>et al.</w:t>
      </w:r>
      <w:r>
        <w:t xml:space="preserve"> 2021).</w:t>
      </w:r>
    </w:p>
    <w:p w14:paraId="3EAD0EA5" w14:textId="77777777" w:rsidR="005C39BF" w:rsidRDefault="00E1126C">
      <w:pPr>
        <w:pStyle w:val="Textoindependiente"/>
      </w:pPr>
      <w:r>
        <w:t>Además, debido al alto grado de pendiente de los bosques montanos ecuatorianos, la mayoría de especies arbóreas suelen adaptar su forma de vida a hábitos achaparrados y arbustivos para tener una mayor resistencia a los derrumbes frecuentes, aumentando la probabilidad de detección de taxones de sotobosque (Valencia &amp; Jorgensen 1992). En las parcelas de elevaciones a más de 2500 msnm, la pendiente fue en promedio de 55°, con una frecuencia de derrumbes relativamente alta. Esto pudo influir en la detección de más especies de sotobosque, al ser mayor la probabilidad de detección de taxones leñosos y herbáceos en zonas de alta pendiente, ya que varias especies pioneras colonizan los microhábitats desocupados (Valencia &amp; Jorgensen 1992).</w:t>
      </w:r>
    </w:p>
    <w:p w14:paraId="10179F25" w14:textId="77777777" w:rsidR="005C39BF" w:rsidRDefault="00E1126C">
      <w:pPr>
        <w:pStyle w:val="Textoindependiente"/>
      </w:pPr>
      <w:r>
        <w:t>Por su parte, los patrones de diversidad beta fueron menos conspicuos, con una tendencia ascendente al aumentar la altitud, constituyendo el páramo la formación con mayor diversidad beta. Esto es contrario a los patrones reportados en plantas leñosas, en escalas entre los 1000 y 10,000 m</w:t>
      </w:r>
      <w:r>
        <w:rPr>
          <w:vertAlign w:val="superscript"/>
        </w:rPr>
        <w:t>2</w:t>
      </w:r>
      <w:r>
        <w:t xml:space="preserve">, donde la diversidad beta suele disminuir en función de la altitud (Barton </w:t>
      </w:r>
      <w:r>
        <w:rPr>
          <w:i/>
          <w:iCs/>
        </w:rPr>
        <w:t>et al.</w:t>
      </w:r>
      <w:r>
        <w:t xml:space="preserve"> 2013; Sabatini </w:t>
      </w:r>
      <w:r>
        <w:rPr>
          <w:i/>
          <w:iCs/>
        </w:rPr>
        <w:t>et al.</w:t>
      </w:r>
      <w:r>
        <w:t xml:space="preserve"> 2018). Por ejemplo, en un extenso rango altitudinal en Bolivia, la diversidad beta de plantas leñosas presentó un patrón en forma de Joroba, a una escala de análisis de 0.1 hectáreas (Tello </w:t>
      </w:r>
      <w:r>
        <w:rPr>
          <w:i/>
          <w:iCs/>
        </w:rPr>
        <w:t>et al.</w:t>
      </w:r>
      <w:r>
        <w:t xml:space="preserve"> 2015). En Carchi, Ecuador, la diversidad beta de plantas leñosas descendió </w:t>
      </w:r>
      <w:proofErr w:type="spellStart"/>
      <w:r>
        <w:t>monotónicamente</w:t>
      </w:r>
      <w:proofErr w:type="spellEnd"/>
      <w:r>
        <w:t xml:space="preserve"> al aumentar la altitud, utilizando parcelas de 0.01 ha (Kraft </w:t>
      </w:r>
      <w:r>
        <w:rPr>
          <w:i/>
          <w:iCs/>
        </w:rPr>
        <w:t>et al.</w:t>
      </w:r>
      <w:r>
        <w:t xml:space="preserve"> 2011).</w:t>
      </w:r>
    </w:p>
    <w:p w14:paraId="754101B0" w14:textId="77777777" w:rsidR="005C39BF" w:rsidRDefault="00E1126C">
      <w:pPr>
        <w:pStyle w:val="Textoindependiente"/>
      </w:pPr>
      <w:r>
        <w:t>Los resultados de estos estudios pueden deberse a los patrones de densidad de especies por banda altitudinal (</w:t>
      </w:r>
      <w:proofErr w:type="spellStart"/>
      <w:r>
        <w:t>Lomolino</w:t>
      </w:r>
      <w:proofErr w:type="spellEnd"/>
      <w:r>
        <w:t xml:space="preserve"> 2001). Por ejemplo, aunque la diversidad beta de bosques de Amazonía sea alta, para capturar esta diversidad es necesario diseñar un patrón de parcelas ampliamente distanciadas, a diferencia de ecosistemas de altura, donde a escasos metros los ensamblajes de especies pueden mostrar un alto recambio de especies (</w:t>
      </w:r>
      <w:proofErr w:type="spellStart"/>
      <w:r>
        <w:t>Barczyk</w:t>
      </w:r>
      <w:proofErr w:type="spellEnd"/>
      <w:r>
        <w:t xml:space="preserve"> </w:t>
      </w:r>
      <w:r>
        <w:rPr>
          <w:i/>
          <w:iCs/>
        </w:rPr>
        <w:t>et al.</w:t>
      </w:r>
      <w:r>
        <w:t xml:space="preserve"> 2023). En los estudios que reportan una asociación negativa de la diversidad alfa y beta con la altitud, las comparaciones entre parcelas por gradiente altitudinal se realizan indistintamente de la distancia geográfica (Tello </w:t>
      </w:r>
      <w:r>
        <w:rPr>
          <w:i/>
          <w:iCs/>
        </w:rPr>
        <w:t>et al.</w:t>
      </w:r>
      <w:r>
        <w:t xml:space="preserve"> 2015; Sabatini </w:t>
      </w:r>
      <w:r>
        <w:rPr>
          <w:i/>
          <w:iCs/>
        </w:rPr>
        <w:t>et al.</w:t>
      </w:r>
      <w:r>
        <w:t xml:space="preserve"> 2018). Esto indica una posible autocorrelación espacial de la alfa y beta diversidad, ya que al estar más alejadas las unidades de comparación, más probable será que las diferencias entre ensamblajes sean elevadas, al aumentar las diferencias ambientales (i.e. filtrado ambiental) (</w:t>
      </w:r>
      <w:proofErr w:type="spellStart"/>
      <w:r>
        <w:t>Weiher</w:t>
      </w:r>
      <w:proofErr w:type="spellEnd"/>
      <w:r>
        <w:t xml:space="preserve"> </w:t>
      </w:r>
      <w:r>
        <w:rPr>
          <w:i/>
          <w:iCs/>
        </w:rPr>
        <w:t>et al.</w:t>
      </w:r>
      <w:r>
        <w:t xml:space="preserve"> 2011).</w:t>
      </w:r>
    </w:p>
    <w:p w14:paraId="59EAC66E" w14:textId="77777777" w:rsidR="005C39BF" w:rsidRDefault="00E1126C">
      <w:pPr>
        <w:pStyle w:val="Textoindependiente"/>
      </w:pPr>
      <w:r>
        <w:t>Al considerar el enfoque metodológico de este estudio, agrupando parcelas por su cercanía geográfica y altitudinal, los resultados de la beta diversidad son congruentes al patrón de densidad de especies (</w:t>
      </w:r>
      <w:proofErr w:type="spellStart"/>
      <w:r>
        <w:t>Lomolino</w:t>
      </w:r>
      <w:proofErr w:type="spellEnd"/>
      <w:r>
        <w:t xml:space="preserve"> 2001), demostrando que para capturar adecuadamente la alfa y beta diversidad en bosques de tierras bajas es necesario una gran extensión de estudio. De hecho, los estudios mencionados probablemente no estén controlando la extensión, y sus resultados sean producto de un efecto combinado de la escala (granularidad) y la extensión (Barton </w:t>
      </w:r>
      <w:r>
        <w:rPr>
          <w:i/>
          <w:iCs/>
        </w:rPr>
        <w:t>et al.</w:t>
      </w:r>
      <w:r>
        <w:t xml:space="preserve"> 2013). No obstante, los resultados contrastes de alfa y beta diversidad, pueden ser a su vez explicados por la forma de vida analizada (</w:t>
      </w:r>
      <w:proofErr w:type="spellStart"/>
      <w:r>
        <w:t>Rahbek</w:t>
      </w:r>
      <w:proofErr w:type="spellEnd"/>
      <w:r>
        <w:t xml:space="preserve"> 2005; </w:t>
      </w:r>
      <w:proofErr w:type="spellStart"/>
      <w:r>
        <w:t>Cavender</w:t>
      </w:r>
      <w:proofErr w:type="spellEnd"/>
      <w:r>
        <w:t xml:space="preserve">-Bares </w:t>
      </w:r>
      <w:r>
        <w:rPr>
          <w:i/>
          <w:iCs/>
        </w:rPr>
        <w:t>et al.</w:t>
      </w:r>
      <w:r>
        <w:t xml:space="preserve"> 2009), ya que, en estudios en árboles en extensiones pequeñas y estandarizadas, con una escala de 100 m</w:t>
      </w:r>
      <w:r>
        <w:rPr>
          <w:vertAlign w:val="superscript"/>
        </w:rPr>
        <w:t>2</w:t>
      </w:r>
      <w:r>
        <w:t xml:space="preserve">, la beta diversidad disminuyó en el gradiente altitudinal (Kraft </w:t>
      </w:r>
      <w:r>
        <w:rPr>
          <w:i/>
          <w:iCs/>
        </w:rPr>
        <w:t>et al.</w:t>
      </w:r>
      <w:r>
        <w:t xml:space="preserve"> 2011). En contraste, en bosques montanos de China, en una escala de 100 m</w:t>
      </w:r>
      <w:r>
        <w:rPr>
          <w:vertAlign w:val="superscript"/>
        </w:rPr>
        <w:t>2</w:t>
      </w:r>
      <w:r>
        <w:t xml:space="preserve">, la diversidad beta de arbustos no tuvo una asociación clara con el rango altitudinal (Tang </w:t>
      </w:r>
      <w:r>
        <w:rPr>
          <w:i/>
          <w:iCs/>
        </w:rPr>
        <w:t>et al.</w:t>
      </w:r>
      <w:r>
        <w:t xml:space="preserve"> 2012), apoyando la idea que los resultados contrastantes podrían depender de la forma de vida estudiada.</w:t>
      </w:r>
    </w:p>
    <w:p w14:paraId="1ECB4FCA" w14:textId="77777777" w:rsidR="005C39BF" w:rsidRDefault="00E1126C">
      <w:pPr>
        <w:pStyle w:val="Textoindependiente"/>
      </w:pPr>
      <w:r>
        <w:lastRenderedPageBreak/>
        <w:t>Además de esto, fue evidente el aumento del efecto de la altitud en la alfa/beta diversidad a mayores escalas de análisis, resultados congruentes con la primera hipótesis (H1), que predijo un aumentó en la dependencia espacial de la asociación entre la altitud y la diversidad de plantas de sotobosque. Previamente, se ha sugerido que la dependencia espacial de la diversidad alfa puede ser indicativo de filtros ambientales actuando a diferentes escalas, causando patrones distintos a diferentes escalas (</w:t>
      </w:r>
      <w:proofErr w:type="spellStart"/>
      <w:r>
        <w:t>Bhatta</w:t>
      </w:r>
      <w:proofErr w:type="spellEnd"/>
      <w:r>
        <w:t xml:space="preserve"> </w:t>
      </w:r>
      <w:r>
        <w:rPr>
          <w:i/>
          <w:iCs/>
        </w:rPr>
        <w:t>et al.</w:t>
      </w:r>
      <w:r>
        <w:t xml:space="preserve"> 2018). Al ser la altitud una representación indirecta de procesos ambientales y/o climáticos que actúan a escalas grandes (</w:t>
      </w:r>
      <w:proofErr w:type="spellStart"/>
      <w:r>
        <w:t>Baldeck</w:t>
      </w:r>
      <w:proofErr w:type="spellEnd"/>
      <w:r>
        <w:t xml:space="preserve"> </w:t>
      </w:r>
      <w:r>
        <w:rPr>
          <w:i/>
          <w:iCs/>
        </w:rPr>
        <w:t>et al.</w:t>
      </w:r>
      <w:r>
        <w:t xml:space="preserve"> 2016), al reducir la escala de análisis el efecto indirecto de estos procesos sobre la diversidad alfa y beta disminuirá. A escalas pequeñas (&lt; 100 m</w:t>
      </w:r>
      <w:r>
        <w:rPr>
          <w:vertAlign w:val="superscript"/>
        </w:rPr>
        <w:t>2</w:t>
      </w:r>
      <w:r>
        <w:t>) procesos ecológicos (</w:t>
      </w:r>
      <w:proofErr w:type="spellStart"/>
      <w:r>
        <w:t>e.g</w:t>
      </w:r>
      <w:proofErr w:type="spellEnd"/>
      <w:r>
        <w:t>. limitación de dispersión, efecto de prioridad, competencia) tomarán mayor relevancia (</w:t>
      </w:r>
      <w:proofErr w:type="spellStart"/>
      <w:r>
        <w:t>Cavender</w:t>
      </w:r>
      <w:proofErr w:type="spellEnd"/>
      <w:r>
        <w:t xml:space="preserve">-Bares </w:t>
      </w:r>
      <w:r>
        <w:rPr>
          <w:i/>
          <w:iCs/>
        </w:rPr>
        <w:t>et al.</w:t>
      </w:r>
      <w:r>
        <w:t xml:space="preserve"> 2009; Sabatini </w:t>
      </w:r>
      <w:r>
        <w:rPr>
          <w:i/>
          <w:iCs/>
        </w:rPr>
        <w:t>et al.</w:t>
      </w:r>
      <w:r>
        <w:t xml:space="preserve"> 2018), explicando la relación más débil entre la diversidad y altitud a escalas pequeñas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ya que difícilmente podrán ser representados estos procesos por un gradiente altitudinal.</w:t>
      </w:r>
    </w:p>
    <w:p w14:paraId="78C0CC73" w14:textId="77777777" w:rsidR="005C39BF" w:rsidRDefault="00E1126C">
      <w:pPr>
        <w:pStyle w:val="Textoindependiente"/>
      </w:pPr>
      <w:r>
        <w:t xml:space="preserve">Otra forma de explicar los patrones observados es desde otra perspectiva, analizando la asociación de la diversidad alfa/beta con la escala de análisis y su dependencia de la altitud. Similar a lo descrito, la alfa y beta diversidad se asociaron positiva y negativamente con la escala de análisis, respectivamente, y su efecto aumentó al incrementar la altitud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xml:space="preserve">). En estudios previos, la riqueza de árboles en altitudes bajas y altas fue mayor y menor, respectivamente, a lo esperado por modelos nulos (Sabatini </w:t>
      </w:r>
      <w:r>
        <w:rPr>
          <w:i/>
          <w:iCs/>
        </w:rPr>
        <w:t>et al.</w:t>
      </w:r>
      <w:r>
        <w:t xml:space="preserve"> 2018). Estas observaciones evidencian un efecto más pronunciado de procesos ecológicos y estocásticos en el recambio de especies a bajas altitudes. Al existir un espacio geográfico más amplio (</w:t>
      </w:r>
      <w:proofErr w:type="spellStart"/>
      <w:r>
        <w:t>Lomolino</w:t>
      </w:r>
      <w:proofErr w:type="spellEnd"/>
      <w:r>
        <w:t xml:space="preserve"> 2001), y una estratificación vertical completa que deriva en una competencia asimétrica por recursos como la luz, el ensamblaje de las comunidades vegetales de sotobosque estará mayormente influenciada por procesos como la limitación de dispersión, o deriva ecológica (</w:t>
      </w:r>
      <w:proofErr w:type="spellStart"/>
      <w:r>
        <w:t>Keil</w:t>
      </w:r>
      <w:proofErr w:type="spellEnd"/>
      <w:r>
        <w:t xml:space="preserve"> </w:t>
      </w:r>
      <w:r>
        <w:rPr>
          <w:i/>
          <w:iCs/>
        </w:rPr>
        <w:t>et al.</w:t>
      </w:r>
      <w:r>
        <w:t xml:space="preserve"> 2012; Mori </w:t>
      </w:r>
      <w:r>
        <w:rPr>
          <w:i/>
          <w:iCs/>
        </w:rPr>
        <w:t>et al.</w:t>
      </w:r>
      <w:r>
        <w:t xml:space="preserve"> 2013; Sabatini </w:t>
      </w:r>
      <w:r>
        <w:rPr>
          <w:i/>
          <w:iCs/>
        </w:rPr>
        <w:t>et al.</w:t>
      </w:r>
      <w:r>
        <w:t xml:space="preserve"> 2018). En elevaciones altas procesos ambientales y/o climáticos tendrán mayor relevancia en el ensamblaje de las comunidades vegetales, donde las condiciones ambientales y </w:t>
      </w:r>
      <w:proofErr w:type="spellStart"/>
      <w:r>
        <w:t>microclimáticas</w:t>
      </w:r>
      <w:proofErr w:type="spellEnd"/>
      <w:r>
        <w:t xml:space="preserve"> son más pronunciadas, reflejado esto último en una alta partición fina de nicho (Mori </w:t>
      </w:r>
      <w:r>
        <w:rPr>
          <w:i/>
          <w:iCs/>
        </w:rPr>
        <w:t>et al.</w:t>
      </w:r>
      <w:r>
        <w:t xml:space="preserve"> 2013; </w:t>
      </w:r>
      <w:proofErr w:type="spellStart"/>
      <w:r>
        <w:t>Dembicz</w:t>
      </w:r>
      <w:proofErr w:type="spellEnd"/>
      <w:r>
        <w:t xml:space="preserve"> </w:t>
      </w:r>
      <w:r>
        <w:rPr>
          <w:i/>
          <w:iCs/>
        </w:rPr>
        <w:t>et al.</w:t>
      </w:r>
      <w:r>
        <w:t xml:space="preserve"> 2021). Esto es consistente a los resultados de este estudio (H1), observándose una mayor dependencia espacial de la diversidad alfa/beta a mayores altitudes, y menor a altitudes bajas, donde probablemente procesos ecológicos y/o estocásticos serán más relevantes para mantener la diversidad del sotobosque. Por lo tanto, la relación de la alfa/beta diversidad con la altitud es una representación indirecta de los procesos ambientales y/o climáticos de la diversidad que ejercen su efecto a escalas grandes (</w:t>
      </w:r>
      <w:proofErr w:type="spellStart"/>
      <w:r>
        <w:t>Keil</w:t>
      </w:r>
      <w:proofErr w:type="spellEnd"/>
      <w:r>
        <w:t xml:space="preserve"> &amp; Chase 2019).</w:t>
      </w:r>
    </w:p>
    <w:p w14:paraId="17705057" w14:textId="77777777" w:rsidR="005C39BF" w:rsidRDefault="00E1126C">
      <w:pPr>
        <w:pStyle w:val="Ttulo2"/>
      </w:pPr>
      <w:bookmarkStart w:id="249" w:name="Xfcc53e2cd80327883c6f29a34ed67b12e6be633"/>
      <w:bookmarkEnd w:id="248"/>
      <w:r>
        <w:t>Dependencia espacial de la asociación entre la alfa y beta diversidad y la temperatura/precipitación</w:t>
      </w:r>
    </w:p>
    <w:p w14:paraId="4AC6D71F" w14:textId="77777777" w:rsidR="005C39BF" w:rsidRDefault="00E1126C">
      <w:pPr>
        <w:pStyle w:val="FirstParagraph"/>
      </w:pPr>
      <w:r>
        <w:t xml:space="preserve">Los resultados de los primeros modelos (Tabla </w:t>
      </w:r>
      <w:hyperlink w:anchor="ms_alpha_beta_bio">
        <w:r>
          <w:fldChar w:fldCharType="begin"/>
        </w:r>
        <w:r>
          <w:instrText xml:space="preserve"> REF ms_alpha_beta_bio \h</w:instrText>
        </w:r>
        <w:r>
          <w:fldChar w:fldCharType="separate"/>
        </w:r>
        <w:r>
          <w:rPr>
            <w:b/>
            <w:noProof/>
          </w:rPr>
          <w:t>2</w:t>
        </w:r>
        <w:r>
          <w:fldChar w:fldCharType="end"/>
        </w:r>
      </w:hyperlink>
      <w:r>
        <w:t>), respaldan parcialmente la segunda hipótesis (H2), que postulaba una dependencia espacial de la asociación entre los predictores climáticos y la diversidad, mostrando un aumento de la asociación entre la temperatura y la alfa/beta diversidad a medida que incrementó la escala de análisis, más no para la precipitación cuyo efecto fue reduciéndose. Esta hipótesis estuvo relacionada a la tercera hipótesis (H3), sobre la dependencia espacial y altitudinal de estas asociaciones, misma que no fue validada, al observarse un efecto aleatorio, poco discernible, de los predictores climáticos sobre la alfa y beta diversidad al incrementar el gradiente altitudinal y la escala de análisis. Al analizar individualmente los predictores climáticos con la altitud, fue notoria la alta correlación entre estas variables (r &gt; 0.9).</w:t>
      </w:r>
    </w:p>
    <w:p w14:paraId="49379EF9" w14:textId="77777777" w:rsidR="005C39BF" w:rsidRDefault="00E1126C">
      <w:pPr>
        <w:pStyle w:val="Textoindependiente"/>
      </w:pPr>
      <w:r>
        <w:lastRenderedPageBreak/>
        <w:t xml:space="preserve">En este contexto, la altitud fue una representación casi exacta de la temperatura y precipitación. Al utilizar predictores altamente correlacionados, los modelos lineales exhiben comportamientos inexactos, en particular al estimar los parámetros (Chan </w:t>
      </w:r>
      <w:r>
        <w:rPr>
          <w:i/>
          <w:iCs/>
        </w:rPr>
        <w:t>et al.</w:t>
      </w:r>
      <w:r>
        <w:t xml:space="preserve"> 2022). Cuando se descartó el uso de la altitud, el efecto de los predictores climáticos y su interacción con la escala fue más claro (Tabla </w:t>
      </w:r>
      <w:hyperlink w:anchor="ms_alpha_beta_bio">
        <w:r>
          <w:fldChar w:fldCharType="begin"/>
        </w:r>
        <w:r>
          <w:instrText xml:space="preserve"> REF ms_alpha_beta_bio \h</w:instrText>
        </w:r>
        <w:r>
          <w:fldChar w:fldCharType="separate"/>
        </w:r>
        <w:r>
          <w:rPr>
            <w:b/>
            <w:noProof/>
          </w:rPr>
          <w:t>2</w:t>
        </w:r>
        <w:r>
          <w:fldChar w:fldCharType="end"/>
        </w:r>
      </w:hyperlink>
      <w:r>
        <w:t xml:space="preserve">). Una explicación a estos resultados puede ser encontrada en la escala geográfica de las variables climáticas utilizadas. Los </w:t>
      </w:r>
      <w:proofErr w:type="spellStart"/>
      <w:r>
        <w:t>raster</w:t>
      </w:r>
      <w:proofErr w:type="spellEnd"/>
      <w:r>
        <w:t xml:space="preserve"> de predictores climáticos de </w:t>
      </w:r>
      <w:proofErr w:type="spellStart"/>
      <w:r>
        <w:t>WorldClim</w:t>
      </w:r>
      <w:proofErr w:type="spellEnd"/>
      <w:r>
        <w:t xml:space="preserve"> tienen una granularidad ~1km cerca de la línea ecuatorial (Fick &amp; </w:t>
      </w:r>
      <w:proofErr w:type="spellStart"/>
      <w:r>
        <w:t>Hijmans</w:t>
      </w:r>
      <w:proofErr w:type="spellEnd"/>
      <w:r>
        <w:t xml:space="preserve"> 2017). Al estar el gradiente altitudinal en un extenso rango geográfico (3,300 km</w:t>
      </w:r>
      <w:r>
        <w:rPr>
          <w:vertAlign w:val="superscript"/>
        </w:rPr>
        <w:t>2</w:t>
      </w:r>
      <w:r>
        <w:t>), y estar representadas las variables climáticas en una escala grande, la variabilidad de la temperatura y precipitación estará representada en su mayoría por la altitud, constituyendo esta última una variable subrogada a los predictores climáticos (</w:t>
      </w:r>
      <w:proofErr w:type="spellStart"/>
      <w:r>
        <w:t>Rahbek</w:t>
      </w:r>
      <w:proofErr w:type="spellEnd"/>
      <w:r>
        <w:t xml:space="preserve"> 2005; </w:t>
      </w:r>
      <w:proofErr w:type="spellStart"/>
      <w:r>
        <w:t>Baldeck</w:t>
      </w:r>
      <w:proofErr w:type="spellEnd"/>
      <w:r>
        <w:t xml:space="preserve"> </w:t>
      </w:r>
      <w:r>
        <w:rPr>
          <w:i/>
          <w:iCs/>
        </w:rPr>
        <w:t>et al.</w:t>
      </w:r>
      <w:r>
        <w:t xml:space="preserve"> 2016; </w:t>
      </w:r>
      <w:proofErr w:type="spellStart"/>
      <w:r>
        <w:t>Keil</w:t>
      </w:r>
      <w:proofErr w:type="spellEnd"/>
      <w:r>
        <w:t xml:space="preserve"> &amp; Chase 2019). En este sentido, la hipótesis 3 (H3</w:t>
      </w:r>
      <w:proofErr w:type="gramStart"/>
      <w:r>
        <w:t>),que</w:t>
      </w:r>
      <w:proofErr w:type="gramEnd"/>
      <w:r>
        <w:t xml:space="preserve"> examinaba la dependencia espacial y altitudinal del efecto de los predictores climáticos sobre la diversidad, no tendría sustento alguno, al existir una alta correlación entre la altitud y los predictores ambientales, reflejado esto en los coeficientes extremos (Chan </w:t>
      </w:r>
      <w:r>
        <w:rPr>
          <w:i/>
          <w:iCs/>
        </w:rPr>
        <w:t>et al.</w:t>
      </w:r>
      <w:r>
        <w:t xml:space="preserve"> 2022), sin ninguna tendencia clara, reflejados en los modelos (Tablas </w:t>
      </w:r>
      <w:hyperlink w:anchor="ms_models_per_elev_alpha">
        <w:r>
          <w:fldChar w:fldCharType="begin"/>
        </w:r>
        <w:r>
          <w:instrText xml:space="preserve"> REF ms_models_per_elev_alpha \h</w:instrText>
        </w:r>
        <w:r>
          <w:fldChar w:fldCharType="separate"/>
        </w:r>
        <w:r>
          <w:rPr>
            <w:b/>
            <w:noProof/>
          </w:rPr>
          <w:t>3</w:t>
        </w:r>
        <w:r>
          <w:fldChar w:fldCharType="end"/>
        </w:r>
      </w:hyperlink>
      <w:r>
        <w:t xml:space="preserve">, </w:t>
      </w:r>
      <w:hyperlink w:anchor="ms_models_per_elev_beta">
        <w:r>
          <w:fldChar w:fldCharType="begin"/>
        </w:r>
        <w:r>
          <w:instrText xml:space="preserve"> REF ms_models_per_elev_beta \h</w:instrText>
        </w:r>
        <w:r>
          <w:fldChar w:fldCharType="separate"/>
        </w:r>
        <w:r>
          <w:rPr>
            <w:b/>
            <w:noProof/>
          </w:rPr>
          <w:t>4</w:t>
        </w:r>
        <w:r>
          <w:fldChar w:fldCharType="end"/>
        </w:r>
      </w:hyperlink>
      <w:r>
        <w:t>).</w:t>
      </w:r>
    </w:p>
    <w:p w14:paraId="75DA80B5" w14:textId="77777777" w:rsidR="005C39BF" w:rsidRDefault="00E1126C">
      <w:pPr>
        <w:pStyle w:val="Textoindependiente"/>
      </w:pPr>
      <w:r>
        <w:t xml:space="preserve">No obstante, tanto el efecto de la temperatura como de la precipitación persisten en los modelos que incorporan la altitud, sugiriendo un efecto importante de estas variables. En los modelos que se excluye la altitud, la temperatura, después de la escala (Sabatini </w:t>
      </w:r>
      <w:r>
        <w:rPr>
          <w:i/>
          <w:iCs/>
        </w:rPr>
        <w:t>et al.</w:t>
      </w:r>
      <w:r>
        <w:t xml:space="preserve"> 2022), fue la variable que mejor explicó la variación de la alfa diversidad, relacionándose positivamente, mientras que la precipitación tuvo una relación negativa y, en ambos casos, sus efectos dependieron de la escala de análisis. Por su parte, la temperatura y precipitación se asociaron positivamente a la beta diversidad, y su efecto dependió de la escala (Tabla </w:t>
      </w:r>
      <w:hyperlink w:anchor="ms_alpha_beta_bio">
        <w:r>
          <w:fldChar w:fldCharType="begin"/>
        </w:r>
        <w:r>
          <w:instrText xml:space="preserve"> REF ms_alpha_beta_bio \h</w:instrText>
        </w:r>
        <w:r>
          <w:fldChar w:fldCharType="separate"/>
        </w:r>
        <w:r>
          <w:rPr>
            <w:b/>
            <w:noProof/>
          </w:rPr>
          <w:t>2</w:t>
        </w:r>
        <w:r>
          <w:fldChar w:fldCharType="end"/>
        </w:r>
      </w:hyperlink>
      <w:r>
        <w:t>). Estos resultados apoyan en su totalidad la segunda hipótesis (H2), y son congruentes a patrones observados en otros estudios.</w:t>
      </w:r>
    </w:p>
    <w:p w14:paraId="5A88A02E" w14:textId="77777777" w:rsidR="005C39BF" w:rsidRDefault="00E1126C">
      <w:pPr>
        <w:pStyle w:val="Textoindependiente"/>
      </w:pPr>
      <w:r>
        <w:t>En árboles de la Amazonía norte de Ecuador, fue notorio el efecto de la escala, aumentando la relación entre el recambio de especies y predictores climáticos, llegando a explicar hasta un 52% de la variación de la beta diversidad a escalas grandes (50 km</w:t>
      </w:r>
      <w:r>
        <w:rPr>
          <w:vertAlign w:val="superscript"/>
        </w:rPr>
        <w:t>2</w:t>
      </w:r>
      <w:r>
        <w:t>), mientras que a escalas pequeñas (0.5 km</w:t>
      </w:r>
      <w:r>
        <w:rPr>
          <w:vertAlign w:val="superscript"/>
        </w:rPr>
        <w:t>2</w:t>
      </w:r>
      <w:r>
        <w:t xml:space="preserve">) el clima explicó el 26% de variación (Guevara Andino </w:t>
      </w:r>
      <w:r>
        <w:rPr>
          <w:i/>
          <w:iCs/>
        </w:rPr>
        <w:t>et al.</w:t>
      </w:r>
      <w:r>
        <w:t xml:space="preserve"> 2021). En Perú, a escalas regionales (0.0014 km</w:t>
      </w:r>
      <w:r>
        <w:rPr>
          <w:vertAlign w:val="superscript"/>
        </w:rPr>
        <w:t>2</w:t>
      </w:r>
      <w:r>
        <w:t>) el clima explicó un 17% del recambio de especies, y fue un predictor más fuerte que la topografía, aunque escalas de paisaje (40 km</w:t>
      </w:r>
      <w:r>
        <w:rPr>
          <w:vertAlign w:val="superscript"/>
        </w:rPr>
        <w:t>2</w:t>
      </w:r>
      <w:r>
        <w:t>) su efecto no pudo ser detectado por falta de variabilidad en los datos climáticos (</w:t>
      </w:r>
      <w:proofErr w:type="spellStart"/>
      <w:r>
        <w:t>Baldeck</w:t>
      </w:r>
      <w:proofErr w:type="spellEnd"/>
      <w:r>
        <w:t xml:space="preserve"> </w:t>
      </w:r>
      <w:r>
        <w:rPr>
          <w:i/>
          <w:iCs/>
        </w:rPr>
        <w:t>et al.</w:t>
      </w:r>
      <w:r>
        <w:t xml:space="preserve"> 2016). Una diferencia notoria con estos estudios, es el intervalo de escala fina utilizado en el presente estudio (0.000025-0.00025 km</w:t>
      </w:r>
      <w:r>
        <w:rPr>
          <w:vertAlign w:val="superscript"/>
        </w:rPr>
        <w:t>2</w:t>
      </w:r>
      <w:r>
        <w:t>). Aun así, una fortaleza de la metodología empleada, es el control de la autocorrelación mediante la creación de grupos geográfica y altitudinalmente similares, volviendo robustos los resultados obtenidos. De hecho, la tendencia de aumento del efecto de predictores climáticos persiste, sugiriendo una alta prevalencia de los procesos ambientales para moldear los patrones de diversidad a tamaños de grano superiores a los 250 m</w:t>
      </w:r>
      <w:r>
        <w:rPr>
          <w:vertAlign w:val="superscript"/>
        </w:rPr>
        <w:t>2</w:t>
      </w:r>
      <w:r>
        <w:t>. Esto aplica principalmente a la alfa diversidad, donde fue más conspicuo el fortalecimiento de la asociación con la temperatura/precipitación a medida que incrementó la escala de análisis.</w:t>
      </w:r>
    </w:p>
    <w:p w14:paraId="4675EB70" w14:textId="77777777" w:rsidR="005C39BF" w:rsidRDefault="00E1126C">
      <w:pPr>
        <w:pStyle w:val="Textoindependiente"/>
      </w:pPr>
      <w:r>
        <w:t>Al igual que la Hipótesis 1, el fortalecimiento de la asociación de los predictores climáticos con la alfa/beta diversidad sugieren que procesos dependientes de la densidad (</w:t>
      </w:r>
      <w:proofErr w:type="spellStart"/>
      <w:r>
        <w:t>e.g</w:t>
      </w:r>
      <w:proofErr w:type="spellEnd"/>
      <w:r>
        <w:t xml:space="preserve">. competencia, </w:t>
      </w:r>
      <w:proofErr w:type="spellStart"/>
      <w:r>
        <w:t>herbivoría</w:t>
      </w:r>
      <w:proofErr w:type="spellEnd"/>
      <w:r>
        <w:t>, mutualismo, facilitación) o neutrales (</w:t>
      </w:r>
      <w:proofErr w:type="spellStart"/>
      <w:r>
        <w:t>e.g</w:t>
      </w:r>
      <w:proofErr w:type="spellEnd"/>
      <w:r>
        <w:t>. efecto de prioridad) tendrán un mayor efecto sobre el ensamblaje de las comunidades a escalas pequeñas (</w:t>
      </w:r>
      <w:proofErr w:type="spellStart"/>
      <w:r>
        <w:t>Weiher</w:t>
      </w:r>
      <w:proofErr w:type="spellEnd"/>
      <w:r>
        <w:t xml:space="preserve"> </w:t>
      </w:r>
      <w:r>
        <w:rPr>
          <w:i/>
          <w:iCs/>
        </w:rPr>
        <w:t>et al.</w:t>
      </w:r>
      <w:r>
        <w:t xml:space="preserve"> 2011; </w:t>
      </w:r>
      <w:proofErr w:type="spellStart"/>
      <w:r>
        <w:t>Keil</w:t>
      </w:r>
      <w:proofErr w:type="spellEnd"/>
      <w:r>
        <w:t xml:space="preserve"> </w:t>
      </w:r>
      <w:r>
        <w:rPr>
          <w:i/>
          <w:iCs/>
        </w:rPr>
        <w:t>et al.</w:t>
      </w:r>
      <w:r>
        <w:t xml:space="preserve"> 2012; </w:t>
      </w:r>
      <w:proofErr w:type="spellStart"/>
      <w:r>
        <w:t>Barczyk</w:t>
      </w:r>
      <w:proofErr w:type="spellEnd"/>
      <w:r>
        <w:t xml:space="preserve"> </w:t>
      </w:r>
      <w:r>
        <w:rPr>
          <w:i/>
          <w:iCs/>
        </w:rPr>
        <w:t>et al.</w:t>
      </w:r>
      <w:r>
        <w:t xml:space="preserve"> 2023). A escalas mayores, las variables climáticas moldearán los hábitats, y por tanto las comunidades, filtrando taxones (filtrado ambiental) de acuerdo a su capacidad fisiológica o su capacidad de dispersión a hábitats más favorables (</w:t>
      </w:r>
      <w:proofErr w:type="spellStart"/>
      <w:r>
        <w:t>Cavender</w:t>
      </w:r>
      <w:proofErr w:type="spellEnd"/>
      <w:r>
        <w:t xml:space="preserve">-Bares </w:t>
      </w:r>
      <w:r>
        <w:rPr>
          <w:i/>
          <w:iCs/>
        </w:rPr>
        <w:t>et al.</w:t>
      </w:r>
      <w:r>
        <w:t xml:space="preserve"> 2009; Sabatini </w:t>
      </w:r>
      <w:r>
        <w:rPr>
          <w:i/>
          <w:iCs/>
        </w:rPr>
        <w:t>et al.</w:t>
      </w:r>
      <w:r>
        <w:t xml:space="preserve"> </w:t>
      </w:r>
      <w:r>
        <w:lastRenderedPageBreak/>
        <w:t xml:space="preserve">2018; </w:t>
      </w:r>
      <w:proofErr w:type="spellStart"/>
      <w:r>
        <w:t>Barczyk</w:t>
      </w:r>
      <w:proofErr w:type="spellEnd"/>
      <w:r>
        <w:t xml:space="preserve"> </w:t>
      </w:r>
      <w:r>
        <w:rPr>
          <w:i/>
          <w:iCs/>
        </w:rPr>
        <w:t>et al.</w:t>
      </w:r>
      <w:r>
        <w:t xml:space="preserve"> 2023). No obstante, existe evidencia en árboles y hierbas que el filtrado ambiental puede tener un efecto significativo en el ensamblaje de comunidades vegetales a escalas menores de 100 m</w:t>
      </w:r>
      <w:r>
        <w:rPr>
          <w:vertAlign w:val="superscript"/>
        </w:rPr>
        <w:t>2</w:t>
      </w:r>
      <w:r>
        <w:t xml:space="preserve"> (Lebrija-Trejos </w:t>
      </w:r>
      <w:r>
        <w:rPr>
          <w:i/>
          <w:iCs/>
        </w:rPr>
        <w:t>et al.</w:t>
      </w:r>
      <w:r>
        <w:t xml:space="preserve"> 2010; </w:t>
      </w:r>
      <w:proofErr w:type="spellStart"/>
      <w:r>
        <w:t>Tameirão</w:t>
      </w:r>
      <w:proofErr w:type="spellEnd"/>
      <w:r>
        <w:t xml:space="preserve"> </w:t>
      </w:r>
      <w:r>
        <w:rPr>
          <w:i/>
          <w:iCs/>
        </w:rPr>
        <w:t>et al.</w:t>
      </w:r>
      <w:r>
        <w:t xml:space="preserve"> 2021). En estos estudios, variables relacionadas a rasgos del suelo (</w:t>
      </w:r>
      <w:proofErr w:type="spellStart"/>
      <w:r>
        <w:t>e.g</w:t>
      </w:r>
      <w:proofErr w:type="spellEnd"/>
      <w:r>
        <w:t xml:space="preserve">. pH, concentración de minerales) tuvieron una alta correlación con rasgos fisiológicos y estructurales de las plantas, manteniéndose agrupadas plantas con rasgos similares, sugiriendo que estos factores moldean las comunidades vegetales a escalas finas (Bello </w:t>
      </w:r>
      <w:r>
        <w:rPr>
          <w:i/>
          <w:iCs/>
        </w:rPr>
        <w:t>et al.</w:t>
      </w:r>
      <w:r>
        <w:t xml:space="preserve"> 2013; </w:t>
      </w:r>
      <w:proofErr w:type="spellStart"/>
      <w:r>
        <w:t>Tameirão</w:t>
      </w:r>
      <w:proofErr w:type="spellEnd"/>
      <w:r>
        <w:t xml:space="preserve"> </w:t>
      </w:r>
      <w:r>
        <w:rPr>
          <w:i/>
          <w:iCs/>
        </w:rPr>
        <w:t>et al.</w:t>
      </w:r>
      <w:r>
        <w:t xml:space="preserve"> 2021).</w:t>
      </w:r>
    </w:p>
    <w:p w14:paraId="34D602A7" w14:textId="77777777" w:rsidR="005C39BF" w:rsidRDefault="00E1126C">
      <w:pPr>
        <w:pStyle w:val="Textoindependiente"/>
      </w:pPr>
      <w:r>
        <w:t>Además, la importancia de los predictores ambientales también será influenciada por la escala a la que sean estimados. En bosques secundarios de México, la temperatura del aire medida en parcelas de 4 m</w:t>
      </w:r>
      <w:r>
        <w:rPr>
          <w:vertAlign w:val="superscript"/>
        </w:rPr>
        <w:t>2</w:t>
      </w:r>
      <w:r>
        <w:t xml:space="preserve"> fue el predictor más importante para explicar la diferenciación entre comunidades de arbustos y hierbas, indicando un efecto significativo del filtrado ambiental (Lebrija-Trejos </w:t>
      </w:r>
      <w:r>
        <w:rPr>
          <w:i/>
          <w:iCs/>
        </w:rPr>
        <w:t>et al.</w:t>
      </w:r>
      <w:r>
        <w:t xml:space="preserve"> 2010). Entonces, aunque en general el efecto del filtrado ambiental sea mayor a escalas grandes (Wang </w:t>
      </w:r>
      <w:r>
        <w:rPr>
          <w:i/>
          <w:iCs/>
        </w:rPr>
        <w:t>et al.</w:t>
      </w:r>
      <w:r>
        <w:t xml:space="preserve"> 2009; Guevara Andino </w:t>
      </w:r>
      <w:r>
        <w:rPr>
          <w:i/>
          <w:iCs/>
        </w:rPr>
        <w:t>et al.</w:t>
      </w:r>
      <w:r>
        <w:t xml:space="preserve"> 2021), su influencia persistirá a escalas finas, donde procesos que actúan a escalas pequeñas, como aquellos relacionados al suelo y al microclima, tendrán un efecto importante en la composición de las comunidades vegetales de sotobosque (Bello </w:t>
      </w:r>
      <w:r>
        <w:rPr>
          <w:i/>
          <w:iCs/>
        </w:rPr>
        <w:t>et al.</w:t>
      </w:r>
      <w:r>
        <w:t xml:space="preserve"> 2013; </w:t>
      </w:r>
      <w:proofErr w:type="spellStart"/>
      <w:r>
        <w:t>Baldeck</w:t>
      </w:r>
      <w:proofErr w:type="spellEnd"/>
      <w:r>
        <w:t xml:space="preserve"> </w:t>
      </w:r>
      <w:r>
        <w:rPr>
          <w:i/>
          <w:iCs/>
        </w:rPr>
        <w:t>et al.</w:t>
      </w:r>
      <w:r>
        <w:t xml:space="preserve"> 2016). Estos procesos actuarán en conjunto a procesos neutrales y </w:t>
      </w:r>
      <w:proofErr w:type="spellStart"/>
      <w:r>
        <w:t>ecologicos</w:t>
      </w:r>
      <w:proofErr w:type="spellEnd"/>
      <w:r>
        <w:t>, teniendo estos últimos, en promedio, una mayor influencia en la composición de las comunidades de sotobosques a escalas muy finas (</w:t>
      </w:r>
      <w:proofErr w:type="spellStart"/>
      <w:r>
        <w:t>Cavender</w:t>
      </w:r>
      <w:proofErr w:type="spellEnd"/>
      <w:r>
        <w:t xml:space="preserve">-Bares </w:t>
      </w:r>
      <w:r>
        <w:rPr>
          <w:i/>
          <w:iCs/>
        </w:rPr>
        <w:t>et al.</w:t>
      </w:r>
      <w:r>
        <w:t xml:space="preserve"> 2009; </w:t>
      </w:r>
      <w:proofErr w:type="spellStart"/>
      <w:r>
        <w:t>Weiher</w:t>
      </w:r>
      <w:proofErr w:type="spellEnd"/>
      <w:r>
        <w:t xml:space="preserve"> </w:t>
      </w:r>
      <w:r>
        <w:rPr>
          <w:i/>
          <w:iCs/>
        </w:rPr>
        <w:t>et al.</w:t>
      </w:r>
      <w:r>
        <w:t xml:space="preserve"> 2011; Tang </w:t>
      </w:r>
      <w:r>
        <w:rPr>
          <w:i/>
          <w:iCs/>
        </w:rPr>
        <w:t>et al.</w:t>
      </w:r>
      <w:r>
        <w:t xml:space="preserve"> 2012; </w:t>
      </w:r>
      <w:proofErr w:type="spellStart"/>
      <w:r>
        <w:t>Barczyk</w:t>
      </w:r>
      <w:proofErr w:type="spellEnd"/>
      <w:r>
        <w:t xml:space="preserve"> </w:t>
      </w:r>
      <w:r>
        <w:rPr>
          <w:i/>
          <w:iCs/>
        </w:rPr>
        <w:t>et al.</w:t>
      </w:r>
      <w:r>
        <w:t xml:space="preserve"> 2023). A medida que aumente la escala, el efecto de predictores ambientales medidos a finas escalas, como variables del suelo, disminuirá (Bello </w:t>
      </w:r>
      <w:r>
        <w:rPr>
          <w:i/>
          <w:iCs/>
        </w:rPr>
        <w:t>et al.</w:t>
      </w:r>
      <w:r>
        <w:t xml:space="preserve"> 2013; </w:t>
      </w:r>
      <w:proofErr w:type="spellStart"/>
      <w:r>
        <w:t>Asefa</w:t>
      </w:r>
      <w:proofErr w:type="spellEnd"/>
      <w:r>
        <w:t xml:space="preserve"> </w:t>
      </w:r>
      <w:r>
        <w:rPr>
          <w:i/>
          <w:iCs/>
        </w:rPr>
        <w:t>et al.</w:t>
      </w:r>
      <w:r>
        <w:t xml:space="preserve"> 2017; </w:t>
      </w:r>
      <w:proofErr w:type="spellStart"/>
      <w:r>
        <w:t>Barczyk</w:t>
      </w:r>
      <w:proofErr w:type="spellEnd"/>
      <w:r>
        <w:t xml:space="preserve"> </w:t>
      </w:r>
      <w:r>
        <w:rPr>
          <w:i/>
          <w:iCs/>
        </w:rPr>
        <w:t>et al.</w:t>
      </w:r>
      <w:r>
        <w:t xml:space="preserve"> 2023), aumentando la influencia de variables que actúan a escalas grandes (</w:t>
      </w:r>
      <w:proofErr w:type="spellStart"/>
      <w:r>
        <w:t>Keil</w:t>
      </w:r>
      <w:proofErr w:type="spellEnd"/>
      <w:r>
        <w:t xml:space="preserve"> &amp; Chase 2019), entre estos la temperatura (Wang </w:t>
      </w:r>
      <w:r>
        <w:rPr>
          <w:i/>
          <w:iCs/>
        </w:rPr>
        <w:t>et al.</w:t>
      </w:r>
      <w:r>
        <w:t xml:space="preserve"> 2009) y precipitación (como se muestra en este estudio), respaldando la segunda hipótesis de este trabajo (H2).</w:t>
      </w:r>
    </w:p>
    <w:p w14:paraId="113087C7" w14:textId="77777777" w:rsidR="005C39BF" w:rsidRDefault="00E1126C">
      <w:pPr>
        <w:pStyle w:val="Ttulo1"/>
      </w:pPr>
      <w:bookmarkStart w:id="250" w:name="conclusiones-y-recomendaciones"/>
      <w:bookmarkEnd w:id="247"/>
      <w:bookmarkEnd w:id="249"/>
      <w:r>
        <w:t>Conclusiones y recomendaciones</w:t>
      </w:r>
    </w:p>
    <w:p w14:paraId="0DD59F3C" w14:textId="77777777" w:rsidR="005C39BF" w:rsidRDefault="00E1126C">
      <w:pPr>
        <w:pStyle w:val="FirstParagraph"/>
      </w:pPr>
      <w:r>
        <w:t>En contraste a estudios previos, la diversidad alfa y beta de las plantas de sotobosque se relacionó inversamente con la altitud. Las principales razones de estas tendencias subyacen en la metodología de censo, y el análisis de los datos. No obstante, estos resultados fueron consistentes a los patrones de densidad en los gradientes altitudinales, evidenciando que, para obtener una representación adecuada de la diversidad de bosques de tierras bajas, se necesita un diseño de parcelas ampliamente distanciadas, ya que la diversidad se encuentra distribuida extensamente. En ecosistemas de altura, la diversidad se encuentra mayormente empaquetada, mostrando altas tasas de recambio en distancias relativamente cortas.</w:t>
      </w:r>
    </w:p>
    <w:p w14:paraId="574A6E47" w14:textId="77777777" w:rsidR="005C39BF" w:rsidRDefault="00E1126C">
      <w:pPr>
        <w:pStyle w:val="Textoindependiente"/>
      </w:pPr>
      <w:r>
        <w:t xml:space="preserve">También fue notorio el fortalecimiento de la asociación de la altitud con la diversidad alfa, y en menor medida con la beta, a medida que incrementó la escala de análisis, apoyando estos resultados la </w:t>
      </w:r>
      <w:proofErr w:type="spellStart"/>
      <w:r>
        <w:t>hipotesis</w:t>
      </w:r>
      <w:proofErr w:type="spellEnd"/>
      <w:r>
        <w:t xml:space="preserve"> 1 (H1). Al considerar que la altitud es una representación de procesos ambientales y/o climáticos que actúan a escalas grandes, estos patrones son consistentes a estudios previos que demuestran el incrementó de la relación entre predictores climáticos y la diversidad alfa. Desde otra perspectiva, analizando la asociación de la alfa/beta diversidad con la escala de análisis y su interacción con la altitud, el efecto de la escala de análisis aumentó al incrementar el rango altitudinal. En bosques de tierras bajas, donde la estratificación vertical es completa y la extensión de área mayor, procesos estocásticos y ecológicos tendrán mayor influencia en la composición de las comunidades. En ecosistemas de altura, procesos ambientales relacionados al clima cobrarán mayor influencia en el ensamblaje, posiblemente por la fuerte partición fina del hábitat.</w:t>
      </w:r>
    </w:p>
    <w:p w14:paraId="5D757D72" w14:textId="77777777" w:rsidR="005C39BF" w:rsidRDefault="00E1126C">
      <w:pPr>
        <w:pStyle w:val="Textoindependiente"/>
      </w:pPr>
      <w:r>
        <w:lastRenderedPageBreak/>
        <w:t>Esto fue a su vez se respaldado por los resultados de la relación entre la temperatura/precipitación y la alfa/beta diversidad, cuya asociación se fortaleció a mayores escalas, en congruencia a la hipótesis 2 (H2). En general, procesos ambientales y/o climáticos son más influyentes en el ensamblaje de comunidades a escalas mayores. Interesantemente, en estudios previos estas observaciones se han comprobado en intervalos de escalas superiores a los 1000 m</w:t>
      </w:r>
      <w:r>
        <w:rPr>
          <w:vertAlign w:val="superscript"/>
        </w:rPr>
        <w:t>2</w:t>
      </w:r>
      <w:r>
        <w:t>. En este estudio, en un intervalo de escala mucho más fino (25-250 m</w:t>
      </w:r>
      <w:r>
        <w:rPr>
          <w:vertAlign w:val="superscript"/>
        </w:rPr>
        <w:t>2</w:t>
      </w:r>
      <w:r>
        <w:t>) el fortalecimiento del efecto de variables climáticas persistió, sugiriendo que otros procesos neutrales o estocásticos son más relevantes a escalas pequeñas. Aun así, el filtrado ambiental dependerá de la escala en la que influyan los factores ambientales. Por ejemplo, aunque procesos estocásticos (</w:t>
      </w:r>
      <w:proofErr w:type="spellStart"/>
      <w:r>
        <w:t>e.g</w:t>
      </w:r>
      <w:proofErr w:type="spellEnd"/>
      <w:r>
        <w:t>. deriva ecológica, efecto de prioridad) tendrán en promedio mayor efecto en el ensamblaje de las comunidades vegetales a pequeñas escalas, variables medidas a escalas finas, como las que se relacionan al suelo, tendrán un efecto importante en el ensamblaje.</w:t>
      </w:r>
    </w:p>
    <w:p w14:paraId="7F5A6E94" w14:textId="77777777" w:rsidR="005C39BF" w:rsidRDefault="00E1126C">
      <w:pPr>
        <w:pStyle w:val="Textoindependiente"/>
      </w:pPr>
      <w:r>
        <w:t>No obstante, sería interesante que se demuestren estas observaciones empíricamente, analizando la dependencia espacial de predictores ecológicos en el ensamblaje de las comunidades de sotobosque. También estudiar la dependencia espacial de la asociación entre variables medidas a escalas más finas y la alfa/beta diversidad, como aquellas relacionadas al microclima. Estos resultados permitirían mejorar nuestro entendimiento de la importancia relativa de procesos ambientales y ecológicos a diferentes escalas en el ensamblaje de las comunidades vegetales de sotobosque.</w:t>
      </w:r>
    </w:p>
    <w:p w14:paraId="4B5120BF" w14:textId="77777777" w:rsidR="005C39BF" w:rsidRDefault="00E1126C">
      <w:pPr>
        <w:pStyle w:val="Ttulo1"/>
      </w:pPr>
      <w:bookmarkStart w:id="251" w:name="literatura-citada"/>
      <w:bookmarkEnd w:id="250"/>
      <w:r>
        <w:t>Literatura citada</w:t>
      </w:r>
    </w:p>
    <w:p w14:paraId="02621855" w14:textId="77777777" w:rsidR="005C39BF" w:rsidRPr="007363F4" w:rsidRDefault="00E1126C">
      <w:pPr>
        <w:pStyle w:val="Bibliografa"/>
        <w:rPr>
          <w:lang w:val="en-US"/>
        </w:rPr>
      </w:pPr>
      <w:bookmarkStart w:id="252" w:name="ref-Arel-Bundock2022"/>
      <w:bookmarkStart w:id="253" w:name="refs"/>
      <w:r w:rsidRPr="007363F4">
        <w:rPr>
          <w:lang w:val="en-US"/>
        </w:rPr>
        <w:t xml:space="preserve">Arel-Bundock V. 2022. </w:t>
      </w:r>
      <w:r w:rsidR="00580AEB">
        <w:fldChar w:fldCharType="begin"/>
      </w:r>
      <w:r w:rsidR="00580AEB" w:rsidRPr="00580AEB">
        <w:rPr>
          <w:lang w:val="en-US"/>
          <w:rPrChange w:id="254" w:author="Angel Aguilar" w:date="2024-10-17T13:05:00Z">
            <w:rPr/>
          </w:rPrChange>
        </w:rPr>
        <w:instrText xml:space="preserve"> HYPERLINK "https://doi.org/10.18637/jss.v103.i01" \h </w:instrText>
      </w:r>
      <w:r w:rsidR="00580AEB">
        <w:fldChar w:fldCharType="separate"/>
      </w:r>
      <w:proofErr w:type="spellStart"/>
      <w:r w:rsidRPr="007363F4">
        <w:rPr>
          <w:rStyle w:val="Hipervnculo"/>
          <w:lang w:val="en-US"/>
        </w:rPr>
        <w:t>Modelsummary</w:t>
      </w:r>
      <w:proofErr w:type="spellEnd"/>
      <w:r w:rsidRPr="007363F4">
        <w:rPr>
          <w:rStyle w:val="Hipervnculo"/>
          <w:lang w:val="en-US"/>
        </w:rPr>
        <w:t>: Data and Model Summaries in R</w:t>
      </w:r>
      <w:r w:rsidR="00580AEB">
        <w:rPr>
          <w:rStyle w:val="Hipervnculo"/>
          <w:lang w:val="en-US"/>
        </w:rPr>
        <w:fldChar w:fldCharType="end"/>
      </w:r>
      <w:r w:rsidRPr="007363F4">
        <w:rPr>
          <w:lang w:val="en-US"/>
        </w:rPr>
        <w:t>. Journal of Statistical Software. 103(1): 1-23.</w:t>
      </w:r>
    </w:p>
    <w:p w14:paraId="084C194C" w14:textId="77777777" w:rsidR="005C39BF" w:rsidRPr="00A67A92" w:rsidRDefault="00E1126C">
      <w:pPr>
        <w:pStyle w:val="Bibliografa"/>
        <w:rPr>
          <w:lang w:val="en-US"/>
          <w:rPrChange w:id="255" w:author="Angel Aguilar" w:date="2024-10-16T10:04:00Z">
            <w:rPr/>
          </w:rPrChange>
        </w:rPr>
      </w:pPr>
      <w:bookmarkStart w:id="256" w:name="ref-Asefa2017"/>
      <w:bookmarkEnd w:id="252"/>
      <w:proofErr w:type="spellStart"/>
      <w:r w:rsidRPr="007363F4">
        <w:rPr>
          <w:lang w:val="en-US"/>
        </w:rPr>
        <w:t>Asefa</w:t>
      </w:r>
      <w:proofErr w:type="spellEnd"/>
      <w:r w:rsidRPr="007363F4">
        <w:rPr>
          <w:lang w:val="en-US"/>
        </w:rPr>
        <w:t xml:space="preserve"> M, Cao M, Zhang G, Ci X, Li J &amp; Yang J. 2017. </w:t>
      </w:r>
      <w:r w:rsidR="00580AEB">
        <w:fldChar w:fldCharType="begin"/>
      </w:r>
      <w:r w:rsidR="00580AEB" w:rsidRPr="00580AEB">
        <w:rPr>
          <w:lang w:val="en-US"/>
          <w:rPrChange w:id="257" w:author="Angel Aguilar" w:date="2024-10-17T13:05:00Z">
            <w:rPr/>
          </w:rPrChange>
        </w:rPr>
        <w:instrText xml:space="preserve"> HYPERLINK "https://doi.org/10.1038/s41598-017-00166-z" \h </w:instrText>
      </w:r>
      <w:r w:rsidR="00580AEB">
        <w:fldChar w:fldCharType="separate"/>
      </w:r>
      <w:r w:rsidRPr="007363F4">
        <w:rPr>
          <w:rStyle w:val="Hipervnculo"/>
          <w:lang w:val="en-US"/>
        </w:rPr>
        <w:t>Environmental filtering structures tree functional traits combination and lineages across space in tropical tree assemblages</w:t>
      </w:r>
      <w:r w:rsidR="00580AEB">
        <w:rPr>
          <w:rStyle w:val="Hipervnculo"/>
          <w:lang w:val="en-US"/>
        </w:rPr>
        <w:fldChar w:fldCharType="end"/>
      </w:r>
      <w:r w:rsidRPr="007363F4">
        <w:rPr>
          <w:lang w:val="en-US"/>
        </w:rPr>
        <w:t xml:space="preserve">. </w:t>
      </w:r>
      <w:r w:rsidRPr="00A67A92">
        <w:rPr>
          <w:lang w:val="en-US"/>
          <w:rPrChange w:id="258" w:author="Angel Aguilar" w:date="2024-10-16T10:04:00Z">
            <w:rPr/>
          </w:rPrChange>
        </w:rPr>
        <w:t>Scientific Reports. 7(1): 1-11.</w:t>
      </w:r>
    </w:p>
    <w:p w14:paraId="6A7336BA" w14:textId="77777777" w:rsidR="005C39BF" w:rsidRDefault="00E1126C">
      <w:pPr>
        <w:pStyle w:val="Bibliografa"/>
      </w:pPr>
      <w:bookmarkStart w:id="259" w:name="ref-Baldeck2016"/>
      <w:bookmarkEnd w:id="256"/>
      <w:r w:rsidRPr="00580AEB">
        <w:t xml:space="preserve">Baldeck CA, Tupayachi R, </w:t>
      </w:r>
      <w:proofErr w:type="spellStart"/>
      <w:r w:rsidRPr="00580AEB">
        <w:t>Sinca</w:t>
      </w:r>
      <w:proofErr w:type="spellEnd"/>
      <w:r w:rsidRPr="00580AEB">
        <w:t xml:space="preserve"> F, Jaramillo N &amp; </w:t>
      </w:r>
      <w:proofErr w:type="spellStart"/>
      <w:r w:rsidRPr="00580AEB">
        <w:t>Asner</w:t>
      </w:r>
      <w:proofErr w:type="spellEnd"/>
      <w:r w:rsidRPr="00580AEB">
        <w:t xml:space="preserve"> GP. 2016. </w:t>
      </w:r>
      <w:r w:rsidR="007363F4">
        <w:fldChar w:fldCharType="begin"/>
      </w:r>
      <w:r w:rsidR="007363F4" w:rsidRPr="00580AEB">
        <w:instrText xml:space="preserve"> HYPERLINK "https://doi.org/10.1111/ecog.01575" \h </w:instrText>
      </w:r>
      <w:r w:rsidR="007363F4">
        <w:fldChar w:fldCharType="separate"/>
      </w:r>
      <w:r w:rsidRPr="00A67A92">
        <w:rPr>
          <w:rStyle w:val="Hipervnculo"/>
          <w:lang w:val="en-US"/>
          <w:rPrChange w:id="260" w:author="Angel Aguilar" w:date="2024-10-16T10:04:00Z">
            <w:rPr>
              <w:rStyle w:val="Hipervnculo"/>
            </w:rPr>
          </w:rPrChange>
        </w:rPr>
        <w:t>Environmental drivers of tree community turnover in western Amazonian forests</w:t>
      </w:r>
      <w:r w:rsidR="007363F4">
        <w:rPr>
          <w:rStyle w:val="Hipervnculo"/>
        </w:rPr>
        <w:fldChar w:fldCharType="end"/>
      </w:r>
      <w:r w:rsidRPr="00A67A92">
        <w:rPr>
          <w:lang w:val="en-US"/>
          <w:rPrChange w:id="261" w:author="Angel Aguilar" w:date="2024-10-16T10:04:00Z">
            <w:rPr/>
          </w:rPrChange>
        </w:rPr>
        <w:t xml:space="preserve">. </w:t>
      </w:r>
      <w:r>
        <w:t>Ecography. 39(11): 1089-1099.</w:t>
      </w:r>
    </w:p>
    <w:p w14:paraId="61075E4B" w14:textId="77777777" w:rsidR="005C39BF" w:rsidRPr="007363F4" w:rsidRDefault="00E1126C">
      <w:pPr>
        <w:pStyle w:val="Bibliografa"/>
        <w:rPr>
          <w:lang w:val="en-US"/>
        </w:rPr>
      </w:pPr>
      <w:bookmarkStart w:id="262" w:name="ref-Barczyk2023"/>
      <w:bookmarkEnd w:id="259"/>
      <w:proofErr w:type="spellStart"/>
      <w:r>
        <w:t>Barczyk</w:t>
      </w:r>
      <w:proofErr w:type="spellEnd"/>
      <w:r>
        <w:t xml:space="preserve"> MK, Acosta-Rojas DC, Espinosa CI, </w:t>
      </w:r>
      <w:proofErr w:type="spellStart"/>
      <w:r>
        <w:t>Schleuning</w:t>
      </w:r>
      <w:proofErr w:type="spellEnd"/>
      <w:r>
        <w:t xml:space="preserve"> M &amp; </w:t>
      </w:r>
      <w:proofErr w:type="spellStart"/>
      <w:r>
        <w:t>Neuschulz</w:t>
      </w:r>
      <w:proofErr w:type="spellEnd"/>
      <w:r>
        <w:t xml:space="preserve"> EL. 2023. </w:t>
      </w:r>
      <w:r w:rsidR="007363F4">
        <w:fldChar w:fldCharType="begin"/>
      </w:r>
      <w:r w:rsidR="007363F4">
        <w:instrText xml:space="preserve"> HYPERLINK "https://doi.org/10.1111/ecog.06538" \h </w:instrText>
      </w:r>
      <w:r w:rsidR="007363F4">
        <w:fldChar w:fldCharType="separate"/>
      </w:r>
      <w:r w:rsidRPr="00A67A92">
        <w:rPr>
          <w:rStyle w:val="Hipervnculo"/>
          <w:lang w:val="en-US"/>
          <w:rPrChange w:id="263" w:author="Angel Aguilar" w:date="2024-10-16T10:04:00Z">
            <w:rPr>
              <w:rStyle w:val="Hipervnculo"/>
            </w:rPr>
          </w:rPrChange>
        </w:rPr>
        <w:t>Biotic pressures and environmental heterogeneity shape beta-diversity of seedling communities in tropical montane forests</w:t>
      </w:r>
      <w:r w:rsidR="007363F4">
        <w:rPr>
          <w:rStyle w:val="Hipervnculo"/>
        </w:rPr>
        <w:fldChar w:fldCharType="end"/>
      </w:r>
      <w:r w:rsidRPr="00A67A92">
        <w:rPr>
          <w:lang w:val="en-US"/>
          <w:rPrChange w:id="264" w:author="Angel Aguilar" w:date="2024-10-16T10:04:00Z">
            <w:rPr/>
          </w:rPrChange>
        </w:rPr>
        <w:t xml:space="preserve">. </w:t>
      </w:r>
      <w:proofErr w:type="spellStart"/>
      <w:r w:rsidRPr="007363F4">
        <w:rPr>
          <w:lang w:val="en-US"/>
        </w:rPr>
        <w:t>Ecography</w:t>
      </w:r>
      <w:proofErr w:type="spellEnd"/>
      <w:r w:rsidRPr="007363F4">
        <w:rPr>
          <w:lang w:val="en-US"/>
        </w:rPr>
        <w:t>. 2023(6): 1-11.</w:t>
      </w:r>
    </w:p>
    <w:p w14:paraId="72B940E7" w14:textId="77777777" w:rsidR="005C39BF" w:rsidRPr="007363F4" w:rsidRDefault="00E1126C">
      <w:pPr>
        <w:pStyle w:val="Bibliografa"/>
        <w:rPr>
          <w:lang w:val="en-US"/>
        </w:rPr>
      </w:pPr>
      <w:bookmarkStart w:id="265" w:name="ref-Barton2013"/>
      <w:bookmarkEnd w:id="262"/>
      <w:r w:rsidRPr="007363F4">
        <w:rPr>
          <w:lang w:val="en-US"/>
        </w:rPr>
        <w:t xml:space="preserve">Barton PS, Cunningham SA, Manning AD, Gibb H, </w:t>
      </w:r>
      <w:proofErr w:type="spellStart"/>
      <w:r w:rsidRPr="007363F4">
        <w:rPr>
          <w:lang w:val="en-US"/>
        </w:rPr>
        <w:t>Lindenmayer</w:t>
      </w:r>
      <w:proofErr w:type="spellEnd"/>
      <w:r w:rsidRPr="007363F4">
        <w:rPr>
          <w:lang w:val="en-US"/>
        </w:rPr>
        <w:t xml:space="preserve"> DB &amp; </w:t>
      </w:r>
      <w:proofErr w:type="spellStart"/>
      <w:r w:rsidRPr="007363F4">
        <w:rPr>
          <w:lang w:val="en-US"/>
        </w:rPr>
        <w:t>Didham</w:t>
      </w:r>
      <w:proofErr w:type="spellEnd"/>
      <w:r w:rsidRPr="007363F4">
        <w:rPr>
          <w:lang w:val="en-US"/>
        </w:rPr>
        <w:t xml:space="preserve"> RK. 2013. </w:t>
      </w:r>
      <w:r w:rsidR="00580AEB">
        <w:fldChar w:fldCharType="begin"/>
      </w:r>
      <w:r w:rsidR="00580AEB" w:rsidRPr="00580AEB">
        <w:rPr>
          <w:lang w:val="en-US"/>
          <w:rPrChange w:id="266" w:author="Angel Aguilar" w:date="2024-10-17T13:05:00Z">
            <w:rPr/>
          </w:rPrChange>
        </w:rPr>
        <w:instrText xml:space="preserve"> HYPERLINK "https://doi.org/10.1111/geb.12031" \h </w:instrText>
      </w:r>
      <w:r w:rsidR="00580AEB">
        <w:fldChar w:fldCharType="separate"/>
      </w:r>
      <w:r w:rsidRPr="00580AEB">
        <w:rPr>
          <w:rStyle w:val="Hipervnculo"/>
          <w:lang w:val="en-US"/>
          <w:rPrChange w:id="267" w:author="Angel Aguilar" w:date="2024-10-17T13:05:00Z">
            <w:rPr>
              <w:rStyle w:val="Hipervnculo"/>
            </w:rPr>
          </w:rPrChange>
        </w:rPr>
        <w:t>The spatial scaling of beta diversity</w:t>
      </w:r>
      <w:r w:rsidR="00580AEB">
        <w:rPr>
          <w:rStyle w:val="Hipervnculo"/>
        </w:rPr>
        <w:fldChar w:fldCharType="end"/>
      </w:r>
      <w:r w:rsidRPr="00580AEB">
        <w:rPr>
          <w:lang w:val="en-US"/>
          <w:rPrChange w:id="268" w:author="Angel Aguilar" w:date="2024-10-17T13:05:00Z">
            <w:rPr/>
          </w:rPrChange>
        </w:rPr>
        <w:t xml:space="preserve">. </w:t>
      </w:r>
      <w:r w:rsidRPr="007363F4">
        <w:rPr>
          <w:lang w:val="en-US"/>
        </w:rPr>
        <w:t>Global Ecology and Biogeography. 22(6): 639-647.</w:t>
      </w:r>
    </w:p>
    <w:p w14:paraId="47FBE011" w14:textId="77777777" w:rsidR="005C39BF" w:rsidRPr="007363F4" w:rsidRDefault="00E1126C">
      <w:pPr>
        <w:pStyle w:val="Bibliografa"/>
        <w:rPr>
          <w:lang w:val="en-US"/>
        </w:rPr>
      </w:pPr>
      <w:bookmarkStart w:id="269" w:name="ref-Baselga2010"/>
      <w:bookmarkEnd w:id="265"/>
      <w:r w:rsidRPr="007363F4">
        <w:rPr>
          <w:lang w:val="en-US"/>
        </w:rPr>
        <w:t xml:space="preserve">Baselga A. 2010. </w:t>
      </w:r>
      <w:r w:rsidR="00580AEB">
        <w:fldChar w:fldCharType="begin"/>
      </w:r>
      <w:r w:rsidR="00580AEB" w:rsidRPr="00580AEB">
        <w:rPr>
          <w:lang w:val="en-US"/>
          <w:rPrChange w:id="270" w:author="Angel Aguilar" w:date="2024-10-17T13:05:00Z">
            <w:rPr/>
          </w:rPrChange>
        </w:rPr>
        <w:instrText xml:space="preserve"> HYPERLINK "https://doi.org/10.1111/j.1466-8238.2009.00490.x" \h </w:instrText>
      </w:r>
      <w:r w:rsidR="00580AEB">
        <w:fldChar w:fldCharType="separate"/>
      </w:r>
      <w:r w:rsidRPr="007363F4">
        <w:rPr>
          <w:rStyle w:val="Hipervnculo"/>
          <w:lang w:val="en-US"/>
        </w:rPr>
        <w:t xml:space="preserve">Partitioning the turnover and </w:t>
      </w:r>
      <w:proofErr w:type="spellStart"/>
      <w:r w:rsidRPr="007363F4">
        <w:rPr>
          <w:rStyle w:val="Hipervnculo"/>
          <w:lang w:val="en-US"/>
        </w:rPr>
        <w:t>nestedness</w:t>
      </w:r>
      <w:proofErr w:type="spellEnd"/>
      <w:r w:rsidRPr="007363F4">
        <w:rPr>
          <w:rStyle w:val="Hipervnculo"/>
          <w:lang w:val="en-US"/>
        </w:rPr>
        <w:t xml:space="preserve"> components of beta diversity</w:t>
      </w:r>
      <w:r w:rsidR="00580AEB">
        <w:rPr>
          <w:rStyle w:val="Hipervnculo"/>
          <w:lang w:val="en-US"/>
        </w:rPr>
        <w:fldChar w:fldCharType="end"/>
      </w:r>
      <w:r w:rsidRPr="007363F4">
        <w:rPr>
          <w:lang w:val="en-US"/>
        </w:rPr>
        <w:t>. Global Ecology and Biogeography. 19(1): 134-143.</w:t>
      </w:r>
    </w:p>
    <w:p w14:paraId="24CFD9A6" w14:textId="77777777" w:rsidR="005C39BF" w:rsidRPr="007363F4" w:rsidRDefault="00E1126C">
      <w:pPr>
        <w:pStyle w:val="Bibliografa"/>
        <w:rPr>
          <w:lang w:val="en-US"/>
        </w:rPr>
      </w:pPr>
      <w:bookmarkStart w:id="271" w:name="ref-DeBello2013"/>
      <w:bookmarkEnd w:id="269"/>
      <w:r w:rsidRPr="007363F4">
        <w:rPr>
          <w:lang w:val="en-US"/>
        </w:rPr>
        <w:t xml:space="preserve">Bello F de, </w:t>
      </w:r>
      <w:proofErr w:type="spellStart"/>
      <w:r w:rsidRPr="007363F4">
        <w:rPr>
          <w:lang w:val="en-US"/>
        </w:rPr>
        <w:t>Lavorel</w:t>
      </w:r>
      <w:proofErr w:type="spellEnd"/>
      <w:r w:rsidRPr="007363F4">
        <w:rPr>
          <w:lang w:val="en-US"/>
        </w:rPr>
        <w:t xml:space="preserve"> S, Lavergne S, Albert CH, </w:t>
      </w:r>
      <w:proofErr w:type="spellStart"/>
      <w:r w:rsidRPr="007363F4">
        <w:rPr>
          <w:lang w:val="en-US"/>
        </w:rPr>
        <w:t>Boulangeat</w:t>
      </w:r>
      <w:proofErr w:type="spellEnd"/>
      <w:r w:rsidRPr="007363F4">
        <w:rPr>
          <w:lang w:val="en-US"/>
        </w:rPr>
        <w:t xml:space="preserve"> I, Mazel F &amp; </w:t>
      </w:r>
      <w:proofErr w:type="spellStart"/>
      <w:r w:rsidRPr="007363F4">
        <w:rPr>
          <w:lang w:val="en-US"/>
        </w:rPr>
        <w:t>Thuiller</w:t>
      </w:r>
      <w:proofErr w:type="spellEnd"/>
      <w:r w:rsidRPr="007363F4">
        <w:rPr>
          <w:lang w:val="en-US"/>
        </w:rPr>
        <w:t xml:space="preserve"> W. 2013. </w:t>
      </w:r>
      <w:r w:rsidR="00580AEB">
        <w:fldChar w:fldCharType="begin"/>
      </w:r>
      <w:r w:rsidR="00580AEB" w:rsidRPr="00580AEB">
        <w:rPr>
          <w:lang w:val="en-US"/>
          <w:rPrChange w:id="272" w:author="Angel Aguilar" w:date="2024-10-17T13:05:00Z">
            <w:rPr/>
          </w:rPrChange>
        </w:rPr>
        <w:instrText xml:space="preserve"> HYPERLINK "https://doi.org/10.1111/j.1600-0587.2012.07438.x" \h </w:instrText>
      </w:r>
      <w:r w:rsidR="00580AEB">
        <w:fldChar w:fldCharType="separate"/>
      </w:r>
      <w:r w:rsidRPr="007363F4">
        <w:rPr>
          <w:rStyle w:val="Hipervnculo"/>
          <w:lang w:val="en-US"/>
        </w:rPr>
        <w:t>Hierarchical effects of environmental filters on the functional structure of plant communities: A case study in the French Alps</w:t>
      </w:r>
      <w:r w:rsidR="00580AEB">
        <w:rPr>
          <w:rStyle w:val="Hipervnculo"/>
          <w:lang w:val="en-US"/>
        </w:rPr>
        <w:fldChar w:fldCharType="end"/>
      </w:r>
      <w:r w:rsidRPr="007363F4">
        <w:rPr>
          <w:lang w:val="en-US"/>
        </w:rPr>
        <w:t xml:space="preserve">. </w:t>
      </w:r>
      <w:proofErr w:type="spellStart"/>
      <w:r w:rsidRPr="007363F4">
        <w:rPr>
          <w:lang w:val="en-US"/>
        </w:rPr>
        <w:t>Ecography</w:t>
      </w:r>
      <w:proofErr w:type="spellEnd"/>
      <w:r w:rsidRPr="007363F4">
        <w:rPr>
          <w:lang w:val="en-US"/>
        </w:rPr>
        <w:t>. 36(3): 393-402.</w:t>
      </w:r>
    </w:p>
    <w:p w14:paraId="54DD773E" w14:textId="77777777" w:rsidR="005C39BF" w:rsidRPr="00A67A92" w:rsidRDefault="00E1126C">
      <w:pPr>
        <w:pStyle w:val="Bibliografa"/>
        <w:rPr>
          <w:lang w:val="en-US"/>
          <w:rPrChange w:id="273" w:author="Angel Aguilar" w:date="2024-10-16T10:04:00Z">
            <w:rPr/>
          </w:rPrChange>
        </w:rPr>
      </w:pPr>
      <w:bookmarkStart w:id="274" w:name="ref-Berdugo2022"/>
      <w:bookmarkEnd w:id="271"/>
      <w:proofErr w:type="spellStart"/>
      <w:r w:rsidRPr="007363F4">
        <w:rPr>
          <w:lang w:val="en-US"/>
        </w:rPr>
        <w:lastRenderedPageBreak/>
        <w:t>Berdugo</w:t>
      </w:r>
      <w:proofErr w:type="spellEnd"/>
      <w:r w:rsidRPr="007363F4">
        <w:rPr>
          <w:lang w:val="en-US"/>
        </w:rPr>
        <w:t xml:space="preserve"> MB, Gradstein SR, </w:t>
      </w:r>
      <w:proofErr w:type="spellStart"/>
      <w:r w:rsidRPr="007363F4">
        <w:rPr>
          <w:lang w:val="en-US"/>
        </w:rPr>
        <w:t>Guérot</w:t>
      </w:r>
      <w:proofErr w:type="spellEnd"/>
      <w:r w:rsidRPr="007363F4">
        <w:rPr>
          <w:lang w:val="en-US"/>
        </w:rPr>
        <w:t xml:space="preserve"> L, León-</w:t>
      </w:r>
      <w:proofErr w:type="spellStart"/>
      <w:r w:rsidRPr="007363F4">
        <w:rPr>
          <w:lang w:val="en-US"/>
        </w:rPr>
        <w:t>Yánez</w:t>
      </w:r>
      <w:proofErr w:type="spellEnd"/>
      <w:r w:rsidRPr="007363F4">
        <w:rPr>
          <w:lang w:val="en-US"/>
        </w:rPr>
        <w:t xml:space="preserve"> S, Bendix J &amp; Bader MY. 2022. </w:t>
      </w:r>
      <w:r w:rsidR="007363F4">
        <w:fldChar w:fldCharType="begin"/>
      </w:r>
      <w:r w:rsidR="007363F4" w:rsidRPr="007363F4">
        <w:rPr>
          <w:lang w:val="en-US"/>
        </w:rPr>
        <w:instrText xml:space="preserve"> HYPERLINK "https://doi.org/10.1111/btp.13113" \h </w:instrText>
      </w:r>
      <w:r w:rsidR="007363F4">
        <w:fldChar w:fldCharType="separate"/>
      </w:r>
      <w:r w:rsidRPr="00A67A92">
        <w:rPr>
          <w:rStyle w:val="Hipervnculo"/>
          <w:lang w:val="en-US"/>
          <w:rPrChange w:id="275" w:author="Angel Aguilar" w:date="2024-10-16T10:04:00Z">
            <w:rPr>
              <w:rStyle w:val="Hipervnculo"/>
            </w:rPr>
          </w:rPrChange>
        </w:rPr>
        <w:t>Diversity patterns of epiphytic bryophytes across spatial scales: Species-rich crowns and beta-diverse trunks</w:t>
      </w:r>
      <w:r w:rsidR="007363F4">
        <w:rPr>
          <w:rStyle w:val="Hipervnculo"/>
        </w:rPr>
        <w:fldChar w:fldCharType="end"/>
      </w:r>
      <w:r w:rsidRPr="00A67A92">
        <w:rPr>
          <w:lang w:val="en-US"/>
          <w:rPrChange w:id="276" w:author="Angel Aguilar" w:date="2024-10-16T10:04:00Z">
            <w:rPr/>
          </w:rPrChange>
        </w:rPr>
        <w:t xml:space="preserve">. </w:t>
      </w:r>
      <w:proofErr w:type="spellStart"/>
      <w:r w:rsidRPr="00A67A92">
        <w:rPr>
          <w:lang w:val="en-US"/>
          <w:rPrChange w:id="277" w:author="Angel Aguilar" w:date="2024-10-16T10:04:00Z">
            <w:rPr/>
          </w:rPrChange>
        </w:rPr>
        <w:t>Biotropica</w:t>
      </w:r>
      <w:proofErr w:type="spellEnd"/>
      <w:r w:rsidRPr="00A67A92">
        <w:rPr>
          <w:lang w:val="en-US"/>
          <w:rPrChange w:id="278" w:author="Angel Aguilar" w:date="2024-10-16T10:04:00Z">
            <w:rPr/>
          </w:rPrChange>
        </w:rPr>
        <w:t>. 54(4): 893-905.</w:t>
      </w:r>
    </w:p>
    <w:p w14:paraId="4F34595E" w14:textId="77777777" w:rsidR="005C39BF" w:rsidRPr="00A67A92" w:rsidRDefault="00E1126C">
      <w:pPr>
        <w:pStyle w:val="Bibliografa"/>
        <w:rPr>
          <w:lang w:val="en-US"/>
          <w:rPrChange w:id="279" w:author="Angel Aguilar" w:date="2024-10-16T10:04:00Z">
            <w:rPr/>
          </w:rPrChange>
        </w:rPr>
      </w:pPr>
      <w:bookmarkStart w:id="280" w:name="ref-Bhatta2018"/>
      <w:bookmarkEnd w:id="274"/>
      <w:r w:rsidRPr="00A67A92">
        <w:rPr>
          <w:lang w:val="en-US"/>
          <w:rPrChange w:id="281" w:author="Angel Aguilar" w:date="2024-10-16T10:04:00Z">
            <w:rPr/>
          </w:rPrChange>
        </w:rPr>
        <w:t xml:space="preserve">Bhatta KP, </w:t>
      </w:r>
      <w:proofErr w:type="spellStart"/>
      <w:r w:rsidRPr="00A67A92">
        <w:rPr>
          <w:lang w:val="en-US"/>
          <w:rPrChange w:id="282" w:author="Angel Aguilar" w:date="2024-10-16T10:04:00Z">
            <w:rPr/>
          </w:rPrChange>
        </w:rPr>
        <w:t>Grytnes</w:t>
      </w:r>
      <w:proofErr w:type="spellEnd"/>
      <w:r w:rsidRPr="00A67A92">
        <w:rPr>
          <w:lang w:val="en-US"/>
          <w:rPrChange w:id="283" w:author="Angel Aguilar" w:date="2024-10-16T10:04:00Z">
            <w:rPr/>
          </w:rPrChange>
        </w:rPr>
        <w:t xml:space="preserve"> JA &amp; </w:t>
      </w:r>
      <w:proofErr w:type="spellStart"/>
      <w:r w:rsidRPr="00A67A92">
        <w:rPr>
          <w:lang w:val="en-US"/>
          <w:rPrChange w:id="284" w:author="Angel Aguilar" w:date="2024-10-16T10:04:00Z">
            <w:rPr/>
          </w:rPrChange>
        </w:rPr>
        <w:t>Vetaas</w:t>
      </w:r>
      <w:proofErr w:type="spellEnd"/>
      <w:r w:rsidRPr="00A67A92">
        <w:rPr>
          <w:lang w:val="en-US"/>
          <w:rPrChange w:id="285" w:author="Angel Aguilar" w:date="2024-10-16T10:04:00Z">
            <w:rPr/>
          </w:rPrChange>
        </w:rPr>
        <w:t xml:space="preserve"> OR. 2018. </w:t>
      </w:r>
      <w:r w:rsidR="007363F4">
        <w:fldChar w:fldCharType="begin"/>
      </w:r>
      <w:r w:rsidR="007363F4" w:rsidRPr="00A67A92">
        <w:rPr>
          <w:lang w:val="en-US"/>
          <w:rPrChange w:id="286" w:author="Angel Aguilar" w:date="2024-10-16T10:04:00Z">
            <w:rPr/>
          </w:rPrChange>
        </w:rPr>
        <w:instrText xml:space="preserve"> HYPERLINK "https://doi.org/10.1111/jbi.13188" \h </w:instrText>
      </w:r>
      <w:r w:rsidR="007363F4">
        <w:fldChar w:fldCharType="separate"/>
      </w:r>
      <w:r w:rsidRPr="00A67A92">
        <w:rPr>
          <w:rStyle w:val="Hipervnculo"/>
          <w:lang w:val="en-US"/>
          <w:rPrChange w:id="287" w:author="Angel Aguilar" w:date="2024-10-16T10:04:00Z">
            <w:rPr>
              <w:rStyle w:val="Hipervnculo"/>
            </w:rPr>
          </w:rPrChange>
        </w:rPr>
        <w:t>Scale sensitivity of the relationship between alpha and gamma diversity along an alpine elevation gradient in central Nepal</w:t>
      </w:r>
      <w:r w:rsidR="007363F4">
        <w:rPr>
          <w:rStyle w:val="Hipervnculo"/>
        </w:rPr>
        <w:fldChar w:fldCharType="end"/>
      </w:r>
      <w:r w:rsidRPr="00A67A92">
        <w:rPr>
          <w:lang w:val="en-US"/>
          <w:rPrChange w:id="288" w:author="Angel Aguilar" w:date="2024-10-16T10:04:00Z">
            <w:rPr/>
          </w:rPrChange>
        </w:rPr>
        <w:t>. Journal of Biogeography. 45(4): 804-814.</w:t>
      </w:r>
    </w:p>
    <w:p w14:paraId="26554ECE" w14:textId="77777777" w:rsidR="005C39BF" w:rsidRPr="007363F4" w:rsidRDefault="00E1126C">
      <w:pPr>
        <w:pStyle w:val="Bibliografa"/>
        <w:rPr>
          <w:lang w:val="en-US"/>
        </w:rPr>
      </w:pPr>
      <w:bookmarkStart w:id="289" w:name="ref-Brown2014"/>
      <w:bookmarkEnd w:id="280"/>
      <w:r w:rsidRPr="00A67A92">
        <w:rPr>
          <w:lang w:val="en-US"/>
          <w:rPrChange w:id="290" w:author="Angel Aguilar" w:date="2024-10-16T10:04:00Z">
            <w:rPr/>
          </w:rPrChange>
        </w:rPr>
        <w:t xml:space="preserve">Brown JH. 2014. </w:t>
      </w:r>
      <w:r w:rsidR="007363F4">
        <w:fldChar w:fldCharType="begin"/>
      </w:r>
      <w:r w:rsidR="007363F4" w:rsidRPr="00A67A92">
        <w:rPr>
          <w:lang w:val="en-US"/>
          <w:rPrChange w:id="291" w:author="Angel Aguilar" w:date="2024-10-16T10:04:00Z">
            <w:rPr/>
          </w:rPrChange>
        </w:rPr>
        <w:instrText xml:space="preserve"> HYPERLINK "https://doi.org/10.1111/jbi.12228" \h </w:instrText>
      </w:r>
      <w:r w:rsidR="007363F4">
        <w:fldChar w:fldCharType="separate"/>
      </w:r>
      <w:r w:rsidRPr="00A67A92">
        <w:rPr>
          <w:rStyle w:val="Hipervnculo"/>
          <w:lang w:val="en-US"/>
          <w:rPrChange w:id="292" w:author="Angel Aguilar" w:date="2024-10-16T10:04:00Z">
            <w:rPr>
              <w:rStyle w:val="Hipervnculo"/>
            </w:rPr>
          </w:rPrChange>
        </w:rPr>
        <w:t>Why are there so many species in the tropics?</w:t>
      </w:r>
      <w:r w:rsidR="007363F4">
        <w:rPr>
          <w:rStyle w:val="Hipervnculo"/>
        </w:rPr>
        <w:fldChar w:fldCharType="end"/>
      </w:r>
      <w:r w:rsidRPr="00A67A92">
        <w:rPr>
          <w:lang w:val="en-US"/>
          <w:rPrChange w:id="293" w:author="Angel Aguilar" w:date="2024-10-16T10:04:00Z">
            <w:rPr/>
          </w:rPrChange>
        </w:rPr>
        <w:t xml:space="preserve"> Journal of Biogeography. </w:t>
      </w:r>
      <w:r w:rsidRPr="007363F4">
        <w:rPr>
          <w:lang w:val="en-US"/>
        </w:rPr>
        <w:t>41(1): 8-22.</w:t>
      </w:r>
    </w:p>
    <w:p w14:paraId="31BCFEA4" w14:textId="77777777" w:rsidR="005C39BF" w:rsidRPr="007363F4" w:rsidRDefault="00E1126C">
      <w:pPr>
        <w:pStyle w:val="Bibliografa"/>
        <w:rPr>
          <w:lang w:val="en-US"/>
        </w:rPr>
      </w:pPr>
      <w:bookmarkStart w:id="294" w:name="ref-Castorani2021"/>
      <w:bookmarkEnd w:id="289"/>
      <w:proofErr w:type="spellStart"/>
      <w:r w:rsidRPr="007363F4">
        <w:rPr>
          <w:lang w:val="en-US"/>
        </w:rPr>
        <w:t>Castorani</w:t>
      </w:r>
      <w:proofErr w:type="spellEnd"/>
      <w:r w:rsidRPr="007363F4">
        <w:rPr>
          <w:lang w:val="en-US"/>
        </w:rPr>
        <w:t xml:space="preserve"> MCN, </w:t>
      </w:r>
      <w:proofErr w:type="spellStart"/>
      <w:r w:rsidRPr="007363F4">
        <w:rPr>
          <w:lang w:val="en-US"/>
        </w:rPr>
        <w:t>Harrer</w:t>
      </w:r>
      <w:proofErr w:type="spellEnd"/>
      <w:r w:rsidRPr="007363F4">
        <w:rPr>
          <w:lang w:val="en-US"/>
        </w:rPr>
        <w:t xml:space="preserve"> SL, Miller RJ &amp; Reed DC. 2021. </w:t>
      </w:r>
      <w:r w:rsidR="00580AEB">
        <w:fldChar w:fldCharType="begin"/>
      </w:r>
      <w:r w:rsidR="00580AEB" w:rsidRPr="00580AEB">
        <w:rPr>
          <w:lang w:val="en-US"/>
          <w:rPrChange w:id="295" w:author="Angel Aguilar" w:date="2024-10-17T13:05:00Z">
            <w:rPr/>
          </w:rPrChange>
        </w:rPr>
        <w:instrText xml:space="preserve"> HYPERLINK "https://doi.org/10.1111/ele.13849" \h </w:instrText>
      </w:r>
      <w:r w:rsidR="00580AEB">
        <w:fldChar w:fldCharType="separate"/>
      </w:r>
      <w:r w:rsidRPr="007363F4">
        <w:rPr>
          <w:rStyle w:val="Hipervnculo"/>
          <w:lang w:val="en-US"/>
        </w:rPr>
        <w:t>Disturbance structures canopy and understory productivity along an environmental gradient</w:t>
      </w:r>
      <w:r w:rsidR="00580AEB">
        <w:rPr>
          <w:rStyle w:val="Hipervnculo"/>
          <w:lang w:val="en-US"/>
        </w:rPr>
        <w:fldChar w:fldCharType="end"/>
      </w:r>
      <w:r w:rsidRPr="007363F4">
        <w:rPr>
          <w:lang w:val="en-US"/>
        </w:rPr>
        <w:t>. Ecology Letters. 24(10): 2192-2206.</w:t>
      </w:r>
    </w:p>
    <w:p w14:paraId="3A81B032" w14:textId="77777777" w:rsidR="005C39BF" w:rsidRPr="007363F4" w:rsidRDefault="00E1126C">
      <w:pPr>
        <w:pStyle w:val="Bibliografa"/>
        <w:rPr>
          <w:lang w:val="en-US"/>
        </w:rPr>
      </w:pPr>
      <w:bookmarkStart w:id="296" w:name="ref-Cavender-Bares2009"/>
      <w:bookmarkEnd w:id="294"/>
      <w:r w:rsidRPr="007363F4">
        <w:rPr>
          <w:lang w:val="en-US"/>
        </w:rPr>
        <w:t xml:space="preserve">Cavender-Bares J, Kozak KH, Fine PVA &amp; </w:t>
      </w:r>
      <w:proofErr w:type="spellStart"/>
      <w:r w:rsidRPr="007363F4">
        <w:rPr>
          <w:lang w:val="en-US"/>
        </w:rPr>
        <w:t>Kembel</w:t>
      </w:r>
      <w:proofErr w:type="spellEnd"/>
      <w:r w:rsidRPr="007363F4">
        <w:rPr>
          <w:lang w:val="en-US"/>
        </w:rPr>
        <w:t xml:space="preserve"> SW. 2009. </w:t>
      </w:r>
      <w:r w:rsidR="00580AEB">
        <w:fldChar w:fldCharType="begin"/>
      </w:r>
      <w:r w:rsidR="00580AEB" w:rsidRPr="00580AEB">
        <w:rPr>
          <w:lang w:val="en-US"/>
          <w:rPrChange w:id="297" w:author="Angel Aguilar" w:date="2024-10-17T13:05:00Z">
            <w:rPr/>
          </w:rPrChange>
        </w:rPr>
        <w:instrText xml:space="preserve"> HYPERLINK "https://doi.org/10.1111/j.1461-0248.2009.01314.x" \h </w:instrText>
      </w:r>
      <w:r w:rsidR="00580AEB">
        <w:fldChar w:fldCharType="separate"/>
      </w:r>
      <w:r w:rsidRPr="007363F4">
        <w:rPr>
          <w:rStyle w:val="Hipervnculo"/>
          <w:lang w:val="en-US"/>
        </w:rPr>
        <w:t>The merging of community ecology and phylogenetic biology</w:t>
      </w:r>
      <w:r w:rsidR="00580AEB">
        <w:rPr>
          <w:rStyle w:val="Hipervnculo"/>
          <w:lang w:val="en-US"/>
        </w:rPr>
        <w:fldChar w:fldCharType="end"/>
      </w:r>
      <w:r w:rsidRPr="007363F4">
        <w:rPr>
          <w:lang w:val="en-US"/>
        </w:rPr>
        <w:t>. Ecology Letters. 12(7): 693-715.</w:t>
      </w:r>
    </w:p>
    <w:p w14:paraId="1C51471B" w14:textId="77777777" w:rsidR="005C39BF" w:rsidRPr="007363F4" w:rsidRDefault="00E1126C">
      <w:pPr>
        <w:pStyle w:val="Bibliografa"/>
        <w:rPr>
          <w:lang w:val="en-US"/>
        </w:rPr>
      </w:pPr>
      <w:bookmarkStart w:id="298" w:name="ref-Chan2022"/>
      <w:bookmarkEnd w:id="296"/>
      <w:r w:rsidRPr="007363F4">
        <w:rPr>
          <w:lang w:val="en-US"/>
        </w:rPr>
        <w:t xml:space="preserve">Chan JY, Mun S, </w:t>
      </w:r>
      <w:proofErr w:type="spellStart"/>
      <w:r w:rsidRPr="007363F4">
        <w:rPr>
          <w:lang w:val="en-US"/>
        </w:rPr>
        <w:t>Leow</w:t>
      </w:r>
      <w:proofErr w:type="spellEnd"/>
      <w:r w:rsidRPr="007363F4">
        <w:rPr>
          <w:lang w:val="en-US"/>
        </w:rPr>
        <w:t xml:space="preserve"> H, Bea KT, Cheng WK, </w:t>
      </w:r>
      <w:proofErr w:type="spellStart"/>
      <w:r w:rsidRPr="007363F4">
        <w:rPr>
          <w:lang w:val="en-US"/>
        </w:rPr>
        <w:t>Phoong</w:t>
      </w:r>
      <w:proofErr w:type="spellEnd"/>
      <w:r w:rsidRPr="007363F4">
        <w:rPr>
          <w:lang w:val="en-US"/>
        </w:rPr>
        <w:t xml:space="preserve"> SW, Hong Z &amp; Chen Y. 2022. Mitigating the multicollinearity problem and its machine learning </w:t>
      </w:r>
      <w:proofErr w:type="gramStart"/>
      <w:r w:rsidRPr="007363F4">
        <w:rPr>
          <w:lang w:val="en-US"/>
        </w:rPr>
        <w:t>approach :</w:t>
      </w:r>
      <w:proofErr w:type="gramEnd"/>
      <w:r w:rsidRPr="007363F4">
        <w:rPr>
          <w:lang w:val="en-US"/>
        </w:rPr>
        <w:t xml:space="preserve"> A review. Mathematics. 10(8): 1283.</w:t>
      </w:r>
    </w:p>
    <w:p w14:paraId="7521A196" w14:textId="77777777" w:rsidR="005C39BF" w:rsidRDefault="00E1126C">
      <w:pPr>
        <w:pStyle w:val="Bibliografa"/>
      </w:pPr>
      <w:bookmarkStart w:id="299" w:name="ref-Chave2013"/>
      <w:bookmarkEnd w:id="298"/>
      <w:proofErr w:type="spellStart"/>
      <w:r w:rsidRPr="007363F4">
        <w:rPr>
          <w:lang w:val="en-US"/>
        </w:rPr>
        <w:t>Chave</w:t>
      </w:r>
      <w:proofErr w:type="spellEnd"/>
      <w:r w:rsidRPr="007363F4">
        <w:rPr>
          <w:lang w:val="en-US"/>
        </w:rPr>
        <w:t xml:space="preserve"> J. 2013. </w:t>
      </w:r>
      <w:r w:rsidR="00580AEB">
        <w:fldChar w:fldCharType="begin"/>
      </w:r>
      <w:r w:rsidR="00580AEB" w:rsidRPr="00580AEB">
        <w:rPr>
          <w:lang w:val="en-US"/>
          <w:rPrChange w:id="300" w:author="Angel Aguilar" w:date="2024-10-17T13:05:00Z">
            <w:rPr/>
          </w:rPrChange>
        </w:rPr>
        <w:instrText xml:space="preserve"> HYPERLINK "https://doi.org/10.1111/ele.12048" \h </w:instrText>
      </w:r>
      <w:r w:rsidR="00580AEB">
        <w:fldChar w:fldCharType="separate"/>
      </w:r>
      <w:r w:rsidRPr="007363F4">
        <w:rPr>
          <w:rStyle w:val="Hipervnculo"/>
          <w:lang w:val="en-US"/>
        </w:rPr>
        <w:t>The problem of pattern and scale in ecology: What have we learned in 20 years?</w:t>
      </w:r>
      <w:r w:rsidR="00580AEB">
        <w:rPr>
          <w:rStyle w:val="Hipervnculo"/>
          <w:lang w:val="en-US"/>
        </w:rPr>
        <w:fldChar w:fldCharType="end"/>
      </w:r>
      <w:r w:rsidRPr="007363F4">
        <w:rPr>
          <w:lang w:val="en-US"/>
        </w:rPr>
        <w:t xml:space="preserve"> </w:t>
      </w:r>
      <w:proofErr w:type="spellStart"/>
      <w:r>
        <w:t>Ecology</w:t>
      </w:r>
      <w:proofErr w:type="spellEnd"/>
      <w:r>
        <w:t xml:space="preserve"> </w:t>
      </w:r>
      <w:proofErr w:type="spellStart"/>
      <w:r>
        <w:t>Letters</w:t>
      </w:r>
      <w:proofErr w:type="spellEnd"/>
      <w:r>
        <w:t>. 16(SUPPL.1): 4-16.</w:t>
      </w:r>
    </w:p>
    <w:p w14:paraId="2640DBF9" w14:textId="77777777" w:rsidR="005C39BF" w:rsidRDefault="00E1126C">
      <w:pPr>
        <w:pStyle w:val="Bibliografa"/>
      </w:pPr>
      <w:bookmarkStart w:id="301" w:name="ref-Cuesta2017"/>
      <w:bookmarkEnd w:id="299"/>
      <w:r>
        <w:t xml:space="preserve">Cuesta F, </w:t>
      </w:r>
      <w:proofErr w:type="spellStart"/>
      <w:r>
        <w:t>Peralvo</w:t>
      </w:r>
      <w:proofErr w:type="spellEnd"/>
      <w:r>
        <w:t xml:space="preserve"> M, Merino-Viteri A, Bustamante M, Baquero F, Freile JF, Muriel P &amp; Torres-Carvajal O. 2017. </w:t>
      </w:r>
      <w:hyperlink r:id="rId13">
        <w:r w:rsidRPr="007363F4">
          <w:rPr>
            <w:rStyle w:val="Hipervnculo"/>
            <w:lang w:val="en-US"/>
          </w:rPr>
          <w:t>Priority areas for biodiversity conservation in mainland Ecuador</w:t>
        </w:r>
      </w:hyperlink>
      <w:r w:rsidRPr="007363F4">
        <w:rPr>
          <w:lang w:val="en-US"/>
        </w:rPr>
        <w:t xml:space="preserve">. Neotropical Biodiversity. </w:t>
      </w:r>
      <w:r>
        <w:t>3(1): 93-106.</w:t>
      </w:r>
    </w:p>
    <w:p w14:paraId="2143A943" w14:textId="77777777" w:rsidR="005C39BF" w:rsidRDefault="00E1126C">
      <w:pPr>
        <w:pStyle w:val="Bibliografa"/>
      </w:pPr>
      <w:bookmarkStart w:id="302" w:name="ref-DeLaTorre2008"/>
      <w:bookmarkEnd w:id="301"/>
      <w:r>
        <w:t xml:space="preserve">De La Torre L, Navarrete H, Muriel M P, </w:t>
      </w:r>
      <w:proofErr w:type="spellStart"/>
      <w:r>
        <w:t>Macía</w:t>
      </w:r>
      <w:proofErr w:type="spellEnd"/>
      <w:r>
        <w:t xml:space="preserve"> MJ &amp; H. </w:t>
      </w:r>
      <w:proofErr w:type="spellStart"/>
      <w:r>
        <w:t>Balslev</w:t>
      </w:r>
      <w:proofErr w:type="spellEnd"/>
      <w:r>
        <w:t>. 2008. Enciclopedia de las Plantas Útiles del Ecuador. Quito: Universidad Católica del Ecuador. p. 956.</w:t>
      </w:r>
    </w:p>
    <w:p w14:paraId="3BC145F5" w14:textId="77777777" w:rsidR="005C39BF" w:rsidRPr="007363F4" w:rsidRDefault="00E1126C">
      <w:pPr>
        <w:pStyle w:val="Bibliografa"/>
        <w:rPr>
          <w:lang w:val="en-US"/>
        </w:rPr>
      </w:pPr>
      <w:bookmarkStart w:id="303" w:name="ref-Dembicz2021"/>
      <w:bookmarkEnd w:id="302"/>
      <w:proofErr w:type="spellStart"/>
      <w:r>
        <w:t>Dembicz</w:t>
      </w:r>
      <w:proofErr w:type="spellEnd"/>
      <w:r>
        <w:t xml:space="preserve"> I, </w:t>
      </w:r>
      <w:proofErr w:type="spellStart"/>
      <w:r>
        <w:t>Dengler</w:t>
      </w:r>
      <w:proofErr w:type="spellEnd"/>
      <w:r>
        <w:t xml:space="preserve"> J, </w:t>
      </w:r>
      <w:proofErr w:type="spellStart"/>
      <w:r>
        <w:t>Steinbauer</w:t>
      </w:r>
      <w:proofErr w:type="spellEnd"/>
      <w:r>
        <w:t xml:space="preserve"> MJ, Matthews TJ, </w:t>
      </w:r>
      <w:proofErr w:type="spellStart"/>
      <w:r>
        <w:t>Bartha</w:t>
      </w:r>
      <w:proofErr w:type="spellEnd"/>
      <w:r>
        <w:t xml:space="preserve"> S, </w:t>
      </w:r>
      <w:proofErr w:type="spellStart"/>
      <w:r>
        <w:t>Burrascano</w:t>
      </w:r>
      <w:proofErr w:type="spellEnd"/>
      <w:r>
        <w:t xml:space="preserve"> S, </w:t>
      </w:r>
      <w:proofErr w:type="spellStart"/>
      <w:r>
        <w:t>Chiarucci</w:t>
      </w:r>
      <w:proofErr w:type="spellEnd"/>
      <w:r>
        <w:t xml:space="preserve"> A, </w:t>
      </w:r>
      <w:proofErr w:type="spellStart"/>
      <w:r>
        <w:t>Filibeck</w:t>
      </w:r>
      <w:proofErr w:type="spellEnd"/>
      <w:r>
        <w:t xml:space="preserve"> G, </w:t>
      </w:r>
      <w:proofErr w:type="spellStart"/>
      <w:r>
        <w:t>Gillet</w:t>
      </w:r>
      <w:proofErr w:type="spellEnd"/>
      <w:r>
        <w:t xml:space="preserve"> F, </w:t>
      </w:r>
      <w:proofErr w:type="spellStart"/>
      <w:r>
        <w:t>Janišová</w:t>
      </w:r>
      <w:proofErr w:type="spellEnd"/>
      <w:r>
        <w:t xml:space="preserve"> M, et al. 2021. </w:t>
      </w:r>
      <w:r w:rsidR="00580AEB">
        <w:fldChar w:fldCharType="begin"/>
      </w:r>
      <w:r w:rsidR="00580AEB">
        <w:instrText xml:space="preserve"> HYPERLINK "https://doi.org/10.1111/jvs.13045" \h </w:instrText>
      </w:r>
      <w:r w:rsidR="00580AEB">
        <w:fldChar w:fldCharType="separate"/>
      </w:r>
      <w:r w:rsidRPr="00580AEB">
        <w:rPr>
          <w:rStyle w:val="Hipervnculo"/>
          <w:lang w:val="en-US"/>
          <w:rPrChange w:id="304" w:author="Angel Aguilar" w:date="2024-10-17T13:05:00Z">
            <w:rPr>
              <w:rStyle w:val="Hipervnculo"/>
            </w:rPr>
          </w:rPrChange>
        </w:rPr>
        <w:t xml:space="preserve">Fine-grain beta diversity of </w:t>
      </w:r>
      <w:proofErr w:type="spellStart"/>
      <w:r w:rsidRPr="00580AEB">
        <w:rPr>
          <w:rStyle w:val="Hipervnculo"/>
          <w:lang w:val="en-US"/>
          <w:rPrChange w:id="305" w:author="Angel Aguilar" w:date="2024-10-17T13:05:00Z">
            <w:rPr>
              <w:rStyle w:val="Hipervnculo"/>
            </w:rPr>
          </w:rPrChange>
        </w:rPr>
        <w:t>Palaearctic</w:t>
      </w:r>
      <w:proofErr w:type="spellEnd"/>
      <w:r w:rsidRPr="00580AEB">
        <w:rPr>
          <w:rStyle w:val="Hipervnculo"/>
          <w:lang w:val="en-US"/>
          <w:rPrChange w:id="306" w:author="Angel Aguilar" w:date="2024-10-17T13:05:00Z">
            <w:rPr>
              <w:rStyle w:val="Hipervnculo"/>
            </w:rPr>
          </w:rPrChange>
        </w:rPr>
        <w:t xml:space="preserve"> grassland vegetation</w:t>
      </w:r>
      <w:r w:rsidR="00580AEB">
        <w:rPr>
          <w:rStyle w:val="Hipervnculo"/>
        </w:rPr>
        <w:fldChar w:fldCharType="end"/>
      </w:r>
      <w:r w:rsidRPr="00580AEB">
        <w:rPr>
          <w:lang w:val="en-US"/>
          <w:rPrChange w:id="307" w:author="Angel Aguilar" w:date="2024-10-17T13:05:00Z">
            <w:rPr/>
          </w:rPrChange>
        </w:rPr>
        <w:t xml:space="preserve">. </w:t>
      </w:r>
      <w:r w:rsidRPr="007363F4">
        <w:rPr>
          <w:lang w:val="en-US"/>
        </w:rPr>
        <w:t>Journal of Vegetation Science. 32(3).</w:t>
      </w:r>
    </w:p>
    <w:p w14:paraId="00A5A0F3" w14:textId="77777777" w:rsidR="005C39BF" w:rsidRPr="007363F4" w:rsidRDefault="00E1126C">
      <w:pPr>
        <w:pStyle w:val="Bibliografa"/>
        <w:rPr>
          <w:lang w:val="en-US"/>
        </w:rPr>
      </w:pPr>
      <w:bookmarkStart w:id="308" w:name="ref-Dyer2007"/>
      <w:bookmarkEnd w:id="303"/>
      <w:r w:rsidRPr="007363F4">
        <w:rPr>
          <w:lang w:val="en-US"/>
        </w:rPr>
        <w:t xml:space="preserve">Dyer LA, Singer MS, </w:t>
      </w:r>
      <w:proofErr w:type="spellStart"/>
      <w:r w:rsidRPr="007363F4">
        <w:rPr>
          <w:lang w:val="en-US"/>
        </w:rPr>
        <w:t>Lill</w:t>
      </w:r>
      <w:proofErr w:type="spellEnd"/>
      <w:r w:rsidRPr="007363F4">
        <w:rPr>
          <w:lang w:val="en-US"/>
        </w:rPr>
        <w:t xml:space="preserve"> JT, </w:t>
      </w:r>
      <w:proofErr w:type="spellStart"/>
      <w:r w:rsidRPr="007363F4">
        <w:rPr>
          <w:lang w:val="en-US"/>
        </w:rPr>
        <w:t>Stireman</w:t>
      </w:r>
      <w:proofErr w:type="spellEnd"/>
      <w:r w:rsidRPr="007363F4">
        <w:rPr>
          <w:lang w:val="en-US"/>
        </w:rPr>
        <w:t xml:space="preserve"> JO, Gentry GL, Marquis RJ, </w:t>
      </w:r>
      <w:proofErr w:type="spellStart"/>
      <w:r w:rsidRPr="007363F4">
        <w:rPr>
          <w:lang w:val="en-US"/>
        </w:rPr>
        <w:t>Ricklefs</w:t>
      </w:r>
      <w:proofErr w:type="spellEnd"/>
      <w:r w:rsidRPr="007363F4">
        <w:rPr>
          <w:lang w:val="en-US"/>
        </w:rPr>
        <w:t xml:space="preserve"> RE, </w:t>
      </w:r>
      <w:proofErr w:type="spellStart"/>
      <w:r w:rsidRPr="007363F4">
        <w:rPr>
          <w:lang w:val="en-US"/>
        </w:rPr>
        <w:t>Greeney</w:t>
      </w:r>
      <w:proofErr w:type="spellEnd"/>
      <w:r w:rsidRPr="007363F4">
        <w:rPr>
          <w:lang w:val="en-US"/>
        </w:rPr>
        <w:t xml:space="preserve"> HF, Wagner DL, </w:t>
      </w:r>
      <w:proofErr w:type="spellStart"/>
      <w:r w:rsidRPr="007363F4">
        <w:rPr>
          <w:lang w:val="en-US"/>
        </w:rPr>
        <w:t>Morais</w:t>
      </w:r>
      <w:proofErr w:type="spellEnd"/>
      <w:r w:rsidRPr="007363F4">
        <w:rPr>
          <w:lang w:val="en-US"/>
        </w:rPr>
        <w:t xml:space="preserve"> HC, et al. 2007. </w:t>
      </w:r>
      <w:r w:rsidR="00580AEB">
        <w:fldChar w:fldCharType="begin"/>
      </w:r>
      <w:r w:rsidR="00580AEB" w:rsidRPr="00580AEB">
        <w:rPr>
          <w:lang w:val="en-US"/>
          <w:rPrChange w:id="309" w:author="Angel Aguilar" w:date="2024-10-17T13:05:00Z">
            <w:rPr/>
          </w:rPrChange>
        </w:rPr>
        <w:instrText xml:space="preserve"> HYPERLINK "https://doi.org/10.1038/nature05884" \h </w:instrText>
      </w:r>
      <w:r w:rsidR="00580AEB">
        <w:fldChar w:fldCharType="separate"/>
      </w:r>
      <w:r w:rsidRPr="007363F4">
        <w:rPr>
          <w:rStyle w:val="Hipervnculo"/>
          <w:lang w:val="en-US"/>
        </w:rPr>
        <w:t>Host specificity of Lepidoptera in tropical and temperate forests</w:t>
      </w:r>
      <w:r w:rsidR="00580AEB">
        <w:rPr>
          <w:rStyle w:val="Hipervnculo"/>
          <w:lang w:val="en-US"/>
        </w:rPr>
        <w:fldChar w:fldCharType="end"/>
      </w:r>
      <w:r w:rsidRPr="007363F4">
        <w:rPr>
          <w:lang w:val="en-US"/>
        </w:rPr>
        <w:t>. Nature. 448(7154): 696-699.</w:t>
      </w:r>
    </w:p>
    <w:p w14:paraId="6D1C2EB1" w14:textId="77777777" w:rsidR="005C39BF" w:rsidRPr="00A67A92" w:rsidRDefault="00E1126C">
      <w:pPr>
        <w:pStyle w:val="Bibliografa"/>
        <w:rPr>
          <w:lang w:val="en-US"/>
          <w:rPrChange w:id="310" w:author="Angel Aguilar" w:date="2024-10-16T10:04:00Z">
            <w:rPr/>
          </w:rPrChange>
        </w:rPr>
      </w:pPr>
      <w:bookmarkStart w:id="311" w:name="ref-Dyer2010"/>
      <w:bookmarkEnd w:id="308"/>
      <w:r w:rsidRPr="007363F4">
        <w:rPr>
          <w:lang w:val="en-US"/>
        </w:rPr>
        <w:t xml:space="preserve">Dyer LA, Walla TR, </w:t>
      </w:r>
      <w:proofErr w:type="spellStart"/>
      <w:r w:rsidRPr="007363F4">
        <w:rPr>
          <w:lang w:val="en-US"/>
        </w:rPr>
        <w:t>Greeney</w:t>
      </w:r>
      <w:proofErr w:type="spellEnd"/>
      <w:r w:rsidRPr="007363F4">
        <w:rPr>
          <w:lang w:val="en-US"/>
        </w:rPr>
        <w:t xml:space="preserve"> HF, </w:t>
      </w:r>
      <w:proofErr w:type="spellStart"/>
      <w:r w:rsidRPr="007363F4">
        <w:rPr>
          <w:lang w:val="en-US"/>
        </w:rPr>
        <w:t>Stireman</w:t>
      </w:r>
      <w:proofErr w:type="spellEnd"/>
      <w:r w:rsidRPr="007363F4">
        <w:rPr>
          <w:lang w:val="en-US"/>
        </w:rPr>
        <w:t xml:space="preserve"> JO &amp; Hazen RF. 2010. </w:t>
      </w:r>
      <w:r w:rsidR="00580AEB">
        <w:fldChar w:fldCharType="begin"/>
      </w:r>
      <w:r w:rsidR="00580AEB" w:rsidRPr="00580AEB">
        <w:rPr>
          <w:lang w:val="en-US"/>
          <w:rPrChange w:id="312" w:author="Angel Aguilar" w:date="2024-10-17T13:05:00Z">
            <w:rPr/>
          </w:rPrChange>
        </w:rPr>
        <w:instrText xml:space="preserve"> HYPERLINK "https://doi.org/10.1111/j.1744-7429.2009.00624.x" \h </w:instrText>
      </w:r>
      <w:r w:rsidR="00580AEB">
        <w:fldChar w:fldCharType="separate"/>
      </w:r>
      <w:r w:rsidRPr="007363F4">
        <w:rPr>
          <w:rStyle w:val="Hipervnculo"/>
          <w:lang w:val="en-US"/>
        </w:rPr>
        <w:t>Diversity of Interactions: A Metric for Studies of Biodiversity</w:t>
      </w:r>
      <w:r w:rsidR="00580AEB">
        <w:rPr>
          <w:rStyle w:val="Hipervnculo"/>
          <w:lang w:val="en-US"/>
        </w:rPr>
        <w:fldChar w:fldCharType="end"/>
      </w:r>
      <w:r w:rsidRPr="007363F4">
        <w:rPr>
          <w:lang w:val="en-US"/>
        </w:rPr>
        <w:t xml:space="preserve">. </w:t>
      </w:r>
      <w:proofErr w:type="spellStart"/>
      <w:r w:rsidRPr="007363F4">
        <w:rPr>
          <w:lang w:val="en-US"/>
        </w:rPr>
        <w:t>Biotropica</w:t>
      </w:r>
      <w:proofErr w:type="spellEnd"/>
      <w:r w:rsidRPr="007363F4">
        <w:rPr>
          <w:lang w:val="en-US"/>
        </w:rPr>
        <w:t xml:space="preserve">. </w:t>
      </w:r>
      <w:r w:rsidRPr="00A67A92">
        <w:rPr>
          <w:lang w:val="en-US"/>
          <w:rPrChange w:id="313" w:author="Angel Aguilar" w:date="2024-10-16T10:04:00Z">
            <w:rPr/>
          </w:rPrChange>
        </w:rPr>
        <w:t>42(3): 281-289.</w:t>
      </w:r>
    </w:p>
    <w:p w14:paraId="6D3820C7" w14:textId="77777777" w:rsidR="005C39BF" w:rsidRDefault="00E1126C">
      <w:pPr>
        <w:pStyle w:val="Bibliografa"/>
      </w:pPr>
      <w:bookmarkStart w:id="314" w:name="ref-Fick2017"/>
      <w:bookmarkEnd w:id="311"/>
      <w:r w:rsidRPr="00A67A92">
        <w:rPr>
          <w:lang w:val="en-US"/>
          <w:rPrChange w:id="315" w:author="Angel Aguilar" w:date="2024-10-16T10:04:00Z">
            <w:rPr/>
          </w:rPrChange>
        </w:rPr>
        <w:t xml:space="preserve">Fick SE &amp; </w:t>
      </w:r>
      <w:proofErr w:type="spellStart"/>
      <w:r w:rsidRPr="00A67A92">
        <w:rPr>
          <w:lang w:val="en-US"/>
          <w:rPrChange w:id="316" w:author="Angel Aguilar" w:date="2024-10-16T10:04:00Z">
            <w:rPr/>
          </w:rPrChange>
        </w:rPr>
        <w:t>Hijmans</w:t>
      </w:r>
      <w:proofErr w:type="spellEnd"/>
      <w:r w:rsidRPr="00A67A92">
        <w:rPr>
          <w:lang w:val="en-US"/>
          <w:rPrChange w:id="317" w:author="Angel Aguilar" w:date="2024-10-16T10:04:00Z">
            <w:rPr/>
          </w:rPrChange>
        </w:rPr>
        <w:t xml:space="preserve"> RJ. 2017. </w:t>
      </w:r>
      <w:r w:rsidR="007363F4">
        <w:fldChar w:fldCharType="begin"/>
      </w:r>
      <w:r w:rsidR="007363F4" w:rsidRPr="00A67A92">
        <w:rPr>
          <w:lang w:val="en-US"/>
          <w:rPrChange w:id="318" w:author="Angel Aguilar" w:date="2024-10-16T10:04:00Z">
            <w:rPr/>
          </w:rPrChange>
        </w:rPr>
        <w:instrText xml:space="preserve"> HYPERLINK "https://doi.org/10.1002/joc.5086" \h </w:instrText>
      </w:r>
      <w:r w:rsidR="007363F4">
        <w:fldChar w:fldCharType="separate"/>
      </w:r>
      <w:proofErr w:type="spellStart"/>
      <w:r w:rsidRPr="00A67A92">
        <w:rPr>
          <w:rStyle w:val="Hipervnculo"/>
          <w:lang w:val="en-US"/>
          <w:rPrChange w:id="319" w:author="Angel Aguilar" w:date="2024-10-16T10:04:00Z">
            <w:rPr>
              <w:rStyle w:val="Hipervnculo"/>
            </w:rPr>
          </w:rPrChange>
        </w:rPr>
        <w:t>WorldClim</w:t>
      </w:r>
      <w:proofErr w:type="spellEnd"/>
      <w:r w:rsidRPr="00A67A92">
        <w:rPr>
          <w:rStyle w:val="Hipervnculo"/>
          <w:lang w:val="en-US"/>
          <w:rPrChange w:id="320" w:author="Angel Aguilar" w:date="2024-10-16T10:04:00Z">
            <w:rPr>
              <w:rStyle w:val="Hipervnculo"/>
            </w:rPr>
          </w:rPrChange>
        </w:rPr>
        <w:t xml:space="preserve"> 2: new 1-km spatial resolution climate surfaces for global land areas</w:t>
      </w:r>
      <w:r w:rsidR="007363F4">
        <w:rPr>
          <w:rStyle w:val="Hipervnculo"/>
        </w:rPr>
        <w:fldChar w:fldCharType="end"/>
      </w:r>
      <w:r w:rsidRPr="00A67A92">
        <w:rPr>
          <w:lang w:val="en-US"/>
          <w:rPrChange w:id="321" w:author="Angel Aguilar" w:date="2024-10-16T10:04:00Z">
            <w:rPr/>
          </w:rPrChange>
        </w:rPr>
        <w:t xml:space="preserve">. </w:t>
      </w:r>
      <w:r>
        <w:t xml:space="preserve">International </w:t>
      </w:r>
      <w:proofErr w:type="spellStart"/>
      <w:r>
        <w:t>Journal</w:t>
      </w:r>
      <w:proofErr w:type="spellEnd"/>
      <w:r>
        <w:t xml:space="preserve"> </w:t>
      </w:r>
      <w:proofErr w:type="spellStart"/>
      <w:r>
        <w:t>of</w:t>
      </w:r>
      <w:proofErr w:type="spellEnd"/>
      <w:r>
        <w:t xml:space="preserve"> </w:t>
      </w:r>
      <w:proofErr w:type="spellStart"/>
      <w:r>
        <w:t>Climatology</w:t>
      </w:r>
      <w:proofErr w:type="spellEnd"/>
      <w:r>
        <w:t>. 37(12): 4302-4315.</w:t>
      </w:r>
    </w:p>
    <w:p w14:paraId="1D4E6E01" w14:textId="77777777" w:rsidR="005C39BF" w:rsidRPr="00580AEB" w:rsidRDefault="00E1126C">
      <w:pPr>
        <w:pStyle w:val="Bibliografa"/>
        <w:rPr>
          <w:lang w:val="en-US"/>
          <w:rPrChange w:id="322" w:author="Angel Aguilar" w:date="2024-10-17T13:05:00Z">
            <w:rPr/>
          </w:rPrChange>
        </w:rPr>
      </w:pPr>
      <w:bookmarkStart w:id="323" w:name="ref-Girardin2014"/>
      <w:bookmarkEnd w:id="314"/>
      <w:proofErr w:type="spellStart"/>
      <w:r>
        <w:t>Girardin</w:t>
      </w:r>
      <w:proofErr w:type="spellEnd"/>
      <w:r>
        <w:t xml:space="preserve"> CAJ, </w:t>
      </w:r>
      <w:proofErr w:type="spellStart"/>
      <w:r>
        <w:t>Farfan-Rios</w:t>
      </w:r>
      <w:proofErr w:type="spellEnd"/>
      <w:r>
        <w:t xml:space="preserve"> W, </w:t>
      </w:r>
      <w:proofErr w:type="spellStart"/>
      <w:r>
        <w:t>Garcia</w:t>
      </w:r>
      <w:proofErr w:type="spellEnd"/>
      <w:r>
        <w:t xml:space="preserve"> K, </w:t>
      </w:r>
      <w:proofErr w:type="spellStart"/>
      <w:r>
        <w:t>Feeley</w:t>
      </w:r>
      <w:proofErr w:type="spellEnd"/>
      <w:r>
        <w:t xml:space="preserve"> KJ, Jørgensen PM, Murakami AA, </w:t>
      </w:r>
      <w:proofErr w:type="spellStart"/>
      <w:r>
        <w:t>Cayola</w:t>
      </w:r>
      <w:proofErr w:type="spellEnd"/>
      <w:r>
        <w:t xml:space="preserve"> Pérez L, Seidel R, Paniagua N, Fuentes Claros AF, et al. 2014. </w:t>
      </w:r>
      <w:r w:rsidR="007363F4">
        <w:fldChar w:fldCharType="begin"/>
      </w:r>
      <w:r w:rsidR="007363F4">
        <w:instrText xml:space="preserve"> HYPERLINK "https://doi.org/10.1080/17550874.2013.820806" \h </w:instrText>
      </w:r>
      <w:r w:rsidR="007363F4">
        <w:fldChar w:fldCharType="separate"/>
      </w:r>
      <w:r w:rsidRPr="00A67A92">
        <w:rPr>
          <w:rStyle w:val="Hipervnculo"/>
          <w:lang w:val="en-US"/>
          <w:rPrChange w:id="324" w:author="Angel Aguilar" w:date="2024-10-16T10:04:00Z">
            <w:rPr>
              <w:rStyle w:val="Hipervnculo"/>
            </w:rPr>
          </w:rPrChange>
        </w:rPr>
        <w:t>Spatial patterns of above-ground structure, biomass and composition in a network of six Andean elevation transects</w:t>
      </w:r>
      <w:r w:rsidR="007363F4">
        <w:rPr>
          <w:rStyle w:val="Hipervnculo"/>
        </w:rPr>
        <w:fldChar w:fldCharType="end"/>
      </w:r>
      <w:r w:rsidRPr="00A67A92">
        <w:rPr>
          <w:lang w:val="en-US"/>
          <w:rPrChange w:id="325" w:author="Angel Aguilar" w:date="2024-10-16T10:04:00Z">
            <w:rPr/>
          </w:rPrChange>
        </w:rPr>
        <w:t xml:space="preserve">. </w:t>
      </w:r>
      <w:r w:rsidRPr="00580AEB">
        <w:rPr>
          <w:lang w:val="en-US"/>
          <w:rPrChange w:id="326" w:author="Angel Aguilar" w:date="2024-10-17T13:05:00Z">
            <w:rPr/>
          </w:rPrChange>
        </w:rPr>
        <w:t>Plant Ecology and Diversity. 7(1-2): 161-171.</w:t>
      </w:r>
    </w:p>
    <w:p w14:paraId="64DECBA4" w14:textId="77777777" w:rsidR="005C39BF" w:rsidRDefault="00E1126C">
      <w:pPr>
        <w:pStyle w:val="Bibliografa"/>
      </w:pPr>
      <w:bookmarkStart w:id="327" w:name="ref-Gomez-de-Mariscal2021"/>
      <w:bookmarkEnd w:id="323"/>
      <w:r w:rsidRPr="00D7716C">
        <w:lastRenderedPageBreak/>
        <w:t xml:space="preserve">Gómez-de-Mariscal E, Guerrero V, </w:t>
      </w:r>
      <w:proofErr w:type="spellStart"/>
      <w:r w:rsidRPr="00D7716C">
        <w:t>Sneider</w:t>
      </w:r>
      <w:proofErr w:type="spellEnd"/>
      <w:r w:rsidRPr="00D7716C">
        <w:t xml:space="preserve"> A, </w:t>
      </w:r>
      <w:proofErr w:type="spellStart"/>
      <w:r w:rsidRPr="00D7716C">
        <w:t>Jayatilaka</w:t>
      </w:r>
      <w:proofErr w:type="spellEnd"/>
      <w:r w:rsidRPr="00D7716C">
        <w:t xml:space="preserve"> H, Phillip JM, Wirtz D &amp; Muñoz-Barrutia A. 2021. </w:t>
      </w:r>
      <w:r w:rsidR="00286470">
        <w:fldChar w:fldCharType="begin"/>
      </w:r>
      <w:r w:rsidR="00286470" w:rsidRPr="00D7716C">
        <w:rPr>
          <w:rPrChange w:id="328" w:author="Angel Aguilar" w:date="2024-11-08T20:37:00Z">
            <w:rPr/>
          </w:rPrChange>
        </w:rPr>
        <w:instrText xml:space="preserve"> HYPERLINK "https://doi.org/10.1038/s41598-021-00199-5" \h </w:instrText>
      </w:r>
      <w:r w:rsidR="00286470">
        <w:fldChar w:fldCharType="separate"/>
      </w:r>
      <w:r w:rsidRPr="007363F4">
        <w:rPr>
          <w:rStyle w:val="Hipervnculo"/>
          <w:lang w:val="en-US"/>
        </w:rPr>
        <w:t>Use of the p-values as a size-dependent function to address practical differences when analyzing large datasets</w:t>
      </w:r>
      <w:r w:rsidR="00286470">
        <w:rPr>
          <w:rStyle w:val="Hipervnculo"/>
          <w:lang w:val="en-US"/>
        </w:rPr>
        <w:fldChar w:fldCharType="end"/>
      </w:r>
      <w:r w:rsidRPr="007363F4">
        <w:rPr>
          <w:lang w:val="en-US"/>
        </w:rPr>
        <w:t xml:space="preserve">. </w:t>
      </w:r>
      <w:proofErr w:type="spellStart"/>
      <w:r>
        <w:t>Scientific</w:t>
      </w:r>
      <w:proofErr w:type="spellEnd"/>
      <w:r>
        <w:t xml:space="preserve"> </w:t>
      </w:r>
      <w:proofErr w:type="spellStart"/>
      <w:r>
        <w:t>Reports</w:t>
      </w:r>
      <w:proofErr w:type="spellEnd"/>
      <w:r>
        <w:t>. 11(1): 1-13.</w:t>
      </w:r>
    </w:p>
    <w:p w14:paraId="52374405" w14:textId="77777777" w:rsidR="005C39BF" w:rsidRPr="00A67A92" w:rsidRDefault="00E1126C">
      <w:pPr>
        <w:pStyle w:val="Bibliografa"/>
        <w:rPr>
          <w:lang w:val="en-US"/>
          <w:rPrChange w:id="329" w:author="Angel Aguilar" w:date="2024-10-16T10:04:00Z">
            <w:rPr/>
          </w:rPrChange>
        </w:rPr>
      </w:pPr>
      <w:bookmarkStart w:id="330" w:name="ref-Gonzalez-Caro2014"/>
      <w:bookmarkEnd w:id="327"/>
      <w:r>
        <w:t xml:space="preserve">González-Caro S, Umaña MN, Álvarez E, Stevenson PR &amp; </w:t>
      </w:r>
      <w:proofErr w:type="spellStart"/>
      <w:r>
        <w:t>Swenson</w:t>
      </w:r>
      <w:proofErr w:type="spellEnd"/>
      <w:r>
        <w:t xml:space="preserve"> NG. 2014. </w:t>
      </w:r>
      <w:r w:rsidR="007363F4">
        <w:fldChar w:fldCharType="begin"/>
      </w:r>
      <w:r w:rsidR="007363F4">
        <w:instrText xml:space="preserve"> HYPERLINK "https://doi.org/10.1093/jpe/rtt076" \h </w:instrText>
      </w:r>
      <w:r w:rsidR="007363F4">
        <w:fldChar w:fldCharType="separate"/>
      </w:r>
      <w:r w:rsidRPr="00A67A92">
        <w:rPr>
          <w:rStyle w:val="Hipervnculo"/>
          <w:lang w:val="en-US"/>
          <w:rPrChange w:id="331" w:author="Angel Aguilar" w:date="2024-10-16T10:04:00Z">
            <w:rPr>
              <w:rStyle w:val="Hipervnculo"/>
            </w:rPr>
          </w:rPrChange>
        </w:rPr>
        <w:t>Phylogenetic alpha and beta diversity in tropical tree assemblages along regional-scale environmental gradients in northwest South America</w:t>
      </w:r>
      <w:r w:rsidR="007363F4">
        <w:rPr>
          <w:rStyle w:val="Hipervnculo"/>
        </w:rPr>
        <w:fldChar w:fldCharType="end"/>
      </w:r>
      <w:r w:rsidRPr="00A67A92">
        <w:rPr>
          <w:lang w:val="en-US"/>
          <w:rPrChange w:id="332" w:author="Angel Aguilar" w:date="2024-10-16T10:04:00Z">
            <w:rPr/>
          </w:rPrChange>
        </w:rPr>
        <w:t>. Journal of Plant Ecology. 7(2): 145-153.</w:t>
      </w:r>
    </w:p>
    <w:p w14:paraId="2D394DCF" w14:textId="77777777" w:rsidR="005C39BF" w:rsidRPr="00A67A92" w:rsidRDefault="00E1126C">
      <w:pPr>
        <w:pStyle w:val="Bibliografa"/>
        <w:rPr>
          <w:lang w:val="en-US"/>
          <w:rPrChange w:id="333" w:author="Angel Aguilar" w:date="2024-10-16T10:04:00Z">
            <w:rPr/>
          </w:rPrChange>
        </w:rPr>
      </w:pPr>
      <w:bookmarkStart w:id="334" w:name="ref-Grantz1990"/>
      <w:bookmarkEnd w:id="330"/>
      <w:proofErr w:type="spellStart"/>
      <w:r w:rsidRPr="00A67A92">
        <w:rPr>
          <w:lang w:val="en-US"/>
          <w:rPrChange w:id="335" w:author="Angel Aguilar" w:date="2024-10-16T10:04:00Z">
            <w:rPr/>
          </w:rPrChange>
        </w:rPr>
        <w:t>Grantz</w:t>
      </w:r>
      <w:proofErr w:type="spellEnd"/>
      <w:r w:rsidRPr="00A67A92">
        <w:rPr>
          <w:lang w:val="en-US"/>
          <w:rPrChange w:id="336" w:author="Angel Aguilar" w:date="2024-10-16T10:04:00Z">
            <w:rPr/>
          </w:rPrChange>
        </w:rPr>
        <w:t xml:space="preserve"> DA. 1990. </w:t>
      </w:r>
      <w:r w:rsidR="007363F4">
        <w:fldChar w:fldCharType="begin"/>
      </w:r>
      <w:r w:rsidR="007363F4" w:rsidRPr="00A67A92">
        <w:rPr>
          <w:lang w:val="en-US"/>
          <w:rPrChange w:id="337" w:author="Angel Aguilar" w:date="2024-10-16T10:04:00Z">
            <w:rPr/>
          </w:rPrChange>
        </w:rPr>
        <w:instrText xml:space="preserve"> HYPERLINK "https://doi.org/10.1111/j.1365-3040.1990.tb01082.x" \h </w:instrText>
      </w:r>
      <w:r w:rsidR="007363F4">
        <w:fldChar w:fldCharType="separate"/>
      </w:r>
      <w:r w:rsidRPr="00A67A92">
        <w:rPr>
          <w:rStyle w:val="Hipervnculo"/>
          <w:lang w:val="en-US"/>
          <w:rPrChange w:id="338" w:author="Angel Aguilar" w:date="2024-10-16T10:04:00Z">
            <w:rPr>
              <w:rStyle w:val="Hipervnculo"/>
            </w:rPr>
          </w:rPrChange>
        </w:rPr>
        <w:t>Plant response to atmospheric humidity</w:t>
      </w:r>
      <w:r w:rsidR="007363F4">
        <w:rPr>
          <w:rStyle w:val="Hipervnculo"/>
        </w:rPr>
        <w:fldChar w:fldCharType="end"/>
      </w:r>
      <w:r w:rsidRPr="00A67A92">
        <w:rPr>
          <w:lang w:val="en-US"/>
          <w:rPrChange w:id="339" w:author="Angel Aguilar" w:date="2024-10-16T10:04:00Z">
            <w:rPr/>
          </w:rPrChange>
        </w:rPr>
        <w:t>. Plant, Cell &amp; Environment. 13(7): 667-679.</w:t>
      </w:r>
    </w:p>
    <w:p w14:paraId="0A6AB773" w14:textId="77777777" w:rsidR="005C39BF" w:rsidRPr="00A67A92" w:rsidRDefault="00E1126C">
      <w:pPr>
        <w:pStyle w:val="Bibliografa"/>
        <w:rPr>
          <w:lang w:val="en-US"/>
          <w:rPrChange w:id="340" w:author="Angel Aguilar" w:date="2024-10-16T10:04:00Z">
            <w:rPr/>
          </w:rPrChange>
        </w:rPr>
      </w:pPr>
      <w:bookmarkStart w:id="341" w:name="ref-GuevaraAndino2021"/>
      <w:bookmarkEnd w:id="334"/>
      <w:r w:rsidRPr="00580AEB">
        <w:t xml:space="preserve">Guevara Andino JE, Pitman NCA, </w:t>
      </w:r>
      <w:proofErr w:type="spellStart"/>
      <w:r w:rsidRPr="00580AEB">
        <w:t>Steege</w:t>
      </w:r>
      <w:proofErr w:type="spellEnd"/>
      <w:r w:rsidRPr="00580AEB">
        <w:t xml:space="preserve"> H ter, </w:t>
      </w:r>
      <w:proofErr w:type="spellStart"/>
      <w:r w:rsidRPr="00580AEB">
        <w:t>Peralvo</w:t>
      </w:r>
      <w:proofErr w:type="spellEnd"/>
      <w:r w:rsidRPr="00580AEB">
        <w:t xml:space="preserve"> M, Cerón C &amp; Fine PVA. 2021. </w:t>
      </w:r>
      <w:r w:rsidR="007363F4">
        <w:fldChar w:fldCharType="begin"/>
      </w:r>
      <w:r w:rsidR="007363F4" w:rsidRPr="00580AEB">
        <w:instrText xml:space="preserve"> HYPERLINK "https://doi.org/10.1007/s00442-021-04981-0" \h </w:instrText>
      </w:r>
      <w:r w:rsidR="007363F4">
        <w:fldChar w:fldCharType="separate"/>
      </w:r>
      <w:r w:rsidRPr="00A67A92">
        <w:rPr>
          <w:rStyle w:val="Hipervnculo"/>
          <w:lang w:val="en-US"/>
          <w:rPrChange w:id="342" w:author="Angel Aguilar" w:date="2024-10-16T10:04:00Z">
            <w:rPr>
              <w:rStyle w:val="Hipervnculo"/>
            </w:rPr>
          </w:rPrChange>
        </w:rPr>
        <w:t>The contribution of environmental and dispersal filters on phylogenetic and taxonomic beta diversity patterns in Amazonian tree communities</w:t>
      </w:r>
      <w:r w:rsidR="007363F4">
        <w:rPr>
          <w:rStyle w:val="Hipervnculo"/>
        </w:rPr>
        <w:fldChar w:fldCharType="end"/>
      </w:r>
      <w:r w:rsidRPr="00A67A92">
        <w:rPr>
          <w:lang w:val="en-US"/>
          <w:rPrChange w:id="343" w:author="Angel Aguilar" w:date="2024-10-16T10:04:00Z">
            <w:rPr/>
          </w:rPrChange>
        </w:rPr>
        <w:t xml:space="preserve">. </w:t>
      </w:r>
      <w:proofErr w:type="spellStart"/>
      <w:r w:rsidRPr="00A67A92">
        <w:rPr>
          <w:lang w:val="en-US"/>
          <w:rPrChange w:id="344" w:author="Angel Aguilar" w:date="2024-10-16T10:04:00Z">
            <w:rPr/>
          </w:rPrChange>
        </w:rPr>
        <w:t>Oecologia</w:t>
      </w:r>
      <w:proofErr w:type="spellEnd"/>
      <w:r w:rsidRPr="00A67A92">
        <w:rPr>
          <w:lang w:val="en-US"/>
          <w:rPrChange w:id="345" w:author="Angel Aguilar" w:date="2024-10-16T10:04:00Z">
            <w:rPr/>
          </w:rPrChange>
        </w:rPr>
        <w:t>. 196(4): 1119-1137.</w:t>
      </w:r>
    </w:p>
    <w:p w14:paraId="3B0C6190" w14:textId="77777777" w:rsidR="005C39BF" w:rsidRPr="00580AEB" w:rsidRDefault="00E1126C">
      <w:pPr>
        <w:pStyle w:val="Bibliografa"/>
        <w:rPr>
          <w:lang w:val="en-US"/>
          <w:rPrChange w:id="346" w:author="Angel Aguilar" w:date="2024-10-17T13:05:00Z">
            <w:rPr/>
          </w:rPrChange>
        </w:rPr>
      </w:pPr>
      <w:bookmarkStart w:id="347" w:name="ref-Hijmans2023"/>
      <w:bookmarkEnd w:id="341"/>
      <w:proofErr w:type="spellStart"/>
      <w:r w:rsidRPr="00A67A92">
        <w:rPr>
          <w:lang w:val="en-US"/>
          <w:rPrChange w:id="348" w:author="Angel Aguilar" w:date="2024-10-16T10:04:00Z">
            <w:rPr/>
          </w:rPrChange>
        </w:rPr>
        <w:t>Hijmans</w:t>
      </w:r>
      <w:proofErr w:type="spellEnd"/>
      <w:r w:rsidRPr="00A67A92">
        <w:rPr>
          <w:lang w:val="en-US"/>
          <w:rPrChange w:id="349" w:author="Angel Aguilar" w:date="2024-10-16T10:04:00Z">
            <w:rPr/>
          </w:rPrChange>
        </w:rPr>
        <w:t xml:space="preserve"> RJ. 2023. </w:t>
      </w:r>
      <w:r w:rsidR="007363F4">
        <w:fldChar w:fldCharType="begin"/>
      </w:r>
      <w:r w:rsidR="007363F4" w:rsidRPr="00A67A92">
        <w:rPr>
          <w:lang w:val="en-US"/>
          <w:rPrChange w:id="350" w:author="Angel Aguilar" w:date="2024-10-16T10:04:00Z">
            <w:rPr/>
          </w:rPrChange>
        </w:rPr>
        <w:instrText xml:space="preserve"> HYPERLINK "https://cran.r-project.org/package=terra" \h </w:instrText>
      </w:r>
      <w:r w:rsidR="007363F4">
        <w:fldChar w:fldCharType="separate"/>
      </w:r>
      <w:r w:rsidRPr="00580AEB">
        <w:rPr>
          <w:rStyle w:val="Hipervnculo"/>
          <w:lang w:val="en-US"/>
          <w:rPrChange w:id="351" w:author="Angel Aguilar" w:date="2024-10-17T13:05:00Z">
            <w:rPr>
              <w:rStyle w:val="Hipervnculo"/>
            </w:rPr>
          </w:rPrChange>
        </w:rPr>
        <w:t>terra: Spatial Data Analysis</w:t>
      </w:r>
      <w:r w:rsidR="007363F4">
        <w:rPr>
          <w:rStyle w:val="Hipervnculo"/>
        </w:rPr>
        <w:fldChar w:fldCharType="end"/>
      </w:r>
      <w:r w:rsidRPr="00580AEB">
        <w:rPr>
          <w:lang w:val="en-US"/>
          <w:rPrChange w:id="352" w:author="Angel Aguilar" w:date="2024-10-17T13:05:00Z">
            <w:rPr/>
          </w:rPrChange>
        </w:rPr>
        <w:t>.</w:t>
      </w:r>
    </w:p>
    <w:p w14:paraId="6507A049" w14:textId="77777777" w:rsidR="005C39BF" w:rsidRPr="007363F4" w:rsidRDefault="00E1126C">
      <w:pPr>
        <w:pStyle w:val="Bibliografa"/>
        <w:rPr>
          <w:lang w:val="en-US"/>
        </w:rPr>
      </w:pPr>
      <w:bookmarkStart w:id="353" w:name="ref-Jenkins2013"/>
      <w:bookmarkEnd w:id="347"/>
      <w:r w:rsidRPr="007363F4">
        <w:rPr>
          <w:lang w:val="en-US"/>
        </w:rPr>
        <w:t xml:space="preserve">Jenkins CN, Pimm SL &amp; Joppa LN. 2013. </w:t>
      </w:r>
      <w:r w:rsidR="00580AEB">
        <w:fldChar w:fldCharType="begin"/>
      </w:r>
      <w:r w:rsidR="00580AEB" w:rsidRPr="00580AEB">
        <w:rPr>
          <w:lang w:val="en-US"/>
          <w:rPrChange w:id="354" w:author="Angel Aguilar" w:date="2024-10-17T13:05:00Z">
            <w:rPr/>
          </w:rPrChange>
        </w:rPr>
        <w:instrText xml:space="preserve"> HYPERLINK "https://doi.org/10.1073/pnas.1302251110" \h </w:instrText>
      </w:r>
      <w:r w:rsidR="00580AEB">
        <w:fldChar w:fldCharType="separate"/>
      </w:r>
      <w:r w:rsidRPr="007363F4">
        <w:rPr>
          <w:rStyle w:val="Hipervnculo"/>
          <w:lang w:val="en-US"/>
        </w:rPr>
        <w:t>Global patterns of terrestrial vertebrate diversity and conservation</w:t>
      </w:r>
      <w:r w:rsidR="00580AEB">
        <w:rPr>
          <w:rStyle w:val="Hipervnculo"/>
          <w:lang w:val="en-US"/>
        </w:rPr>
        <w:fldChar w:fldCharType="end"/>
      </w:r>
      <w:r w:rsidRPr="007363F4">
        <w:rPr>
          <w:lang w:val="en-US"/>
        </w:rPr>
        <w:t>. Proceedings of the National Academy of Sciences of the United States of America. 110(28): E2603-E2610.</w:t>
      </w:r>
    </w:p>
    <w:p w14:paraId="709CFB97" w14:textId="77777777" w:rsidR="005C39BF" w:rsidRPr="007363F4" w:rsidRDefault="00E1126C">
      <w:pPr>
        <w:pStyle w:val="Bibliografa"/>
        <w:rPr>
          <w:lang w:val="en-US"/>
        </w:rPr>
      </w:pPr>
      <w:bookmarkStart w:id="355" w:name="ref-Jost2007"/>
      <w:bookmarkEnd w:id="353"/>
      <w:r w:rsidRPr="007363F4">
        <w:rPr>
          <w:lang w:val="en-US"/>
        </w:rPr>
        <w:t>Jost L. 2007. Partitioning diversity into independent alpha beta concepts. Ecology. 88(10): 2427-2439.</w:t>
      </w:r>
    </w:p>
    <w:p w14:paraId="516CBF59" w14:textId="77777777" w:rsidR="005C39BF" w:rsidRPr="00A67A92" w:rsidRDefault="00E1126C">
      <w:pPr>
        <w:pStyle w:val="Bibliografa"/>
        <w:rPr>
          <w:lang w:val="en-US"/>
          <w:rPrChange w:id="356" w:author="Angel Aguilar" w:date="2024-10-16T10:04:00Z">
            <w:rPr/>
          </w:rPrChange>
        </w:rPr>
      </w:pPr>
      <w:bookmarkStart w:id="357" w:name="ref-Karasiak2022"/>
      <w:bookmarkEnd w:id="355"/>
      <w:proofErr w:type="spellStart"/>
      <w:r w:rsidRPr="007363F4">
        <w:rPr>
          <w:lang w:val="en-US"/>
        </w:rPr>
        <w:t>Karasiak</w:t>
      </w:r>
      <w:proofErr w:type="spellEnd"/>
      <w:r w:rsidRPr="007363F4">
        <w:rPr>
          <w:lang w:val="en-US"/>
        </w:rPr>
        <w:t xml:space="preserve"> N, </w:t>
      </w:r>
      <w:proofErr w:type="spellStart"/>
      <w:r w:rsidRPr="007363F4">
        <w:rPr>
          <w:lang w:val="en-US"/>
        </w:rPr>
        <w:t>Dejoux</w:t>
      </w:r>
      <w:proofErr w:type="spellEnd"/>
      <w:r w:rsidRPr="007363F4">
        <w:rPr>
          <w:lang w:val="en-US"/>
        </w:rPr>
        <w:t xml:space="preserve"> JF, </w:t>
      </w:r>
      <w:proofErr w:type="spellStart"/>
      <w:r w:rsidRPr="007363F4">
        <w:rPr>
          <w:lang w:val="en-US"/>
        </w:rPr>
        <w:t>Monteil</w:t>
      </w:r>
      <w:proofErr w:type="spellEnd"/>
      <w:r w:rsidRPr="007363F4">
        <w:rPr>
          <w:lang w:val="en-US"/>
        </w:rPr>
        <w:t xml:space="preserve"> C &amp; </w:t>
      </w:r>
      <w:proofErr w:type="spellStart"/>
      <w:r w:rsidRPr="007363F4">
        <w:rPr>
          <w:lang w:val="en-US"/>
        </w:rPr>
        <w:t>Sheeren</w:t>
      </w:r>
      <w:proofErr w:type="spellEnd"/>
      <w:r w:rsidRPr="007363F4">
        <w:rPr>
          <w:lang w:val="en-US"/>
        </w:rPr>
        <w:t xml:space="preserve"> D. 2022. </w:t>
      </w:r>
      <w:r w:rsidR="00580AEB">
        <w:fldChar w:fldCharType="begin"/>
      </w:r>
      <w:r w:rsidR="00580AEB" w:rsidRPr="00580AEB">
        <w:rPr>
          <w:lang w:val="en-US"/>
          <w:rPrChange w:id="358" w:author="Angel Aguilar" w:date="2024-10-17T13:05:00Z">
            <w:rPr/>
          </w:rPrChange>
        </w:rPr>
        <w:instrText xml:space="preserve"> HYPERLINK "https://doi.org/10.1007/s10994-021-05972-1" \h </w:instrText>
      </w:r>
      <w:r w:rsidR="00580AEB">
        <w:fldChar w:fldCharType="separate"/>
      </w:r>
      <w:r w:rsidRPr="007363F4">
        <w:rPr>
          <w:rStyle w:val="Hipervnculo"/>
          <w:lang w:val="en-US"/>
        </w:rPr>
        <w:t>Spatial dependence between training and test sets: another pitfall of classification accuracy assessment in remote sensing</w:t>
      </w:r>
      <w:r w:rsidR="00580AEB">
        <w:rPr>
          <w:rStyle w:val="Hipervnculo"/>
          <w:lang w:val="en-US"/>
        </w:rPr>
        <w:fldChar w:fldCharType="end"/>
      </w:r>
      <w:r w:rsidRPr="007363F4">
        <w:rPr>
          <w:lang w:val="en-US"/>
        </w:rPr>
        <w:t xml:space="preserve">. </w:t>
      </w:r>
      <w:r w:rsidRPr="00A67A92">
        <w:rPr>
          <w:lang w:val="en-US"/>
          <w:rPrChange w:id="359" w:author="Angel Aguilar" w:date="2024-10-16T10:04:00Z">
            <w:rPr/>
          </w:rPrChange>
        </w:rPr>
        <w:t>Machine Learning. 111(7): 2715-2740.</w:t>
      </w:r>
    </w:p>
    <w:p w14:paraId="53F59DF6" w14:textId="77777777" w:rsidR="005C39BF" w:rsidRPr="007363F4" w:rsidRDefault="00E1126C">
      <w:pPr>
        <w:pStyle w:val="Bibliografa"/>
        <w:rPr>
          <w:lang w:val="en-US"/>
        </w:rPr>
      </w:pPr>
      <w:bookmarkStart w:id="360" w:name="ref-Keil2019"/>
      <w:bookmarkEnd w:id="357"/>
      <w:r w:rsidRPr="00A67A92">
        <w:rPr>
          <w:lang w:val="en-US"/>
          <w:rPrChange w:id="361" w:author="Angel Aguilar" w:date="2024-10-16T10:04:00Z">
            <w:rPr/>
          </w:rPrChange>
        </w:rPr>
        <w:t xml:space="preserve">Keil P &amp; Chase JM. 2019. </w:t>
      </w:r>
      <w:r w:rsidR="007363F4">
        <w:fldChar w:fldCharType="begin"/>
      </w:r>
      <w:r w:rsidR="007363F4" w:rsidRPr="00A67A92">
        <w:rPr>
          <w:lang w:val="en-US"/>
          <w:rPrChange w:id="362" w:author="Angel Aguilar" w:date="2024-10-16T10:04:00Z">
            <w:rPr/>
          </w:rPrChange>
        </w:rPr>
        <w:instrText xml:space="preserve"> HYPERLINK "https://doi.org/10.1038/s41559-019-0799-0" \h </w:instrText>
      </w:r>
      <w:r w:rsidR="007363F4">
        <w:fldChar w:fldCharType="separate"/>
      </w:r>
      <w:r w:rsidRPr="00A67A92">
        <w:rPr>
          <w:rStyle w:val="Hipervnculo"/>
          <w:lang w:val="en-US"/>
          <w:rPrChange w:id="363" w:author="Angel Aguilar" w:date="2024-10-16T10:04:00Z">
            <w:rPr>
              <w:rStyle w:val="Hipervnculo"/>
            </w:rPr>
          </w:rPrChange>
        </w:rPr>
        <w:t>Global patterns and drivers of tree diversity integrated across a continuum of spatial grains</w:t>
      </w:r>
      <w:r w:rsidR="007363F4">
        <w:rPr>
          <w:rStyle w:val="Hipervnculo"/>
        </w:rPr>
        <w:fldChar w:fldCharType="end"/>
      </w:r>
      <w:r w:rsidRPr="00A67A92">
        <w:rPr>
          <w:lang w:val="en-US"/>
          <w:rPrChange w:id="364" w:author="Angel Aguilar" w:date="2024-10-16T10:04:00Z">
            <w:rPr/>
          </w:rPrChange>
        </w:rPr>
        <w:t xml:space="preserve">. </w:t>
      </w:r>
      <w:r w:rsidRPr="007363F4">
        <w:rPr>
          <w:lang w:val="en-US"/>
        </w:rPr>
        <w:t>Nature Ecology and Evolution. 3(3): 390-399.</w:t>
      </w:r>
    </w:p>
    <w:p w14:paraId="10B9BE09" w14:textId="77777777" w:rsidR="005C39BF" w:rsidRPr="007363F4" w:rsidRDefault="00E1126C">
      <w:pPr>
        <w:pStyle w:val="Bibliografa"/>
        <w:rPr>
          <w:lang w:val="en-US"/>
        </w:rPr>
      </w:pPr>
      <w:bookmarkStart w:id="365" w:name="ref-Keil2012"/>
      <w:bookmarkEnd w:id="360"/>
      <w:r w:rsidRPr="007363F4">
        <w:rPr>
          <w:lang w:val="en-US"/>
        </w:rPr>
        <w:t xml:space="preserve">Keil P, Schweiger O, </w:t>
      </w:r>
      <w:proofErr w:type="spellStart"/>
      <w:r w:rsidRPr="007363F4">
        <w:rPr>
          <w:lang w:val="en-US"/>
        </w:rPr>
        <w:t>Kühn</w:t>
      </w:r>
      <w:proofErr w:type="spellEnd"/>
      <w:r w:rsidRPr="007363F4">
        <w:rPr>
          <w:lang w:val="en-US"/>
        </w:rPr>
        <w:t xml:space="preserve"> I, </w:t>
      </w:r>
      <w:proofErr w:type="spellStart"/>
      <w:r w:rsidRPr="007363F4">
        <w:rPr>
          <w:lang w:val="en-US"/>
        </w:rPr>
        <w:t>Kunin</w:t>
      </w:r>
      <w:proofErr w:type="spellEnd"/>
      <w:r w:rsidRPr="007363F4">
        <w:rPr>
          <w:lang w:val="en-US"/>
        </w:rPr>
        <w:t xml:space="preserve"> WE, </w:t>
      </w:r>
      <w:proofErr w:type="spellStart"/>
      <w:r w:rsidRPr="007363F4">
        <w:rPr>
          <w:lang w:val="en-US"/>
        </w:rPr>
        <w:t>Kuussaari</w:t>
      </w:r>
      <w:proofErr w:type="spellEnd"/>
      <w:r w:rsidRPr="007363F4">
        <w:rPr>
          <w:lang w:val="en-US"/>
        </w:rPr>
        <w:t xml:space="preserve"> M, </w:t>
      </w:r>
      <w:proofErr w:type="spellStart"/>
      <w:r w:rsidRPr="007363F4">
        <w:rPr>
          <w:lang w:val="en-US"/>
        </w:rPr>
        <w:t>Settele</w:t>
      </w:r>
      <w:proofErr w:type="spellEnd"/>
      <w:r w:rsidRPr="007363F4">
        <w:rPr>
          <w:lang w:val="en-US"/>
        </w:rPr>
        <w:t xml:space="preserve"> J, Henle K, </w:t>
      </w:r>
      <w:proofErr w:type="spellStart"/>
      <w:r w:rsidRPr="007363F4">
        <w:rPr>
          <w:lang w:val="en-US"/>
        </w:rPr>
        <w:t>Brotons</w:t>
      </w:r>
      <w:proofErr w:type="spellEnd"/>
      <w:r w:rsidRPr="007363F4">
        <w:rPr>
          <w:lang w:val="en-US"/>
        </w:rPr>
        <w:t xml:space="preserve"> L, </w:t>
      </w:r>
      <w:proofErr w:type="spellStart"/>
      <w:r w:rsidRPr="007363F4">
        <w:rPr>
          <w:lang w:val="en-US"/>
        </w:rPr>
        <w:t>Pe’er</w:t>
      </w:r>
      <w:proofErr w:type="spellEnd"/>
      <w:r w:rsidRPr="007363F4">
        <w:rPr>
          <w:lang w:val="en-US"/>
        </w:rPr>
        <w:t xml:space="preserve"> G, Lengyel S, et al. 2012. </w:t>
      </w:r>
      <w:r w:rsidR="00580AEB">
        <w:fldChar w:fldCharType="begin"/>
      </w:r>
      <w:r w:rsidR="00580AEB" w:rsidRPr="00580AEB">
        <w:rPr>
          <w:lang w:val="en-US"/>
          <w:rPrChange w:id="366" w:author="Angel Aguilar" w:date="2024-10-17T13:05:00Z">
            <w:rPr/>
          </w:rPrChange>
        </w:rPr>
        <w:instrText xml:space="preserve"> HYPERLINK "https://doi.org/10.1111/j.1365-2699.2012.02701.x" \h </w:instrText>
      </w:r>
      <w:r w:rsidR="00580AEB">
        <w:fldChar w:fldCharType="separate"/>
      </w:r>
      <w:r w:rsidRPr="007363F4">
        <w:rPr>
          <w:rStyle w:val="Hipervnculo"/>
          <w:lang w:val="en-US"/>
        </w:rPr>
        <w:t>Patterns of beta diversity in Europe: The role of climate, land cover and distance across scales</w:t>
      </w:r>
      <w:r w:rsidR="00580AEB">
        <w:rPr>
          <w:rStyle w:val="Hipervnculo"/>
          <w:lang w:val="en-US"/>
        </w:rPr>
        <w:fldChar w:fldCharType="end"/>
      </w:r>
      <w:r w:rsidRPr="007363F4">
        <w:rPr>
          <w:lang w:val="en-US"/>
        </w:rPr>
        <w:t>. Journal of Biogeography. 39(8): 1473-1486.</w:t>
      </w:r>
    </w:p>
    <w:p w14:paraId="40BC26AD" w14:textId="77777777" w:rsidR="005C39BF" w:rsidRPr="007363F4" w:rsidRDefault="00E1126C">
      <w:pPr>
        <w:pStyle w:val="Bibliografa"/>
        <w:rPr>
          <w:lang w:val="en-US"/>
        </w:rPr>
      </w:pPr>
      <w:bookmarkStart w:id="367" w:name="ref-Kraft2011"/>
      <w:bookmarkEnd w:id="365"/>
      <w:r w:rsidRPr="007363F4">
        <w:rPr>
          <w:lang w:val="en-US"/>
        </w:rPr>
        <w:t xml:space="preserve">Kraft NJB, </w:t>
      </w:r>
      <w:proofErr w:type="spellStart"/>
      <w:r w:rsidRPr="007363F4">
        <w:rPr>
          <w:lang w:val="en-US"/>
        </w:rPr>
        <w:t>Comita</w:t>
      </w:r>
      <w:proofErr w:type="spellEnd"/>
      <w:r w:rsidRPr="007363F4">
        <w:rPr>
          <w:lang w:val="en-US"/>
        </w:rPr>
        <w:t xml:space="preserve"> LS, Chase JM, Sanders NJ, Swenson NG, Crist TO, </w:t>
      </w:r>
      <w:proofErr w:type="spellStart"/>
      <w:r w:rsidRPr="007363F4">
        <w:rPr>
          <w:lang w:val="en-US"/>
        </w:rPr>
        <w:t>Stegen</w:t>
      </w:r>
      <w:proofErr w:type="spellEnd"/>
      <w:r w:rsidRPr="007363F4">
        <w:rPr>
          <w:lang w:val="en-US"/>
        </w:rPr>
        <w:t xml:space="preserve"> JC, </w:t>
      </w:r>
      <w:proofErr w:type="spellStart"/>
      <w:r w:rsidRPr="007363F4">
        <w:rPr>
          <w:lang w:val="en-US"/>
        </w:rPr>
        <w:t>Vellend</w:t>
      </w:r>
      <w:proofErr w:type="spellEnd"/>
      <w:r w:rsidRPr="007363F4">
        <w:rPr>
          <w:lang w:val="en-US"/>
        </w:rPr>
        <w:t xml:space="preserve"> M, Boyle B, Anderson MJ, et al. 2011. </w:t>
      </w:r>
      <w:r w:rsidR="00580AEB">
        <w:fldChar w:fldCharType="begin"/>
      </w:r>
      <w:r w:rsidR="00580AEB" w:rsidRPr="00580AEB">
        <w:rPr>
          <w:lang w:val="en-US"/>
          <w:rPrChange w:id="368" w:author="Angel Aguilar" w:date="2024-10-17T13:05:00Z">
            <w:rPr/>
          </w:rPrChange>
        </w:rPr>
        <w:instrText xml:space="preserve"> HYPERLINK "https://doi.org/10.1126/science.1208584" \h </w:instrText>
      </w:r>
      <w:r w:rsidR="00580AEB">
        <w:fldChar w:fldCharType="separate"/>
      </w:r>
      <w:r w:rsidRPr="007363F4">
        <w:rPr>
          <w:rStyle w:val="Hipervnculo"/>
          <w:lang w:val="en-US"/>
        </w:rPr>
        <w:t xml:space="preserve">Disentangling the drivers of </w:t>
      </w:r>
      <m:oMath>
        <m:r>
          <m:rPr>
            <m:sty m:val="p"/>
          </m:rPr>
          <w:rPr>
            <w:rFonts w:ascii="Cambria Math" w:hAnsi="Cambria Math"/>
          </w:rPr>
          <m:t>β</m:t>
        </m:r>
      </m:oMath>
      <w:r w:rsidRPr="007363F4">
        <w:rPr>
          <w:rStyle w:val="Hipervnculo"/>
          <w:lang w:val="en-US"/>
        </w:rPr>
        <w:t xml:space="preserve"> diversity along latitudinal and eleva</w:t>
      </w:r>
      <w:proofErr w:type="spellStart"/>
      <w:r w:rsidRPr="007363F4">
        <w:rPr>
          <w:rStyle w:val="Hipervnculo"/>
          <w:lang w:val="en-US"/>
        </w:rPr>
        <w:t>tional</w:t>
      </w:r>
      <w:proofErr w:type="spellEnd"/>
      <w:r w:rsidRPr="007363F4">
        <w:rPr>
          <w:rStyle w:val="Hipervnculo"/>
          <w:lang w:val="en-US"/>
        </w:rPr>
        <w:t xml:space="preserve"> gradients</w:t>
      </w:r>
      <w:r w:rsidR="00580AEB">
        <w:rPr>
          <w:rStyle w:val="Hipervnculo"/>
          <w:lang w:val="en-US"/>
        </w:rPr>
        <w:fldChar w:fldCharType="end"/>
      </w:r>
      <w:r w:rsidRPr="007363F4">
        <w:rPr>
          <w:lang w:val="en-US"/>
        </w:rPr>
        <w:t>. Science. 333(6050): 1755-1758.</w:t>
      </w:r>
    </w:p>
    <w:p w14:paraId="0D2498A9" w14:textId="77777777" w:rsidR="005C39BF" w:rsidRPr="00A67A92" w:rsidRDefault="00E1126C">
      <w:pPr>
        <w:pStyle w:val="Bibliografa"/>
        <w:rPr>
          <w:lang w:val="en-US"/>
          <w:rPrChange w:id="369" w:author="Angel Aguilar" w:date="2024-10-16T10:04:00Z">
            <w:rPr/>
          </w:rPrChange>
        </w:rPr>
      </w:pPr>
      <w:bookmarkStart w:id="370" w:name="ref-Lebrija-Trejos2010"/>
      <w:bookmarkEnd w:id="367"/>
      <w:r w:rsidRPr="00D7716C">
        <w:rPr>
          <w:rPrChange w:id="371" w:author="Angel Aguilar" w:date="2024-11-08T20:37:00Z">
            <w:rPr>
              <w:lang w:val="en-US"/>
            </w:rPr>
          </w:rPrChange>
        </w:rPr>
        <w:t>Lebrija-Trejos E, Pérez-</w:t>
      </w:r>
      <w:proofErr w:type="spellStart"/>
      <w:r w:rsidRPr="00D7716C">
        <w:rPr>
          <w:rPrChange w:id="372" w:author="Angel Aguilar" w:date="2024-11-08T20:37:00Z">
            <w:rPr>
              <w:lang w:val="en-US"/>
            </w:rPr>
          </w:rPrChange>
        </w:rPr>
        <w:t>GarcíA</w:t>
      </w:r>
      <w:proofErr w:type="spellEnd"/>
      <w:r w:rsidRPr="00D7716C">
        <w:rPr>
          <w:rPrChange w:id="373" w:author="Angel Aguilar" w:date="2024-11-08T20:37:00Z">
            <w:rPr>
              <w:lang w:val="en-US"/>
            </w:rPr>
          </w:rPrChange>
        </w:rPr>
        <w:t xml:space="preserve"> EA, Meave JA, </w:t>
      </w:r>
      <w:proofErr w:type="spellStart"/>
      <w:r w:rsidRPr="00D7716C">
        <w:rPr>
          <w:rPrChange w:id="374" w:author="Angel Aguilar" w:date="2024-11-08T20:37:00Z">
            <w:rPr>
              <w:lang w:val="en-US"/>
            </w:rPr>
          </w:rPrChange>
        </w:rPr>
        <w:t>Bongers</w:t>
      </w:r>
      <w:proofErr w:type="spellEnd"/>
      <w:r w:rsidRPr="00D7716C">
        <w:rPr>
          <w:rPrChange w:id="375" w:author="Angel Aguilar" w:date="2024-11-08T20:37:00Z">
            <w:rPr>
              <w:lang w:val="en-US"/>
            </w:rPr>
          </w:rPrChange>
        </w:rPr>
        <w:t xml:space="preserve"> F &amp; </w:t>
      </w:r>
      <w:proofErr w:type="spellStart"/>
      <w:r w:rsidRPr="00D7716C">
        <w:rPr>
          <w:rPrChange w:id="376" w:author="Angel Aguilar" w:date="2024-11-08T20:37:00Z">
            <w:rPr>
              <w:lang w:val="en-US"/>
            </w:rPr>
          </w:rPrChange>
        </w:rPr>
        <w:t>Poorter</w:t>
      </w:r>
      <w:proofErr w:type="spellEnd"/>
      <w:r w:rsidRPr="00D7716C">
        <w:rPr>
          <w:rPrChange w:id="377" w:author="Angel Aguilar" w:date="2024-11-08T20:37:00Z">
            <w:rPr>
              <w:lang w:val="en-US"/>
            </w:rPr>
          </w:rPrChange>
        </w:rPr>
        <w:t xml:space="preserve"> L. 2010. </w:t>
      </w:r>
      <w:r w:rsidR="00286470">
        <w:fldChar w:fldCharType="begin"/>
      </w:r>
      <w:r w:rsidR="00286470" w:rsidRPr="00D7716C">
        <w:rPr>
          <w:rPrChange w:id="378" w:author="Angel Aguilar" w:date="2024-11-08T20:37:00Z">
            <w:rPr/>
          </w:rPrChange>
        </w:rPr>
        <w:instrText xml:space="preserve"> HYPERLINK "https://doi.org/10.1890/08-1449.1" \h </w:instrText>
      </w:r>
      <w:r w:rsidR="00286470">
        <w:fldChar w:fldCharType="separate"/>
      </w:r>
      <w:r w:rsidRPr="007363F4">
        <w:rPr>
          <w:rStyle w:val="Hipervnculo"/>
          <w:lang w:val="en-US"/>
        </w:rPr>
        <w:t>Functional traits and environmental filtering drive community assembly in a species-rich tropical system</w:t>
      </w:r>
      <w:r w:rsidR="00286470">
        <w:rPr>
          <w:rStyle w:val="Hipervnculo"/>
          <w:lang w:val="en-US"/>
        </w:rPr>
        <w:fldChar w:fldCharType="end"/>
      </w:r>
      <w:r w:rsidRPr="007363F4">
        <w:rPr>
          <w:lang w:val="en-US"/>
        </w:rPr>
        <w:t xml:space="preserve">. </w:t>
      </w:r>
      <w:r w:rsidRPr="00A67A92">
        <w:rPr>
          <w:lang w:val="en-US"/>
          <w:rPrChange w:id="379" w:author="Angel Aguilar" w:date="2024-10-16T10:04:00Z">
            <w:rPr/>
          </w:rPrChange>
        </w:rPr>
        <w:t>Ecology. 91(2): 386-398.</w:t>
      </w:r>
    </w:p>
    <w:p w14:paraId="50014EC1" w14:textId="77777777" w:rsidR="005C39BF" w:rsidRPr="007363F4" w:rsidRDefault="00E1126C">
      <w:pPr>
        <w:pStyle w:val="Bibliografa"/>
        <w:rPr>
          <w:lang w:val="en-US"/>
        </w:rPr>
      </w:pPr>
      <w:bookmarkStart w:id="380" w:name="ref-Lomolino2001"/>
      <w:bookmarkEnd w:id="370"/>
      <w:proofErr w:type="spellStart"/>
      <w:r w:rsidRPr="00A67A92">
        <w:rPr>
          <w:lang w:val="en-US"/>
          <w:rPrChange w:id="381" w:author="Angel Aguilar" w:date="2024-10-16T10:04:00Z">
            <w:rPr/>
          </w:rPrChange>
        </w:rPr>
        <w:t>Lomolino</w:t>
      </w:r>
      <w:proofErr w:type="spellEnd"/>
      <w:r w:rsidRPr="00A67A92">
        <w:rPr>
          <w:lang w:val="en-US"/>
          <w:rPrChange w:id="382" w:author="Angel Aguilar" w:date="2024-10-16T10:04:00Z">
            <w:rPr/>
          </w:rPrChange>
        </w:rPr>
        <w:t xml:space="preserve"> MV. 2001. </w:t>
      </w:r>
      <w:r w:rsidR="007363F4">
        <w:fldChar w:fldCharType="begin"/>
      </w:r>
      <w:r w:rsidR="007363F4" w:rsidRPr="00A67A92">
        <w:rPr>
          <w:lang w:val="en-US"/>
          <w:rPrChange w:id="383" w:author="Angel Aguilar" w:date="2024-10-16T10:04:00Z">
            <w:rPr/>
          </w:rPrChange>
        </w:rPr>
        <w:instrText xml:space="preserve"> HYPERLINK "https://doi.org/10.1046/j.1466-822x.2001.00229.x" \h </w:instrText>
      </w:r>
      <w:r w:rsidR="007363F4">
        <w:fldChar w:fldCharType="separate"/>
      </w:r>
      <w:r w:rsidRPr="00A67A92">
        <w:rPr>
          <w:rStyle w:val="Hipervnculo"/>
          <w:lang w:val="en-US"/>
          <w:rPrChange w:id="384" w:author="Angel Aguilar" w:date="2024-10-16T10:04:00Z">
            <w:rPr>
              <w:rStyle w:val="Hipervnculo"/>
            </w:rPr>
          </w:rPrChange>
        </w:rPr>
        <w:t>Elevation gradients of species-density: Historical and prospective views</w:t>
      </w:r>
      <w:r w:rsidR="007363F4">
        <w:rPr>
          <w:rStyle w:val="Hipervnculo"/>
        </w:rPr>
        <w:fldChar w:fldCharType="end"/>
      </w:r>
      <w:r w:rsidRPr="00A67A92">
        <w:rPr>
          <w:lang w:val="en-US"/>
          <w:rPrChange w:id="385" w:author="Angel Aguilar" w:date="2024-10-16T10:04:00Z">
            <w:rPr/>
          </w:rPrChange>
        </w:rPr>
        <w:t xml:space="preserve">. </w:t>
      </w:r>
      <w:r w:rsidRPr="007363F4">
        <w:rPr>
          <w:lang w:val="en-US"/>
        </w:rPr>
        <w:t>Global Ecology and Biogeography. 10(1): 3-13.</w:t>
      </w:r>
    </w:p>
    <w:p w14:paraId="5D372744" w14:textId="77777777" w:rsidR="005C39BF" w:rsidRPr="007363F4" w:rsidRDefault="00E1126C">
      <w:pPr>
        <w:pStyle w:val="Bibliografa"/>
        <w:rPr>
          <w:lang w:val="en-US"/>
        </w:rPr>
      </w:pPr>
      <w:bookmarkStart w:id="386" w:name="ref-Lumley2002"/>
      <w:bookmarkEnd w:id="380"/>
      <w:r w:rsidRPr="007363F4">
        <w:rPr>
          <w:lang w:val="en-US"/>
        </w:rPr>
        <w:t xml:space="preserve">Lumley T, </w:t>
      </w:r>
      <w:proofErr w:type="spellStart"/>
      <w:r w:rsidRPr="007363F4">
        <w:rPr>
          <w:lang w:val="en-US"/>
        </w:rPr>
        <w:t>Diehr</w:t>
      </w:r>
      <w:proofErr w:type="spellEnd"/>
      <w:r w:rsidRPr="007363F4">
        <w:rPr>
          <w:lang w:val="en-US"/>
        </w:rPr>
        <w:t xml:space="preserve"> P, Emerson S &amp; Chen L. 2002. </w:t>
      </w:r>
      <w:r w:rsidR="00580AEB">
        <w:fldChar w:fldCharType="begin"/>
      </w:r>
      <w:r w:rsidR="00580AEB" w:rsidRPr="00580AEB">
        <w:rPr>
          <w:lang w:val="en-US"/>
          <w:rPrChange w:id="387" w:author="Angel Aguilar" w:date="2024-10-17T13:05:00Z">
            <w:rPr/>
          </w:rPrChange>
        </w:rPr>
        <w:instrText xml:space="preserve"> HYPERLINK "https://doi.org/10.1146/annurev.publheath.23.100901.140546" \h </w:instrText>
      </w:r>
      <w:r w:rsidR="00580AEB">
        <w:fldChar w:fldCharType="separate"/>
      </w:r>
      <w:r w:rsidRPr="007363F4">
        <w:rPr>
          <w:rStyle w:val="Hipervnculo"/>
          <w:lang w:val="en-US"/>
        </w:rPr>
        <w:t>THE IMPORTANCE OF THE NORMALITY ASSUMPTION IN LARGE PUBLIC HEALTH DATA SETS</w:t>
      </w:r>
      <w:r w:rsidR="00580AEB">
        <w:rPr>
          <w:rStyle w:val="Hipervnculo"/>
          <w:lang w:val="en-US"/>
        </w:rPr>
        <w:fldChar w:fldCharType="end"/>
      </w:r>
      <w:r w:rsidRPr="007363F4">
        <w:rPr>
          <w:lang w:val="en-US"/>
        </w:rPr>
        <w:t xml:space="preserve">. </w:t>
      </w:r>
      <w:proofErr w:type="spellStart"/>
      <w:r w:rsidRPr="007363F4">
        <w:rPr>
          <w:lang w:val="en-US"/>
        </w:rPr>
        <w:t>Annu</w:t>
      </w:r>
      <w:proofErr w:type="spellEnd"/>
      <w:r w:rsidRPr="007363F4">
        <w:rPr>
          <w:lang w:val="en-US"/>
        </w:rPr>
        <w:t xml:space="preserve"> Rev Public Health. 23: 151-169.</w:t>
      </w:r>
    </w:p>
    <w:p w14:paraId="27EA3DC9" w14:textId="77777777" w:rsidR="005C39BF" w:rsidRPr="0080558E" w:rsidRDefault="00E1126C">
      <w:pPr>
        <w:pStyle w:val="Bibliografa"/>
      </w:pPr>
      <w:bookmarkStart w:id="388" w:name="ref-MacNally2004"/>
      <w:bookmarkEnd w:id="386"/>
      <w:r w:rsidRPr="007363F4">
        <w:rPr>
          <w:lang w:val="en-US"/>
        </w:rPr>
        <w:lastRenderedPageBreak/>
        <w:t xml:space="preserve">Mac Nally R, Fleishman E, </w:t>
      </w:r>
      <w:proofErr w:type="spellStart"/>
      <w:r w:rsidRPr="007363F4">
        <w:rPr>
          <w:lang w:val="en-US"/>
        </w:rPr>
        <w:t>Bulluck</w:t>
      </w:r>
      <w:proofErr w:type="spellEnd"/>
      <w:r w:rsidRPr="007363F4">
        <w:rPr>
          <w:lang w:val="en-US"/>
        </w:rPr>
        <w:t xml:space="preserve"> LP &amp; </w:t>
      </w:r>
      <w:proofErr w:type="spellStart"/>
      <w:r w:rsidRPr="007363F4">
        <w:rPr>
          <w:lang w:val="en-US"/>
        </w:rPr>
        <w:t>Betrus</w:t>
      </w:r>
      <w:proofErr w:type="spellEnd"/>
      <w:r w:rsidRPr="007363F4">
        <w:rPr>
          <w:lang w:val="en-US"/>
        </w:rPr>
        <w:t xml:space="preserve"> CJ. 2004. </w:t>
      </w:r>
      <w:r w:rsidR="007363F4">
        <w:fldChar w:fldCharType="begin"/>
      </w:r>
      <w:r w:rsidR="007363F4" w:rsidRPr="007363F4">
        <w:rPr>
          <w:lang w:val="en-US"/>
        </w:rPr>
        <w:instrText xml:space="preserve"> HYPERLINK "https://doi.org/10.1111/j.1365-2699.2004.01089.x" \h </w:instrText>
      </w:r>
      <w:r w:rsidR="007363F4">
        <w:fldChar w:fldCharType="separate"/>
      </w:r>
      <w:r w:rsidRPr="00A67A92">
        <w:rPr>
          <w:rStyle w:val="Hipervnculo"/>
          <w:lang w:val="en-US"/>
          <w:rPrChange w:id="389" w:author="Angel Aguilar" w:date="2024-10-16T10:04:00Z">
            <w:rPr>
              <w:rStyle w:val="Hipervnculo"/>
            </w:rPr>
          </w:rPrChange>
        </w:rPr>
        <w:t>Comparative influence of spatial scale on beta diversity within regional assemblages of birds and butterflies</w:t>
      </w:r>
      <w:r w:rsidR="007363F4">
        <w:rPr>
          <w:rStyle w:val="Hipervnculo"/>
        </w:rPr>
        <w:fldChar w:fldCharType="end"/>
      </w:r>
      <w:r w:rsidRPr="00A67A92">
        <w:rPr>
          <w:lang w:val="en-US"/>
          <w:rPrChange w:id="390" w:author="Angel Aguilar" w:date="2024-10-16T10:04:00Z">
            <w:rPr/>
          </w:rPrChange>
        </w:rPr>
        <w:t xml:space="preserve">. </w:t>
      </w:r>
      <w:proofErr w:type="spellStart"/>
      <w:r w:rsidRPr="00580AEB">
        <w:t>Journal</w:t>
      </w:r>
      <w:proofErr w:type="spellEnd"/>
      <w:r w:rsidRPr="00580AEB">
        <w:t xml:space="preserve"> </w:t>
      </w:r>
      <w:proofErr w:type="spellStart"/>
      <w:r w:rsidRPr="00580AEB">
        <w:t>of</w:t>
      </w:r>
      <w:proofErr w:type="spellEnd"/>
      <w:r w:rsidRPr="00580AEB">
        <w:t xml:space="preserve"> </w:t>
      </w:r>
      <w:proofErr w:type="spellStart"/>
      <w:r w:rsidRPr="00580AEB">
        <w:t>Biogeography</w:t>
      </w:r>
      <w:proofErr w:type="spellEnd"/>
      <w:r w:rsidRPr="00580AEB">
        <w:t>. 31(6): 917-929.</w:t>
      </w:r>
    </w:p>
    <w:p w14:paraId="605118F1" w14:textId="77777777" w:rsidR="005C39BF" w:rsidRDefault="00E1126C">
      <w:pPr>
        <w:pStyle w:val="Bibliografa"/>
      </w:pPr>
      <w:bookmarkStart w:id="391" w:name="ref-mae2013"/>
      <w:bookmarkEnd w:id="388"/>
      <w:r w:rsidRPr="00856617">
        <w:t xml:space="preserve">MAE. 2013. </w:t>
      </w:r>
      <w:hyperlink r:id="rId14">
        <w:r>
          <w:rPr>
            <w:rStyle w:val="Hipervnculo"/>
          </w:rPr>
          <w:t>Sistema de clasificación de los ecosistemas del Ecuador Continental</w:t>
        </w:r>
      </w:hyperlink>
      <w:r>
        <w:t>. Subsecretaría de Patrimonio Natural, editor. Quito-Ecuador. p. 235.</w:t>
      </w:r>
    </w:p>
    <w:p w14:paraId="2236B5FC" w14:textId="77777777" w:rsidR="005C39BF" w:rsidRPr="007363F4" w:rsidRDefault="00E1126C">
      <w:pPr>
        <w:pStyle w:val="Bibliografa"/>
        <w:rPr>
          <w:lang w:val="en-US"/>
        </w:rPr>
      </w:pPr>
      <w:bookmarkStart w:id="392" w:name="ref-Magurran2010"/>
      <w:bookmarkEnd w:id="391"/>
      <w:proofErr w:type="spellStart"/>
      <w:r>
        <w:t>Magurran</w:t>
      </w:r>
      <w:proofErr w:type="spellEnd"/>
      <w:r>
        <w:t xml:space="preserve"> AE &amp; Dornelas M. 2010. </w:t>
      </w:r>
      <w:hyperlink r:id="rId15">
        <w:r w:rsidRPr="007363F4">
          <w:rPr>
            <w:rStyle w:val="Hipervnculo"/>
            <w:lang w:val="en-US"/>
          </w:rPr>
          <w:t>Biological diversity in a changing world</w:t>
        </w:r>
      </w:hyperlink>
      <w:r w:rsidRPr="007363F4">
        <w:rPr>
          <w:lang w:val="en-US"/>
        </w:rPr>
        <w:t>. Philosophical Transactions of the Royal Society B: Biological Sciences. 365(1558): 3593-3597.</w:t>
      </w:r>
    </w:p>
    <w:p w14:paraId="27F0559F" w14:textId="77777777" w:rsidR="005C39BF" w:rsidRPr="007363F4" w:rsidRDefault="00E1126C">
      <w:pPr>
        <w:pStyle w:val="Bibliografa"/>
        <w:rPr>
          <w:lang w:val="en-US"/>
        </w:rPr>
      </w:pPr>
      <w:bookmarkStart w:id="393" w:name="ref-Mori2013"/>
      <w:bookmarkEnd w:id="392"/>
      <w:r w:rsidRPr="007363F4">
        <w:rPr>
          <w:lang w:val="en-US"/>
        </w:rPr>
        <w:t xml:space="preserve">Mori AS, Shiono T, Koide D, Kitagawa R, Ota AT &amp; </w:t>
      </w:r>
      <w:proofErr w:type="spellStart"/>
      <w:r w:rsidRPr="007363F4">
        <w:rPr>
          <w:lang w:val="en-US"/>
        </w:rPr>
        <w:t>Mizumachi</w:t>
      </w:r>
      <w:proofErr w:type="spellEnd"/>
      <w:r w:rsidRPr="007363F4">
        <w:rPr>
          <w:lang w:val="en-US"/>
        </w:rPr>
        <w:t xml:space="preserve"> E. 2013. </w:t>
      </w:r>
      <w:r w:rsidR="00580AEB">
        <w:fldChar w:fldCharType="begin"/>
      </w:r>
      <w:r w:rsidR="00580AEB" w:rsidRPr="00580AEB">
        <w:rPr>
          <w:lang w:val="en-US"/>
          <w:rPrChange w:id="394" w:author="Angel Aguilar" w:date="2024-10-17T13:05:00Z">
            <w:rPr/>
          </w:rPrChange>
        </w:rPr>
        <w:instrText xml:space="preserve"> HYPERLINK "https://doi.org/10.1111/geb.12058" \h </w:instrText>
      </w:r>
      <w:r w:rsidR="00580AEB">
        <w:fldChar w:fldCharType="separate"/>
      </w:r>
      <w:r w:rsidRPr="007363F4">
        <w:rPr>
          <w:rStyle w:val="Hipervnculo"/>
          <w:lang w:val="en-US"/>
        </w:rPr>
        <w:t>Community assembly processes shape an altitudinal gradient of forest biodiversity</w:t>
      </w:r>
      <w:r w:rsidR="00580AEB">
        <w:rPr>
          <w:rStyle w:val="Hipervnculo"/>
          <w:lang w:val="en-US"/>
        </w:rPr>
        <w:fldChar w:fldCharType="end"/>
      </w:r>
      <w:r w:rsidRPr="007363F4">
        <w:rPr>
          <w:lang w:val="en-US"/>
        </w:rPr>
        <w:t>. Global Ecology and Biogeography. 22(7): 878-888.</w:t>
      </w:r>
    </w:p>
    <w:p w14:paraId="4A117CC4" w14:textId="77777777" w:rsidR="005C39BF" w:rsidRPr="007363F4" w:rsidRDefault="00E1126C">
      <w:pPr>
        <w:pStyle w:val="Bibliografa"/>
        <w:rPr>
          <w:lang w:val="en-US"/>
        </w:rPr>
      </w:pPr>
      <w:bookmarkStart w:id="395" w:name="ref-Myers2000"/>
      <w:bookmarkEnd w:id="393"/>
      <w:r w:rsidRPr="007363F4">
        <w:rPr>
          <w:lang w:val="en-US"/>
        </w:rPr>
        <w:t xml:space="preserve">Myers N, Mittermeier RA, Mittermeier CG, Fonseca GAB da &amp; Kent J. 2000. </w:t>
      </w:r>
      <w:r w:rsidR="00580AEB">
        <w:fldChar w:fldCharType="begin"/>
      </w:r>
      <w:r w:rsidR="00580AEB" w:rsidRPr="00580AEB">
        <w:rPr>
          <w:lang w:val="en-US"/>
          <w:rPrChange w:id="396" w:author="Angel Aguilar" w:date="2024-10-17T13:05:00Z">
            <w:rPr/>
          </w:rPrChange>
        </w:rPr>
        <w:instrText xml:space="preserve"> HYPERLINK "https://doi.org/10.1038/35002501" \h </w:instrText>
      </w:r>
      <w:r w:rsidR="00580AEB">
        <w:fldChar w:fldCharType="separate"/>
      </w:r>
      <w:r w:rsidRPr="007363F4">
        <w:rPr>
          <w:rStyle w:val="Hipervnculo"/>
          <w:lang w:val="en-US"/>
        </w:rPr>
        <w:t>Biodiversity hotspots for conservation priorities</w:t>
      </w:r>
      <w:r w:rsidR="00580AEB">
        <w:rPr>
          <w:rStyle w:val="Hipervnculo"/>
          <w:lang w:val="en-US"/>
        </w:rPr>
        <w:fldChar w:fldCharType="end"/>
      </w:r>
      <w:r w:rsidRPr="007363F4">
        <w:rPr>
          <w:lang w:val="en-US"/>
        </w:rPr>
        <w:t>. Nature. 403(6772): 853-858.</w:t>
      </w:r>
    </w:p>
    <w:p w14:paraId="1BEC5A66" w14:textId="77777777" w:rsidR="005C39BF" w:rsidRPr="007363F4" w:rsidRDefault="00E1126C">
      <w:pPr>
        <w:pStyle w:val="Bibliografa"/>
        <w:rPr>
          <w:lang w:val="en-US"/>
        </w:rPr>
      </w:pPr>
      <w:bookmarkStart w:id="397" w:name="ref-Pebesma2018"/>
      <w:bookmarkEnd w:id="395"/>
      <w:proofErr w:type="spellStart"/>
      <w:r w:rsidRPr="007363F4">
        <w:rPr>
          <w:lang w:val="en-US"/>
        </w:rPr>
        <w:t>Pebesma</w:t>
      </w:r>
      <w:proofErr w:type="spellEnd"/>
      <w:r w:rsidRPr="007363F4">
        <w:rPr>
          <w:lang w:val="en-US"/>
        </w:rPr>
        <w:t xml:space="preserve"> E. 2018. </w:t>
      </w:r>
      <w:r w:rsidR="00580AEB">
        <w:fldChar w:fldCharType="begin"/>
      </w:r>
      <w:r w:rsidR="00580AEB" w:rsidRPr="00580AEB">
        <w:rPr>
          <w:lang w:val="en-US"/>
          <w:rPrChange w:id="398" w:author="Angel Aguilar" w:date="2024-10-17T13:05:00Z">
            <w:rPr/>
          </w:rPrChange>
        </w:rPr>
        <w:instrText xml:space="preserve"> HYPERLINK "https://doi.org/10.32614/RJ-2018-009" \h </w:instrText>
      </w:r>
      <w:r w:rsidR="00580AEB">
        <w:fldChar w:fldCharType="separate"/>
      </w:r>
      <w:r w:rsidRPr="007363F4">
        <w:rPr>
          <w:rStyle w:val="Hipervnculo"/>
          <w:lang w:val="en-US"/>
        </w:rPr>
        <w:t>Simple Features for R: Standardized Support for Spatial Vector Data</w:t>
      </w:r>
      <w:r w:rsidR="00580AEB">
        <w:rPr>
          <w:rStyle w:val="Hipervnculo"/>
          <w:lang w:val="en-US"/>
        </w:rPr>
        <w:fldChar w:fldCharType="end"/>
      </w:r>
      <w:r w:rsidRPr="007363F4">
        <w:rPr>
          <w:lang w:val="en-US"/>
        </w:rPr>
        <w:t>. The R Journal. 10(1): 439-446.</w:t>
      </w:r>
    </w:p>
    <w:p w14:paraId="5554C3CF" w14:textId="77777777" w:rsidR="005C39BF" w:rsidRPr="00A67A92" w:rsidRDefault="00E1126C">
      <w:pPr>
        <w:pStyle w:val="Bibliografa"/>
        <w:rPr>
          <w:lang w:val="en-US"/>
          <w:rPrChange w:id="399" w:author="Angel Aguilar" w:date="2024-10-16T10:04:00Z">
            <w:rPr/>
          </w:rPrChange>
        </w:rPr>
      </w:pPr>
      <w:bookmarkStart w:id="400" w:name="ref-Peters2010"/>
      <w:bookmarkEnd w:id="397"/>
      <w:r w:rsidRPr="007363F4">
        <w:rPr>
          <w:lang w:val="en-US"/>
        </w:rPr>
        <w:t xml:space="preserve">Peters T, </w:t>
      </w:r>
      <w:proofErr w:type="spellStart"/>
      <w:r w:rsidRPr="007363F4">
        <w:rPr>
          <w:lang w:val="en-US"/>
        </w:rPr>
        <w:t>Diertl</w:t>
      </w:r>
      <w:proofErr w:type="spellEnd"/>
      <w:r w:rsidRPr="007363F4">
        <w:rPr>
          <w:lang w:val="en-US"/>
        </w:rPr>
        <w:t xml:space="preserve"> KH, </w:t>
      </w:r>
      <w:proofErr w:type="spellStart"/>
      <w:r w:rsidRPr="007363F4">
        <w:rPr>
          <w:lang w:val="en-US"/>
        </w:rPr>
        <w:t>Gawlik</w:t>
      </w:r>
      <w:proofErr w:type="spellEnd"/>
      <w:r w:rsidRPr="007363F4">
        <w:rPr>
          <w:lang w:val="en-US"/>
        </w:rPr>
        <w:t xml:space="preserve"> J, </w:t>
      </w:r>
      <w:proofErr w:type="spellStart"/>
      <w:r w:rsidRPr="007363F4">
        <w:rPr>
          <w:lang w:val="en-US"/>
        </w:rPr>
        <w:t>Rankl</w:t>
      </w:r>
      <w:proofErr w:type="spellEnd"/>
      <w:r w:rsidRPr="007363F4">
        <w:rPr>
          <w:lang w:val="en-US"/>
        </w:rPr>
        <w:t xml:space="preserve"> M &amp; Richter M. 2010. </w:t>
      </w:r>
      <w:r w:rsidR="00580AEB">
        <w:fldChar w:fldCharType="begin"/>
      </w:r>
      <w:r w:rsidR="00580AEB" w:rsidRPr="00580AEB">
        <w:rPr>
          <w:lang w:val="en-US"/>
          <w:rPrChange w:id="401" w:author="Angel Aguilar" w:date="2024-10-17T13:05:00Z">
            <w:rPr/>
          </w:rPrChange>
        </w:rPr>
        <w:instrText xml:space="preserve"> HYPERLINK "https://doi.org/10.1659/MRD-JOURNAL-D-10-00029.1" \h </w:instrText>
      </w:r>
      <w:r w:rsidR="00580AEB">
        <w:fldChar w:fldCharType="separate"/>
      </w:r>
      <w:r w:rsidRPr="007363F4">
        <w:rPr>
          <w:rStyle w:val="Hipervnculo"/>
          <w:lang w:val="en-US"/>
        </w:rPr>
        <w:t xml:space="preserve">Vascular plant diversity in natural and anthropogenic ecosystems in the </w:t>
      </w:r>
      <w:proofErr w:type="spellStart"/>
      <w:r w:rsidRPr="007363F4">
        <w:rPr>
          <w:rStyle w:val="Hipervnculo"/>
          <w:lang w:val="en-US"/>
        </w:rPr>
        <w:t>andes</w:t>
      </w:r>
      <w:proofErr w:type="spellEnd"/>
      <w:r w:rsidRPr="007363F4">
        <w:rPr>
          <w:rStyle w:val="Hipervnculo"/>
          <w:lang w:val="en-US"/>
        </w:rPr>
        <w:t xml:space="preserve"> of southern </w:t>
      </w:r>
      <w:proofErr w:type="spellStart"/>
      <w:r w:rsidRPr="007363F4">
        <w:rPr>
          <w:rStyle w:val="Hipervnculo"/>
          <w:lang w:val="en-US"/>
        </w:rPr>
        <w:t>ecuador</w:t>
      </w:r>
      <w:proofErr w:type="spellEnd"/>
      <w:r w:rsidR="00580AEB">
        <w:rPr>
          <w:rStyle w:val="Hipervnculo"/>
          <w:lang w:val="en-US"/>
        </w:rPr>
        <w:fldChar w:fldCharType="end"/>
      </w:r>
      <w:r w:rsidRPr="007363F4">
        <w:rPr>
          <w:lang w:val="en-US"/>
        </w:rPr>
        <w:t xml:space="preserve">. </w:t>
      </w:r>
      <w:r w:rsidRPr="00A67A92">
        <w:rPr>
          <w:lang w:val="en-US"/>
          <w:rPrChange w:id="402" w:author="Angel Aguilar" w:date="2024-10-16T10:04:00Z">
            <w:rPr/>
          </w:rPrChange>
        </w:rPr>
        <w:t>Mountain Research and Development. 30(4): 344-352.</w:t>
      </w:r>
    </w:p>
    <w:p w14:paraId="2FE8C45A" w14:textId="77777777" w:rsidR="005C39BF" w:rsidRPr="007363F4" w:rsidRDefault="00E1126C">
      <w:pPr>
        <w:pStyle w:val="Bibliografa"/>
        <w:rPr>
          <w:lang w:val="en-US"/>
        </w:rPr>
      </w:pPr>
      <w:bookmarkStart w:id="403" w:name="ref-RDevelopmentCoreTeam2023"/>
      <w:bookmarkEnd w:id="400"/>
      <w:r w:rsidRPr="00A67A92">
        <w:rPr>
          <w:lang w:val="en-US"/>
          <w:rPrChange w:id="404" w:author="Angel Aguilar" w:date="2024-10-16T10:04:00Z">
            <w:rPr/>
          </w:rPrChange>
        </w:rPr>
        <w:t xml:space="preserve">R Core Team. 2023. </w:t>
      </w:r>
      <w:r w:rsidR="007363F4">
        <w:fldChar w:fldCharType="begin"/>
      </w:r>
      <w:r w:rsidR="007363F4" w:rsidRPr="00A67A92">
        <w:rPr>
          <w:lang w:val="en-US"/>
          <w:rPrChange w:id="405" w:author="Angel Aguilar" w:date="2024-10-16T10:04:00Z">
            <w:rPr/>
          </w:rPrChange>
        </w:rPr>
        <w:instrText xml:space="preserve"> HYPERLINK "https://www.r-project.org/" \h </w:instrText>
      </w:r>
      <w:r w:rsidR="007363F4">
        <w:fldChar w:fldCharType="separate"/>
      </w:r>
      <w:r w:rsidRPr="00A67A92">
        <w:rPr>
          <w:rStyle w:val="Hipervnculo"/>
          <w:lang w:val="en-US"/>
          <w:rPrChange w:id="406" w:author="Angel Aguilar" w:date="2024-10-16T10:04:00Z">
            <w:rPr>
              <w:rStyle w:val="Hipervnculo"/>
            </w:rPr>
          </w:rPrChange>
        </w:rPr>
        <w:t xml:space="preserve">R: a language and environment for statistical computing. </w:t>
      </w:r>
      <w:r w:rsidRPr="007363F4">
        <w:rPr>
          <w:rStyle w:val="Hipervnculo"/>
          <w:lang w:val="en-US"/>
        </w:rPr>
        <w:t>Vienna: R Foundation for Statistical Computing</w:t>
      </w:r>
      <w:r w:rsidR="007363F4">
        <w:rPr>
          <w:rStyle w:val="Hipervnculo"/>
        </w:rPr>
        <w:fldChar w:fldCharType="end"/>
      </w:r>
      <w:r w:rsidRPr="007363F4">
        <w:rPr>
          <w:lang w:val="en-US"/>
        </w:rPr>
        <w:t>.</w:t>
      </w:r>
    </w:p>
    <w:p w14:paraId="0FC1769B" w14:textId="77777777" w:rsidR="005C39BF" w:rsidRPr="00A67A92" w:rsidRDefault="00E1126C">
      <w:pPr>
        <w:pStyle w:val="Bibliografa"/>
        <w:rPr>
          <w:lang w:val="en-US"/>
          <w:rPrChange w:id="407" w:author="Angel Aguilar" w:date="2024-10-16T10:04:00Z">
            <w:rPr/>
          </w:rPrChange>
        </w:rPr>
      </w:pPr>
      <w:bookmarkStart w:id="408" w:name="ref-Rahbek2005"/>
      <w:bookmarkEnd w:id="403"/>
      <w:proofErr w:type="spellStart"/>
      <w:r w:rsidRPr="007363F4">
        <w:rPr>
          <w:lang w:val="en-US"/>
        </w:rPr>
        <w:t>Rahbek</w:t>
      </w:r>
      <w:proofErr w:type="spellEnd"/>
      <w:r w:rsidRPr="007363F4">
        <w:rPr>
          <w:lang w:val="en-US"/>
        </w:rPr>
        <w:t xml:space="preserve"> C. 2005. </w:t>
      </w:r>
      <w:r w:rsidR="00580AEB">
        <w:fldChar w:fldCharType="begin"/>
      </w:r>
      <w:r w:rsidR="00580AEB" w:rsidRPr="00580AEB">
        <w:rPr>
          <w:lang w:val="en-US"/>
          <w:rPrChange w:id="409" w:author="Angel Aguilar" w:date="2024-10-17T13:05:00Z">
            <w:rPr/>
          </w:rPrChange>
        </w:rPr>
        <w:instrText xml:space="preserve"> HYPERLINK "https://doi.org/10.1111/j.1461-0248.2004.00701.x" \h </w:instrText>
      </w:r>
      <w:r w:rsidR="00580AEB">
        <w:fldChar w:fldCharType="separate"/>
      </w:r>
      <w:r w:rsidRPr="007363F4">
        <w:rPr>
          <w:rStyle w:val="Hipervnculo"/>
          <w:lang w:val="en-US"/>
        </w:rPr>
        <w:t>The role of spatial scale and the perception of large-scale species-richness patterns</w:t>
      </w:r>
      <w:r w:rsidR="00580AEB">
        <w:rPr>
          <w:rStyle w:val="Hipervnculo"/>
          <w:lang w:val="en-US"/>
        </w:rPr>
        <w:fldChar w:fldCharType="end"/>
      </w:r>
      <w:r w:rsidRPr="007363F4">
        <w:rPr>
          <w:lang w:val="en-US"/>
        </w:rPr>
        <w:t xml:space="preserve">. </w:t>
      </w:r>
      <w:r w:rsidRPr="00A67A92">
        <w:rPr>
          <w:lang w:val="en-US"/>
          <w:rPrChange w:id="410" w:author="Angel Aguilar" w:date="2024-10-16T10:04:00Z">
            <w:rPr/>
          </w:rPrChange>
        </w:rPr>
        <w:t>Ecology Letters. 8(2): 224-239.</w:t>
      </w:r>
    </w:p>
    <w:p w14:paraId="0BEFDDD8" w14:textId="77777777" w:rsidR="005C39BF" w:rsidRPr="00580AEB" w:rsidRDefault="00E1126C">
      <w:pPr>
        <w:pStyle w:val="Bibliografa"/>
        <w:rPr>
          <w:lang w:val="en-US"/>
          <w:rPrChange w:id="411" w:author="Angel Aguilar" w:date="2024-10-17T13:05:00Z">
            <w:rPr/>
          </w:rPrChange>
        </w:rPr>
      </w:pPr>
      <w:bookmarkStart w:id="412" w:name="ref-Raymaekers2021"/>
      <w:bookmarkEnd w:id="408"/>
      <w:proofErr w:type="spellStart"/>
      <w:r w:rsidRPr="00A67A92">
        <w:rPr>
          <w:lang w:val="en-US"/>
          <w:rPrChange w:id="413" w:author="Angel Aguilar" w:date="2024-10-16T10:04:00Z">
            <w:rPr/>
          </w:rPrChange>
        </w:rPr>
        <w:t>Raymaekers</w:t>
      </w:r>
      <w:proofErr w:type="spellEnd"/>
      <w:r w:rsidRPr="00A67A92">
        <w:rPr>
          <w:lang w:val="en-US"/>
          <w:rPrChange w:id="414" w:author="Angel Aguilar" w:date="2024-10-16T10:04:00Z">
            <w:rPr/>
          </w:rPrChange>
        </w:rPr>
        <w:t xml:space="preserve"> J &amp; </w:t>
      </w:r>
      <w:proofErr w:type="spellStart"/>
      <w:r w:rsidRPr="00A67A92">
        <w:rPr>
          <w:lang w:val="en-US"/>
          <w:rPrChange w:id="415" w:author="Angel Aguilar" w:date="2024-10-16T10:04:00Z">
            <w:rPr/>
          </w:rPrChange>
        </w:rPr>
        <w:t>Rousseeuw</w:t>
      </w:r>
      <w:proofErr w:type="spellEnd"/>
      <w:r w:rsidRPr="00A67A92">
        <w:rPr>
          <w:lang w:val="en-US"/>
          <w:rPrChange w:id="416" w:author="Angel Aguilar" w:date="2024-10-16T10:04:00Z">
            <w:rPr/>
          </w:rPrChange>
        </w:rPr>
        <w:t xml:space="preserve"> PJ. 2021. </w:t>
      </w:r>
      <w:r w:rsidR="007363F4">
        <w:fldChar w:fldCharType="begin"/>
      </w:r>
      <w:r w:rsidR="007363F4" w:rsidRPr="00A67A92">
        <w:rPr>
          <w:lang w:val="en-US"/>
          <w:rPrChange w:id="417" w:author="Angel Aguilar" w:date="2024-10-16T10:04:00Z">
            <w:rPr/>
          </w:rPrChange>
        </w:rPr>
        <w:instrText xml:space="preserve"> HYPERLINK "https://doi.org/10.1007/s10994-021-05960-5" \h </w:instrText>
      </w:r>
      <w:r w:rsidR="007363F4">
        <w:fldChar w:fldCharType="separate"/>
      </w:r>
      <w:r w:rsidRPr="00A67A92">
        <w:rPr>
          <w:rStyle w:val="Hipervnculo"/>
          <w:lang w:val="en-US"/>
          <w:rPrChange w:id="418" w:author="Angel Aguilar" w:date="2024-10-16T10:04:00Z">
            <w:rPr>
              <w:rStyle w:val="Hipervnculo"/>
            </w:rPr>
          </w:rPrChange>
        </w:rPr>
        <w:t>Transforming variables to central normality</w:t>
      </w:r>
      <w:r w:rsidR="007363F4">
        <w:rPr>
          <w:rStyle w:val="Hipervnculo"/>
        </w:rPr>
        <w:fldChar w:fldCharType="end"/>
      </w:r>
      <w:r w:rsidRPr="00A67A92">
        <w:rPr>
          <w:lang w:val="en-US"/>
          <w:rPrChange w:id="419" w:author="Angel Aguilar" w:date="2024-10-16T10:04:00Z">
            <w:rPr/>
          </w:rPrChange>
        </w:rPr>
        <w:t xml:space="preserve">. </w:t>
      </w:r>
      <w:r w:rsidRPr="00580AEB">
        <w:rPr>
          <w:lang w:val="en-US"/>
          <w:rPrChange w:id="420" w:author="Angel Aguilar" w:date="2024-10-17T13:05:00Z">
            <w:rPr/>
          </w:rPrChange>
        </w:rPr>
        <w:t xml:space="preserve">Machine </w:t>
      </w:r>
      <w:proofErr w:type="gramStart"/>
      <w:r w:rsidRPr="00580AEB">
        <w:rPr>
          <w:lang w:val="en-US"/>
          <w:rPrChange w:id="421" w:author="Angel Aguilar" w:date="2024-10-17T13:05:00Z">
            <w:rPr/>
          </w:rPrChange>
        </w:rPr>
        <w:t>Learning.(</w:t>
      </w:r>
      <w:proofErr w:type="gramEnd"/>
      <w:r w:rsidRPr="00580AEB">
        <w:rPr>
          <w:lang w:val="en-US"/>
          <w:rPrChange w:id="422" w:author="Angel Aguilar" w:date="2024-10-17T13:05:00Z">
            <w:rPr/>
          </w:rPrChange>
        </w:rPr>
        <w:t>November 2020).</w:t>
      </w:r>
    </w:p>
    <w:p w14:paraId="0C1E7087" w14:textId="77777777" w:rsidR="005C39BF" w:rsidRPr="007363F4" w:rsidRDefault="00E1126C">
      <w:pPr>
        <w:pStyle w:val="Bibliografa"/>
        <w:rPr>
          <w:lang w:val="en-US"/>
        </w:rPr>
      </w:pPr>
      <w:bookmarkStart w:id="423" w:name="ref-Sabatini2022"/>
      <w:bookmarkEnd w:id="412"/>
      <w:r w:rsidRPr="00580AEB">
        <w:rPr>
          <w:lang w:val="en-US"/>
          <w:rPrChange w:id="424" w:author="Angel Aguilar" w:date="2024-10-17T13:05:00Z">
            <w:rPr/>
          </w:rPrChange>
        </w:rPr>
        <w:t xml:space="preserve">Sabatini FM, Jiménez-Alfaro B, </w:t>
      </w:r>
      <w:proofErr w:type="spellStart"/>
      <w:r w:rsidRPr="00580AEB">
        <w:rPr>
          <w:lang w:val="en-US"/>
          <w:rPrChange w:id="425" w:author="Angel Aguilar" w:date="2024-10-17T13:05:00Z">
            <w:rPr/>
          </w:rPrChange>
        </w:rPr>
        <w:t>Jandt</w:t>
      </w:r>
      <w:proofErr w:type="spellEnd"/>
      <w:r w:rsidRPr="00580AEB">
        <w:rPr>
          <w:lang w:val="en-US"/>
          <w:rPrChange w:id="426" w:author="Angel Aguilar" w:date="2024-10-17T13:05:00Z">
            <w:rPr/>
          </w:rPrChange>
        </w:rPr>
        <w:t xml:space="preserve"> U, </w:t>
      </w:r>
      <w:proofErr w:type="spellStart"/>
      <w:r w:rsidRPr="00580AEB">
        <w:rPr>
          <w:lang w:val="en-US"/>
          <w:rPrChange w:id="427" w:author="Angel Aguilar" w:date="2024-10-17T13:05:00Z">
            <w:rPr/>
          </w:rPrChange>
        </w:rPr>
        <w:t>Chytrý</w:t>
      </w:r>
      <w:proofErr w:type="spellEnd"/>
      <w:r w:rsidRPr="00580AEB">
        <w:rPr>
          <w:lang w:val="en-US"/>
          <w:rPrChange w:id="428" w:author="Angel Aguilar" w:date="2024-10-17T13:05:00Z">
            <w:rPr/>
          </w:rPrChange>
        </w:rPr>
        <w:t xml:space="preserve"> M, Field R, Kessler M, Lenoir J, </w:t>
      </w:r>
      <w:proofErr w:type="spellStart"/>
      <w:r w:rsidRPr="00580AEB">
        <w:rPr>
          <w:lang w:val="en-US"/>
          <w:rPrChange w:id="429" w:author="Angel Aguilar" w:date="2024-10-17T13:05:00Z">
            <w:rPr/>
          </w:rPrChange>
        </w:rPr>
        <w:t>Schrodt</w:t>
      </w:r>
      <w:proofErr w:type="spellEnd"/>
      <w:r w:rsidRPr="00580AEB">
        <w:rPr>
          <w:lang w:val="en-US"/>
          <w:rPrChange w:id="430" w:author="Angel Aguilar" w:date="2024-10-17T13:05:00Z">
            <w:rPr/>
          </w:rPrChange>
        </w:rPr>
        <w:t xml:space="preserve"> F, Wiser SK, </w:t>
      </w:r>
      <w:proofErr w:type="spellStart"/>
      <w:r w:rsidRPr="00580AEB">
        <w:rPr>
          <w:lang w:val="en-US"/>
          <w:rPrChange w:id="431" w:author="Angel Aguilar" w:date="2024-10-17T13:05:00Z">
            <w:rPr/>
          </w:rPrChange>
        </w:rPr>
        <w:t>Arfin</w:t>
      </w:r>
      <w:proofErr w:type="spellEnd"/>
      <w:r w:rsidRPr="00580AEB">
        <w:rPr>
          <w:lang w:val="en-US"/>
          <w:rPrChange w:id="432" w:author="Angel Aguilar" w:date="2024-10-17T13:05:00Z">
            <w:rPr/>
          </w:rPrChange>
        </w:rPr>
        <w:t xml:space="preserve"> Khan MAS, et al. 2022. </w:t>
      </w:r>
      <w:r w:rsidR="00580AEB">
        <w:fldChar w:fldCharType="begin"/>
      </w:r>
      <w:r w:rsidR="00580AEB" w:rsidRPr="00580AEB">
        <w:rPr>
          <w:lang w:val="en-US"/>
          <w:rPrChange w:id="433" w:author="Angel Aguilar" w:date="2024-10-17T13:05:00Z">
            <w:rPr/>
          </w:rPrChange>
        </w:rPr>
        <w:instrText xml:space="preserve"> HYPERLINK "https://doi.org/10.1038/s41467-022-32063-z" \h </w:instrText>
      </w:r>
      <w:r w:rsidR="00580AEB">
        <w:fldChar w:fldCharType="separate"/>
      </w:r>
      <w:r w:rsidRPr="00580AEB">
        <w:rPr>
          <w:rStyle w:val="Hipervnculo"/>
          <w:lang w:val="en-US"/>
          <w:rPrChange w:id="434" w:author="Angel Aguilar" w:date="2024-10-17T13:05:00Z">
            <w:rPr>
              <w:rStyle w:val="Hipervnculo"/>
            </w:rPr>
          </w:rPrChange>
        </w:rPr>
        <w:t>Global patterns of vascular plant alpha diversity</w:t>
      </w:r>
      <w:r w:rsidR="00580AEB">
        <w:rPr>
          <w:rStyle w:val="Hipervnculo"/>
        </w:rPr>
        <w:fldChar w:fldCharType="end"/>
      </w:r>
      <w:r w:rsidRPr="00580AEB">
        <w:rPr>
          <w:lang w:val="en-US"/>
          <w:rPrChange w:id="435" w:author="Angel Aguilar" w:date="2024-10-17T13:05:00Z">
            <w:rPr/>
          </w:rPrChange>
        </w:rPr>
        <w:t xml:space="preserve">. </w:t>
      </w:r>
      <w:r w:rsidRPr="007363F4">
        <w:rPr>
          <w:lang w:val="en-US"/>
        </w:rPr>
        <w:t>Nature Communications. 13(1).</w:t>
      </w:r>
    </w:p>
    <w:p w14:paraId="06CFA258" w14:textId="77777777" w:rsidR="005C39BF" w:rsidRPr="007363F4" w:rsidRDefault="00E1126C">
      <w:pPr>
        <w:pStyle w:val="Bibliografa"/>
        <w:rPr>
          <w:lang w:val="en-US"/>
        </w:rPr>
      </w:pPr>
      <w:bookmarkStart w:id="436" w:name="ref-Sabatini2018"/>
      <w:bookmarkEnd w:id="423"/>
      <w:r w:rsidRPr="00D7716C">
        <w:rPr>
          <w:rPrChange w:id="437" w:author="Angel Aguilar" w:date="2024-11-08T20:37:00Z">
            <w:rPr>
              <w:lang w:val="en-US"/>
            </w:rPr>
          </w:rPrChange>
        </w:rPr>
        <w:t xml:space="preserve">Sabatini FM, Jiménez‐Alfaro B, </w:t>
      </w:r>
      <w:proofErr w:type="spellStart"/>
      <w:r w:rsidRPr="00D7716C">
        <w:rPr>
          <w:rPrChange w:id="438" w:author="Angel Aguilar" w:date="2024-11-08T20:37:00Z">
            <w:rPr>
              <w:lang w:val="en-US"/>
            </w:rPr>
          </w:rPrChange>
        </w:rPr>
        <w:t>Burrascano</w:t>
      </w:r>
      <w:proofErr w:type="spellEnd"/>
      <w:r w:rsidRPr="00D7716C">
        <w:rPr>
          <w:rPrChange w:id="439" w:author="Angel Aguilar" w:date="2024-11-08T20:37:00Z">
            <w:rPr>
              <w:lang w:val="en-US"/>
            </w:rPr>
          </w:rPrChange>
        </w:rPr>
        <w:t xml:space="preserve"> S, Lora A &amp; </w:t>
      </w:r>
      <w:proofErr w:type="spellStart"/>
      <w:r w:rsidRPr="00D7716C">
        <w:rPr>
          <w:rPrChange w:id="440" w:author="Angel Aguilar" w:date="2024-11-08T20:37:00Z">
            <w:rPr>
              <w:lang w:val="en-US"/>
            </w:rPr>
          </w:rPrChange>
        </w:rPr>
        <w:t>Chytrý</w:t>
      </w:r>
      <w:proofErr w:type="spellEnd"/>
      <w:r w:rsidRPr="00D7716C">
        <w:rPr>
          <w:rPrChange w:id="441" w:author="Angel Aguilar" w:date="2024-11-08T20:37:00Z">
            <w:rPr>
              <w:lang w:val="en-US"/>
            </w:rPr>
          </w:rPrChange>
        </w:rPr>
        <w:t xml:space="preserve"> M. 2018. </w:t>
      </w:r>
      <w:r w:rsidR="00286470">
        <w:fldChar w:fldCharType="begin"/>
      </w:r>
      <w:r w:rsidR="00286470" w:rsidRPr="00D7716C">
        <w:rPr>
          <w:rPrChange w:id="442" w:author="Angel Aguilar" w:date="2024-11-08T20:37:00Z">
            <w:rPr/>
          </w:rPrChange>
        </w:rPr>
        <w:instrText xml:space="preserve"> HYPERLINK "https://doi.org/10.1111/ecog.02809" \h </w:instrText>
      </w:r>
      <w:r w:rsidR="00286470">
        <w:fldChar w:fldCharType="separate"/>
      </w:r>
      <w:r w:rsidRPr="007363F4">
        <w:rPr>
          <w:rStyle w:val="Hipervnculo"/>
          <w:lang w:val="en-US"/>
        </w:rPr>
        <w:t>Beta‐diversity of central European forests decreases along an elevational gradient due to the variation in local community assembly processes</w:t>
      </w:r>
      <w:r w:rsidR="00286470">
        <w:rPr>
          <w:rStyle w:val="Hipervnculo"/>
          <w:lang w:val="en-US"/>
        </w:rPr>
        <w:fldChar w:fldCharType="end"/>
      </w:r>
      <w:r w:rsidRPr="007363F4">
        <w:rPr>
          <w:lang w:val="en-US"/>
        </w:rPr>
        <w:t xml:space="preserve">. </w:t>
      </w:r>
      <w:proofErr w:type="spellStart"/>
      <w:r w:rsidRPr="007363F4">
        <w:rPr>
          <w:lang w:val="en-US"/>
        </w:rPr>
        <w:t>Ecography</w:t>
      </w:r>
      <w:proofErr w:type="spellEnd"/>
      <w:r w:rsidRPr="007363F4">
        <w:rPr>
          <w:lang w:val="en-US"/>
        </w:rPr>
        <w:t>. 41(6): 1038-1048.</w:t>
      </w:r>
    </w:p>
    <w:p w14:paraId="6693BF64" w14:textId="77777777" w:rsidR="005C39BF" w:rsidRPr="007363F4" w:rsidRDefault="00E1126C">
      <w:pPr>
        <w:pStyle w:val="Bibliografa"/>
        <w:rPr>
          <w:lang w:val="en-US"/>
        </w:rPr>
      </w:pPr>
      <w:bookmarkStart w:id="443" w:name="ref-Schmidt2018"/>
      <w:bookmarkEnd w:id="436"/>
      <w:r w:rsidRPr="007363F4">
        <w:rPr>
          <w:lang w:val="en-US"/>
        </w:rPr>
        <w:t xml:space="preserve">Schmidt AF &amp; </w:t>
      </w:r>
      <w:proofErr w:type="spellStart"/>
      <w:r w:rsidRPr="007363F4">
        <w:rPr>
          <w:lang w:val="en-US"/>
        </w:rPr>
        <w:t>Finan</w:t>
      </w:r>
      <w:proofErr w:type="spellEnd"/>
      <w:r w:rsidRPr="007363F4">
        <w:rPr>
          <w:lang w:val="en-US"/>
        </w:rPr>
        <w:t xml:space="preserve"> C. 2018. </w:t>
      </w:r>
      <w:r w:rsidR="00580AEB">
        <w:fldChar w:fldCharType="begin"/>
      </w:r>
      <w:r w:rsidR="00580AEB" w:rsidRPr="00580AEB">
        <w:rPr>
          <w:lang w:val="en-US"/>
          <w:rPrChange w:id="444" w:author="Angel Aguilar" w:date="2024-10-17T13:05:00Z">
            <w:rPr/>
          </w:rPrChange>
        </w:rPr>
        <w:instrText xml:space="preserve"> HYPERLINK "https://doi.org/10.1016/j.jclinepi.2017.12.006" \h </w:instrText>
      </w:r>
      <w:r w:rsidR="00580AEB">
        <w:fldChar w:fldCharType="separate"/>
      </w:r>
      <w:r w:rsidRPr="007363F4">
        <w:rPr>
          <w:rStyle w:val="Hipervnculo"/>
          <w:lang w:val="en-US"/>
        </w:rPr>
        <w:t>Linear regression and the normality assumption</w:t>
      </w:r>
      <w:r w:rsidR="00580AEB">
        <w:rPr>
          <w:rStyle w:val="Hipervnculo"/>
          <w:lang w:val="en-US"/>
        </w:rPr>
        <w:fldChar w:fldCharType="end"/>
      </w:r>
      <w:r w:rsidRPr="007363F4">
        <w:rPr>
          <w:lang w:val="en-US"/>
        </w:rPr>
        <w:t>. Journal of Clinical Epidemiology. 98: 146-151.</w:t>
      </w:r>
    </w:p>
    <w:p w14:paraId="4D224CB9" w14:textId="77777777" w:rsidR="005C39BF" w:rsidRPr="007363F4" w:rsidRDefault="00E1126C">
      <w:pPr>
        <w:pStyle w:val="Bibliografa"/>
        <w:rPr>
          <w:lang w:val="en-US"/>
        </w:rPr>
      </w:pPr>
      <w:bookmarkStart w:id="445" w:name="ref-Schutzenmeister2012"/>
      <w:bookmarkEnd w:id="443"/>
      <w:proofErr w:type="spellStart"/>
      <w:r w:rsidRPr="00D7716C">
        <w:rPr>
          <w:rPrChange w:id="446" w:author="Angel Aguilar" w:date="2024-11-08T20:37:00Z">
            <w:rPr>
              <w:lang w:val="en-US"/>
            </w:rPr>
          </w:rPrChange>
        </w:rPr>
        <w:t>Schützenmeister</w:t>
      </w:r>
      <w:proofErr w:type="spellEnd"/>
      <w:r w:rsidRPr="00D7716C">
        <w:rPr>
          <w:rPrChange w:id="447" w:author="Angel Aguilar" w:date="2024-11-08T20:37:00Z">
            <w:rPr>
              <w:lang w:val="en-US"/>
            </w:rPr>
          </w:rPrChange>
        </w:rPr>
        <w:t xml:space="preserve"> A, Jensen U &amp; </w:t>
      </w:r>
      <w:proofErr w:type="spellStart"/>
      <w:r w:rsidRPr="00D7716C">
        <w:rPr>
          <w:rPrChange w:id="448" w:author="Angel Aguilar" w:date="2024-11-08T20:37:00Z">
            <w:rPr>
              <w:lang w:val="en-US"/>
            </w:rPr>
          </w:rPrChange>
        </w:rPr>
        <w:t>Piepho</w:t>
      </w:r>
      <w:proofErr w:type="spellEnd"/>
      <w:r w:rsidRPr="00D7716C">
        <w:rPr>
          <w:rPrChange w:id="449" w:author="Angel Aguilar" w:date="2024-11-08T20:37:00Z">
            <w:rPr>
              <w:lang w:val="en-US"/>
            </w:rPr>
          </w:rPrChange>
        </w:rPr>
        <w:t xml:space="preserve"> HP. 2012. </w:t>
      </w:r>
      <w:r w:rsidR="00286470">
        <w:fldChar w:fldCharType="begin"/>
      </w:r>
      <w:r w:rsidR="00286470" w:rsidRPr="00D7716C">
        <w:rPr>
          <w:rPrChange w:id="450" w:author="Angel Aguilar" w:date="2024-11-08T20:37:00Z">
            <w:rPr/>
          </w:rPrChange>
        </w:rPr>
        <w:instrText xml:space="preserve"> HYPERLINK "https://doi.org/10.1080/03610918.2011.582560" \h </w:instrText>
      </w:r>
      <w:r w:rsidR="00286470">
        <w:fldChar w:fldCharType="separate"/>
      </w:r>
      <w:r w:rsidRPr="007363F4">
        <w:rPr>
          <w:rStyle w:val="Hipervnculo"/>
          <w:lang w:val="en-US"/>
        </w:rPr>
        <w:t>Checking normality and homoscedasticity in the general linear model using diagnostic plots</w:t>
      </w:r>
      <w:r w:rsidR="00286470">
        <w:rPr>
          <w:rStyle w:val="Hipervnculo"/>
          <w:lang w:val="en-US"/>
        </w:rPr>
        <w:fldChar w:fldCharType="end"/>
      </w:r>
      <w:r w:rsidRPr="007363F4">
        <w:rPr>
          <w:lang w:val="en-US"/>
        </w:rPr>
        <w:t>. Communications in Statistics: Simulation and Computation. 41(2): 141-154.</w:t>
      </w:r>
    </w:p>
    <w:p w14:paraId="37E6368A" w14:textId="77777777" w:rsidR="005C39BF" w:rsidRPr="007363F4" w:rsidRDefault="00E1126C">
      <w:pPr>
        <w:pStyle w:val="Bibliografa"/>
        <w:rPr>
          <w:lang w:val="en-US"/>
        </w:rPr>
      </w:pPr>
      <w:bookmarkStart w:id="451" w:name="ref-Sebald2021"/>
      <w:bookmarkEnd w:id="445"/>
      <w:proofErr w:type="spellStart"/>
      <w:r w:rsidRPr="007363F4">
        <w:rPr>
          <w:lang w:val="en-US"/>
        </w:rPr>
        <w:lastRenderedPageBreak/>
        <w:t>Sebald</w:t>
      </w:r>
      <w:proofErr w:type="spellEnd"/>
      <w:r w:rsidRPr="007363F4">
        <w:rPr>
          <w:lang w:val="en-US"/>
        </w:rPr>
        <w:t xml:space="preserve"> J, </w:t>
      </w:r>
      <w:proofErr w:type="spellStart"/>
      <w:r w:rsidRPr="007363F4">
        <w:rPr>
          <w:lang w:val="en-US"/>
        </w:rPr>
        <w:t>Thrippleton</w:t>
      </w:r>
      <w:proofErr w:type="spellEnd"/>
      <w:r w:rsidRPr="007363F4">
        <w:rPr>
          <w:lang w:val="en-US"/>
        </w:rPr>
        <w:t xml:space="preserve"> T, Rammer W, </w:t>
      </w:r>
      <w:proofErr w:type="spellStart"/>
      <w:r w:rsidRPr="007363F4">
        <w:rPr>
          <w:lang w:val="en-US"/>
        </w:rPr>
        <w:t>Bugmann</w:t>
      </w:r>
      <w:proofErr w:type="spellEnd"/>
      <w:r w:rsidRPr="007363F4">
        <w:rPr>
          <w:lang w:val="en-US"/>
        </w:rPr>
        <w:t xml:space="preserve"> H &amp; </w:t>
      </w:r>
      <w:proofErr w:type="spellStart"/>
      <w:r w:rsidRPr="007363F4">
        <w:rPr>
          <w:lang w:val="en-US"/>
        </w:rPr>
        <w:t>Seidl</w:t>
      </w:r>
      <w:proofErr w:type="spellEnd"/>
      <w:r w:rsidRPr="007363F4">
        <w:rPr>
          <w:lang w:val="en-US"/>
        </w:rPr>
        <w:t xml:space="preserve"> R. 2021. </w:t>
      </w:r>
      <w:r w:rsidR="00580AEB">
        <w:fldChar w:fldCharType="begin"/>
      </w:r>
      <w:r w:rsidR="00580AEB" w:rsidRPr="00580AEB">
        <w:rPr>
          <w:lang w:val="en-US"/>
          <w:rPrChange w:id="452" w:author="Angel Aguilar" w:date="2024-10-17T13:05:00Z">
            <w:rPr/>
          </w:rPrChange>
        </w:rPr>
        <w:instrText xml:space="preserve"> HYPERLINK "https://doi.org/10.1111/1365-2664.13912" \h </w:instrText>
      </w:r>
      <w:r w:rsidR="00580AEB">
        <w:fldChar w:fldCharType="separate"/>
      </w:r>
      <w:r w:rsidRPr="007363F4">
        <w:rPr>
          <w:rStyle w:val="Hipervnculo"/>
          <w:lang w:val="en-US"/>
        </w:rPr>
        <w:t>Mixing tree species at different spatial scales: The effect of alpha, beta and gamma diversity on disturbance impacts under climate change</w:t>
      </w:r>
      <w:r w:rsidR="00580AEB">
        <w:rPr>
          <w:rStyle w:val="Hipervnculo"/>
          <w:lang w:val="en-US"/>
        </w:rPr>
        <w:fldChar w:fldCharType="end"/>
      </w:r>
      <w:r w:rsidRPr="007363F4">
        <w:rPr>
          <w:lang w:val="en-US"/>
        </w:rPr>
        <w:t>. Journal of Applied Ecology. 58(8): 1749-1763.</w:t>
      </w:r>
    </w:p>
    <w:p w14:paraId="15C7241A" w14:textId="77777777" w:rsidR="005C39BF" w:rsidRPr="007363F4" w:rsidRDefault="00E1126C">
      <w:pPr>
        <w:pStyle w:val="Bibliografa"/>
        <w:rPr>
          <w:lang w:val="en-US"/>
        </w:rPr>
      </w:pPr>
      <w:bookmarkStart w:id="453" w:name="ref-Storch2016"/>
      <w:bookmarkEnd w:id="451"/>
      <w:r w:rsidRPr="007363F4">
        <w:rPr>
          <w:lang w:val="en-US"/>
        </w:rPr>
        <w:t xml:space="preserve">Storch D. 2016. </w:t>
      </w:r>
      <w:r w:rsidR="00580AEB">
        <w:fldChar w:fldCharType="begin"/>
      </w:r>
      <w:r w:rsidR="00580AEB" w:rsidRPr="00580AEB">
        <w:rPr>
          <w:lang w:val="en-US"/>
          <w:rPrChange w:id="454" w:author="Angel Aguilar" w:date="2024-10-17T13:05:00Z">
            <w:rPr/>
          </w:rPrChange>
        </w:rPr>
        <w:instrText xml:space="preserve"> HYPERLINK "https://doi.org/10.1111/jvs.12428" \h </w:instrText>
      </w:r>
      <w:r w:rsidR="00580AEB">
        <w:fldChar w:fldCharType="separate"/>
      </w:r>
      <w:r w:rsidRPr="007363F4">
        <w:rPr>
          <w:rStyle w:val="Hipervnculo"/>
          <w:lang w:val="en-US"/>
        </w:rPr>
        <w:t>The theory of the nested species–area relationship: geometric foundations of biodiversity scaling</w:t>
      </w:r>
      <w:r w:rsidR="00580AEB">
        <w:rPr>
          <w:rStyle w:val="Hipervnculo"/>
          <w:lang w:val="en-US"/>
        </w:rPr>
        <w:fldChar w:fldCharType="end"/>
      </w:r>
      <w:r w:rsidRPr="007363F4">
        <w:rPr>
          <w:lang w:val="en-US"/>
        </w:rPr>
        <w:t>. Journal of Vegetation Science. 27(5): 880-891.</w:t>
      </w:r>
    </w:p>
    <w:p w14:paraId="13C0B65D" w14:textId="77777777" w:rsidR="005C39BF" w:rsidRPr="007363F4" w:rsidRDefault="00E1126C">
      <w:pPr>
        <w:pStyle w:val="Bibliografa"/>
        <w:rPr>
          <w:lang w:val="en-US"/>
        </w:rPr>
      </w:pPr>
      <w:bookmarkStart w:id="455" w:name="ref-Tameirao2021"/>
      <w:bookmarkEnd w:id="453"/>
      <w:proofErr w:type="spellStart"/>
      <w:r w:rsidRPr="00580AEB">
        <w:rPr>
          <w:rPrChange w:id="456" w:author="Angel Aguilar" w:date="2024-10-17T12:53:00Z">
            <w:rPr>
              <w:lang w:val="en-US"/>
            </w:rPr>
          </w:rPrChange>
        </w:rPr>
        <w:t>Tameirão</w:t>
      </w:r>
      <w:proofErr w:type="spellEnd"/>
      <w:r w:rsidRPr="00580AEB">
        <w:rPr>
          <w:rPrChange w:id="457" w:author="Angel Aguilar" w:date="2024-10-17T12:53:00Z">
            <w:rPr>
              <w:lang w:val="en-US"/>
            </w:rPr>
          </w:rPrChange>
        </w:rPr>
        <w:t xml:space="preserve"> LBS, </w:t>
      </w:r>
      <w:proofErr w:type="spellStart"/>
      <w:r w:rsidRPr="00580AEB">
        <w:rPr>
          <w:rPrChange w:id="458" w:author="Angel Aguilar" w:date="2024-10-17T12:53:00Z">
            <w:rPr>
              <w:lang w:val="en-US"/>
            </w:rPr>
          </w:rPrChange>
        </w:rPr>
        <w:t>Caminha</w:t>
      </w:r>
      <w:proofErr w:type="spellEnd"/>
      <w:r w:rsidRPr="00580AEB">
        <w:rPr>
          <w:rPrChange w:id="459" w:author="Angel Aguilar" w:date="2024-10-17T12:53:00Z">
            <w:rPr>
              <w:lang w:val="en-US"/>
            </w:rPr>
          </w:rPrChange>
        </w:rPr>
        <w:t xml:space="preserve">-Paiva D, Negreiros D, Veloso MDDM, </w:t>
      </w:r>
      <w:proofErr w:type="spellStart"/>
      <w:r w:rsidRPr="00580AEB">
        <w:rPr>
          <w:rPrChange w:id="460" w:author="Angel Aguilar" w:date="2024-10-17T12:53:00Z">
            <w:rPr>
              <w:lang w:val="en-US"/>
            </w:rPr>
          </w:rPrChange>
        </w:rPr>
        <w:t>Berbara</w:t>
      </w:r>
      <w:proofErr w:type="spellEnd"/>
      <w:r w:rsidRPr="00580AEB">
        <w:rPr>
          <w:rPrChange w:id="461" w:author="Angel Aguilar" w:date="2024-10-17T12:53:00Z">
            <w:rPr>
              <w:lang w:val="en-US"/>
            </w:rPr>
          </w:rPrChange>
        </w:rPr>
        <w:t xml:space="preserve"> RLL, </w:t>
      </w:r>
      <w:proofErr w:type="spellStart"/>
      <w:r w:rsidRPr="00580AEB">
        <w:rPr>
          <w:rPrChange w:id="462" w:author="Angel Aguilar" w:date="2024-10-17T12:53:00Z">
            <w:rPr>
              <w:lang w:val="en-US"/>
            </w:rPr>
          </w:rPrChange>
        </w:rPr>
        <w:t>Dias</w:t>
      </w:r>
      <w:proofErr w:type="spellEnd"/>
      <w:r w:rsidRPr="00580AEB">
        <w:rPr>
          <w:rPrChange w:id="463" w:author="Angel Aguilar" w:date="2024-10-17T12:53:00Z">
            <w:rPr>
              <w:lang w:val="en-US"/>
            </w:rPr>
          </w:rPrChange>
        </w:rPr>
        <w:t xml:space="preserve"> LE, Pierce S &amp; </w:t>
      </w:r>
      <w:proofErr w:type="spellStart"/>
      <w:r w:rsidRPr="00580AEB">
        <w:rPr>
          <w:rPrChange w:id="464" w:author="Angel Aguilar" w:date="2024-10-17T12:53:00Z">
            <w:rPr>
              <w:lang w:val="en-US"/>
            </w:rPr>
          </w:rPrChange>
        </w:rPr>
        <w:t>Fernandes</w:t>
      </w:r>
      <w:proofErr w:type="spellEnd"/>
      <w:r w:rsidRPr="00580AEB">
        <w:rPr>
          <w:rPrChange w:id="465" w:author="Angel Aguilar" w:date="2024-10-17T12:53:00Z">
            <w:rPr>
              <w:lang w:val="en-US"/>
            </w:rPr>
          </w:rPrChange>
        </w:rPr>
        <w:t xml:space="preserve"> GW. 2021. </w:t>
      </w:r>
      <w:r w:rsidR="007363F4">
        <w:fldChar w:fldCharType="begin"/>
      </w:r>
      <w:r w:rsidR="007363F4" w:rsidRPr="00580AEB">
        <w:rPr>
          <w:rPrChange w:id="466" w:author="Angel Aguilar" w:date="2024-10-17T12:53:00Z">
            <w:rPr>
              <w:lang w:val="en-US"/>
            </w:rPr>
          </w:rPrChange>
        </w:rPr>
        <w:instrText xml:space="preserve"> HYPERLINK "https://doi.org/10.1093/biolinnean/blaa181" \h </w:instrText>
      </w:r>
      <w:r w:rsidR="007363F4">
        <w:fldChar w:fldCharType="separate"/>
      </w:r>
      <w:r w:rsidRPr="00A67A92">
        <w:rPr>
          <w:rStyle w:val="Hipervnculo"/>
          <w:lang w:val="en-US"/>
          <w:rPrChange w:id="467" w:author="Angel Aguilar" w:date="2024-10-16T10:04:00Z">
            <w:rPr>
              <w:rStyle w:val="Hipervnculo"/>
            </w:rPr>
          </w:rPrChange>
        </w:rPr>
        <w:t>Role of environmental filtering and functional traits for species coexistence in a harsh tropical montane ecosystem</w:t>
      </w:r>
      <w:r w:rsidR="007363F4">
        <w:rPr>
          <w:rStyle w:val="Hipervnculo"/>
        </w:rPr>
        <w:fldChar w:fldCharType="end"/>
      </w:r>
      <w:r w:rsidRPr="00A67A92">
        <w:rPr>
          <w:lang w:val="en-US"/>
          <w:rPrChange w:id="468" w:author="Angel Aguilar" w:date="2024-10-16T10:04:00Z">
            <w:rPr/>
          </w:rPrChange>
        </w:rPr>
        <w:t xml:space="preserve">. </w:t>
      </w:r>
      <w:r w:rsidRPr="007363F4">
        <w:rPr>
          <w:lang w:val="en-US"/>
        </w:rPr>
        <w:t xml:space="preserve">Biological Journal of the </w:t>
      </w:r>
      <w:proofErr w:type="spellStart"/>
      <w:r w:rsidRPr="007363F4">
        <w:rPr>
          <w:lang w:val="en-US"/>
        </w:rPr>
        <w:t>Linnean</w:t>
      </w:r>
      <w:proofErr w:type="spellEnd"/>
      <w:r w:rsidRPr="007363F4">
        <w:rPr>
          <w:lang w:val="en-US"/>
        </w:rPr>
        <w:t xml:space="preserve"> Society. 133(2): 546-560.</w:t>
      </w:r>
    </w:p>
    <w:p w14:paraId="6320DB1C" w14:textId="77777777" w:rsidR="005C39BF" w:rsidRDefault="00E1126C">
      <w:pPr>
        <w:pStyle w:val="Bibliografa"/>
      </w:pPr>
      <w:bookmarkStart w:id="469" w:name="ref-Tang2012"/>
      <w:bookmarkEnd w:id="455"/>
      <w:r w:rsidRPr="007363F4">
        <w:rPr>
          <w:lang w:val="en-US"/>
        </w:rPr>
        <w:t xml:space="preserve">Tang Z, Fang J, Chi X, Feng J, Liu Y, Shen Z, Wang X, Wang Z, Wu X, Zheng C &amp; Gaston KJ. 2012. </w:t>
      </w:r>
      <w:r w:rsidR="007363F4">
        <w:fldChar w:fldCharType="begin"/>
      </w:r>
      <w:r w:rsidR="007363F4" w:rsidRPr="007363F4">
        <w:rPr>
          <w:lang w:val="en-US"/>
        </w:rPr>
        <w:instrText xml:space="preserve"> HYPERLINK "https://doi.org/10.1111/j.1600-0587.2012.06882.x" \h </w:instrText>
      </w:r>
      <w:r w:rsidR="007363F4">
        <w:fldChar w:fldCharType="separate"/>
      </w:r>
      <w:r w:rsidRPr="00A67A92">
        <w:rPr>
          <w:rStyle w:val="Hipervnculo"/>
          <w:lang w:val="en-US"/>
          <w:rPrChange w:id="470" w:author="Angel Aguilar" w:date="2024-10-16T10:04:00Z">
            <w:rPr>
              <w:rStyle w:val="Hipervnculo"/>
            </w:rPr>
          </w:rPrChange>
        </w:rPr>
        <w:t>Patterns of plant beta-diversity along elevational and latitudinal gradients in mountain forests of China</w:t>
      </w:r>
      <w:r w:rsidR="007363F4">
        <w:rPr>
          <w:rStyle w:val="Hipervnculo"/>
        </w:rPr>
        <w:fldChar w:fldCharType="end"/>
      </w:r>
      <w:r w:rsidRPr="00A67A92">
        <w:rPr>
          <w:lang w:val="en-US"/>
          <w:rPrChange w:id="471" w:author="Angel Aguilar" w:date="2024-10-16T10:04:00Z">
            <w:rPr/>
          </w:rPrChange>
        </w:rPr>
        <w:t xml:space="preserve">. </w:t>
      </w:r>
      <w:r>
        <w:t>Ecography. 35(12): 1083-1091.</w:t>
      </w:r>
    </w:p>
    <w:p w14:paraId="7E82AC64" w14:textId="77777777" w:rsidR="005C39BF" w:rsidRPr="00A67A92" w:rsidRDefault="00E1126C">
      <w:pPr>
        <w:pStyle w:val="Bibliografa"/>
        <w:rPr>
          <w:lang w:val="en-US"/>
          <w:rPrChange w:id="472" w:author="Angel Aguilar" w:date="2024-10-16T10:04:00Z">
            <w:rPr/>
          </w:rPrChange>
        </w:rPr>
      </w:pPr>
      <w:bookmarkStart w:id="473" w:name="ref-Tello2015"/>
      <w:bookmarkEnd w:id="469"/>
      <w:r>
        <w:t xml:space="preserve">Tello JS, Myers JA, </w:t>
      </w:r>
      <w:proofErr w:type="spellStart"/>
      <w:r>
        <w:t>Macía</w:t>
      </w:r>
      <w:proofErr w:type="spellEnd"/>
      <w:r>
        <w:t xml:space="preserve"> MJ, Fuentes AF, </w:t>
      </w:r>
      <w:proofErr w:type="spellStart"/>
      <w:r>
        <w:t>Cayola</w:t>
      </w:r>
      <w:proofErr w:type="spellEnd"/>
      <w:r>
        <w:t xml:space="preserve"> L, Arellano G, Loza MI, Torrez V, Cornejo M, Miranda TB &amp; Jørgensen PM. 2015. </w:t>
      </w:r>
      <w:r w:rsidR="007363F4">
        <w:fldChar w:fldCharType="begin"/>
      </w:r>
      <w:r w:rsidR="007363F4">
        <w:instrText xml:space="preserve"> HYPERLINK "https://doi.org/10.1371/journal.pone.0121458" \h </w:instrText>
      </w:r>
      <w:r w:rsidR="007363F4">
        <w:fldChar w:fldCharType="separate"/>
      </w:r>
      <w:r w:rsidRPr="00A67A92">
        <w:rPr>
          <w:rStyle w:val="Hipervnculo"/>
          <w:lang w:val="en-US"/>
          <w:rPrChange w:id="474" w:author="Angel Aguilar" w:date="2024-10-16T10:04:00Z">
            <w:rPr>
              <w:rStyle w:val="Hipervnculo"/>
            </w:rPr>
          </w:rPrChange>
        </w:rPr>
        <w:t xml:space="preserve">Elevational gradients in </w:t>
      </w:r>
      <m:oMath>
        <m:r>
          <m:rPr>
            <m:sty m:val="p"/>
          </m:rPr>
          <w:rPr>
            <w:rFonts w:ascii="Cambria Math" w:hAnsi="Cambria Math"/>
          </w:rPr>
          <m:t>β</m:t>
        </m:r>
      </m:oMath>
      <w:r w:rsidRPr="00A67A92">
        <w:rPr>
          <w:rStyle w:val="Hipervnculo"/>
          <w:lang w:val="en-US"/>
          <w:rPrChange w:id="475" w:author="Angel Aguilar" w:date="2024-10-16T10:04:00Z">
            <w:rPr>
              <w:rStyle w:val="Hipervnculo"/>
            </w:rPr>
          </w:rPrChange>
        </w:rPr>
        <w:t>-diversity reflect var</w:t>
      </w:r>
      <w:proofErr w:type="spellStart"/>
      <w:r w:rsidRPr="00A67A92">
        <w:rPr>
          <w:rStyle w:val="Hipervnculo"/>
          <w:lang w:val="en-US"/>
          <w:rPrChange w:id="476" w:author="Angel Aguilar" w:date="2024-10-16T10:04:00Z">
            <w:rPr>
              <w:rStyle w:val="Hipervnculo"/>
            </w:rPr>
          </w:rPrChange>
        </w:rPr>
        <w:t>iation</w:t>
      </w:r>
      <w:proofErr w:type="spellEnd"/>
      <w:r w:rsidRPr="00A67A92">
        <w:rPr>
          <w:rStyle w:val="Hipervnculo"/>
          <w:lang w:val="en-US"/>
          <w:rPrChange w:id="477" w:author="Angel Aguilar" w:date="2024-10-16T10:04:00Z">
            <w:rPr>
              <w:rStyle w:val="Hipervnculo"/>
            </w:rPr>
          </w:rPrChange>
        </w:rPr>
        <w:t xml:space="preserve"> in the strength of local community assembly mechanisms across spatial scales</w:t>
      </w:r>
      <w:r w:rsidR="007363F4">
        <w:rPr>
          <w:rStyle w:val="Hipervnculo"/>
        </w:rPr>
        <w:fldChar w:fldCharType="end"/>
      </w:r>
      <w:r w:rsidRPr="00A67A92">
        <w:rPr>
          <w:lang w:val="en-US"/>
          <w:rPrChange w:id="478" w:author="Angel Aguilar" w:date="2024-10-16T10:04:00Z">
            <w:rPr/>
          </w:rPrChange>
        </w:rPr>
        <w:t xml:space="preserve">. </w:t>
      </w:r>
      <w:proofErr w:type="spellStart"/>
      <w:r w:rsidRPr="00A67A92">
        <w:rPr>
          <w:lang w:val="en-US"/>
          <w:rPrChange w:id="479" w:author="Angel Aguilar" w:date="2024-10-16T10:04:00Z">
            <w:rPr/>
          </w:rPrChange>
        </w:rPr>
        <w:t>PLoS</w:t>
      </w:r>
      <w:proofErr w:type="spellEnd"/>
      <w:r w:rsidRPr="00A67A92">
        <w:rPr>
          <w:lang w:val="en-US"/>
          <w:rPrChange w:id="480" w:author="Angel Aguilar" w:date="2024-10-16T10:04:00Z">
            <w:rPr/>
          </w:rPrChange>
        </w:rPr>
        <w:t xml:space="preserve"> ONE. 10(3): 1-17.</w:t>
      </w:r>
    </w:p>
    <w:p w14:paraId="761C75C1" w14:textId="77777777" w:rsidR="005C39BF" w:rsidRPr="007363F4" w:rsidRDefault="00E1126C">
      <w:pPr>
        <w:pStyle w:val="Bibliografa"/>
        <w:rPr>
          <w:lang w:val="en-US"/>
        </w:rPr>
      </w:pPr>
      <w:bookmarkStart w:id="481" w:name="ref-Valencia1992"/>
      <w:bookmarkEnd w:id="473"/>
      <w:r w:rsidRPr="00A67A92">
        <w:rPr>
          <w:lang w:val="en-US"/>
          <w:rPrChange w:id="482" w:author="Angel Aguilar" w:date="2024-10-16T10:04:00Z">
            <w:rPr/>
          </w:rPrChange>
        </w:rPr>
        <w:t xml:space="preserve">Valencia R &amp; Jorgensen PM. 1992. </w:t>
      </w:r>
      <w:r w:rsidR="007363F4">
        <w:fldChar w:fldCharType="begin"/>
      </w:r>
      <w:r w:rsidR="007363F4" w:rsidRPr="00A67A92">
        <w:rPr>
          <w:lang w:val="en-US"/>
          <w:rPrChange w:id="483" w:author="Angel Aguilar" w:date="2024-10-16T10:04:00Z">
            <w:rPr/>
          </w:rPrChange>
        </w:rPr>
        <w:instrText xml:space="preserve"> HYPERLINK "https://doi.org/10.1111/j.1756-1051.1992.tb01301.x" \h </w:instrText>
      </w:r>
      <w:r w:rsidR="007363F4">
        <w:fldChar w:fldCharType="separate"/>
      </w:r>
      <w:r w:rsidRPr="00A67A92">
        <w:rPr>
          <w:rStyle w:val="Hipervnculo"/>
          <w:lang w:val="en-US"/>
          <w:rPrChange w:id="484" w:author="Angel Aguilar" w:date="2024-10-16T10:04:00Z">
            <w:rPr>
              <w:rStyle w:val="Hipervnculo"/>
            </w:rPr>
          </w:rPrChange>
        </w:rPr>
        <w:t xml:space="preserve">Composition and structure of a humid montane forest on the </w:t>
      </w:r>
      <w:proofErr w:type="spellStart"/>
      <w:r w:rsidRPr="00A67A92">
        <w:rPr>
          <w:rStyle w:val="Hipervnculo"/>
          <w:lang w:val="en-US"/>
          <w:rPrChange w:id="485" w:author="Angel Aguilar" w:date="2024-10-16T10:04:00Z">
            <w:rPr>
              <w:rStyle w:val="Hipervnculo"/>
            </w:rPr>
          </w:rPrChange>
        </w:rPr>
        <w:t>Pasochoa</w:t>
      </w:r>
      <w:proofErr w:type="spellEnd"/>
      <w:r w:rsidRPr="00A67A92">
        <w:rPr>
          <w:rStyle w:val="Hipervnculo"/>
          <w:lang w:val="en-US"/>
          <w:rPrChange w:id="486" w:author="Angel Aguilar" w:date="2024-10-16T10:04:00Z">
            <w:rPr>
              <w:rStyle w:val="Hipervnculo"/>
            </w:rPr>
          </w:rPrChange>
        </w:rPr>
        <w:t xml:space="preserve"> volcano, Ecuador</w:t>
      </w:r>
      <w:r w:rsidR="007363F4">
        <w:rPr>
          <w:rStyle w:val="Hipervnculo"/>
        </w:rPr>
        <w:fldChar w:fldCharType="end"/>
      </w:r>
      <w:r w:rsidRPr="00A67A92">
        <w:rPr>
          <w:lang w:val="en-US"/>
          <w:rPrChange w:id="487" w:author="Angel Aguilar" w:date="2024-10-16T10:04:00Z">
            <w:rPr/>
          </w:rPrChange>
        </w:rPr>
        <w:t xml:space="preserve">. </w:t>
      </w:r>
      <w:r w:rsidRPr="007363F4">
        <w:rPr>
          <w:lang w:val="en-US"/>
        </w:rPr>
        <w:t>Nordic Journal of Botany. 12(2): 239-247.</w:t>
      </w:r>
    </w:p>
    <w:p w14:paraId="3CDE7003" w14:textId="77777777" w:rsidR="005C39BF" w:rsidRPr="007363F4" w:rsidRDefault="00E1126C">
      <w:pPr>
        <w:pStyle w:val="Bibliografa"/>
        <w:rPr>
          <w:lang w:val="en-US"/>
        </w:rPr>
      </w:pPr>
      <w:bookmarkStart w:id="488" w:name="ref-Wang2009"/>
      <w:bookmarkEnd w:id="481"/>
      <w:r w:rsidRPr="007363F4">
        <w:rPr>
          <w:lang w:val="en-US"/>
        </w:rPr>
        <w:t xml:space="preserve">Wang Z, Brown JH, Tang Z &amp; Fang J. 2009. </w:t>
      </w:r>
      <w:r w:rsidR="00580AEB">
        <w:fldChar w:fldCharType="begin"/>
      </w:r>
      <w:r w:rsidR="00580AEB" w:rsidRPr="00580AEB">
        <w:rPr>
          <w:lang w:val="en-US"/>
          <w:rPrChange w:id="489" w:author="Angel Aguilar" w:date="2024-10-17T13:05:00Z">
            <w:rPr/>
          </w:rPrChange>
        </w:rPr>
        <w:instrText xml:space="preserve"> HYPERLINK "https://doi.org/10.1073/pnas.0905030106" \h </w:instrText>
      </w:r>
      <w:r w:rsidR="00580AEB">
        <w:fldChar w:fldCharType="separate"/>
      </w:r>
      <w:r w:rsidRPr="007363F4">
        <w:rPr>
          <w:rStyle w:val="Hipervnculo"/>
          <w:lang w:val="en-US"/>
        </w:rPr>
        <w:t>Temperature dependence, spatial scale, and tree species diversity in eastern Asia and North America</w:t>
      </w:r>
      <w:r w:rsidR="00580AEB">
        <w:rPr>
          <w:rStyle w:val="Hipervnculo"/>
          <w:lang w:val="en-US"/>
        </w:rPr>
        <w:fldChar w:fldCharType="end"/>
      </w:r>
      <w:r w:rsidRPr="007363F4">
        <w:rPr>
          <w:lang w:val="en-US"/>
        </w:rPr>
        <w:t>. Proceedings of the National Academy of Sciences of the United States of America. 106(32): 13388-13392.</w:t>
      </w:r>
    </w:p>
    <w:p w14:paraId="3C7C0984" w14:textId="77777777" w:rsidR="005C39BF" w:rsidRPr="007363F4" w:rsidRDefault="00E1126C">
      <w:pPr>
        <w:pStyle w:val="Bibliografa"/>
        <w:rPr>
          <w:lang w:val="en-US"/>
        </w:rPr>
      </w:pPr>
      <w:bookmarkStart w:id="490" w:name="ref-Weiher2011"/>
      <w:bookmarkEnd w:id="488"/>
      <w:proofErr w:type="spellStart"/>
      <w:r w:rsidRPr="007363F4">
        <w:rPr>
          <w:lang w:val="en-US"/>
        </w:rPr>
        <w:t>Weiher</w:t>
      </w:r>
      <w:proofErr w:type="spellEnd"/>
      <w:r w:rsidRPr="007363F4">
        <w:rPr>
          <w:lang w:val="en-US"/>
        </w:rPr>
        <w:t xml:space="preserve"> E, Freund D, Bunton T, </w:t>
      </w:r>
      <w:proofErr w:type="spellStart"/>
      <w:r w:rsidRPr="007363F4">
        <w:rPr>
          <w:lang w:val="en-US"/>
        </w:rPr>
        <w:t>Stefanski</w:t>
      </w:r>
      <w:proofErr w:type="spellEnd"/>
      <w:r w:rsidRPr="007363F4">
        <w:rPr>
          <w:lang w:val="en-US"/>
        </w:rPr>
        <w:t xml:space="preserve"> A, Lee T &amp; </w:t>
      </w:r>
      <w:proofErr w:type="spellStart"/>
      <w:r w:rsidRPr="007363F4">
        <w:rPr>
          <w:lang w:val="en-US"/>
        </w:rPr>
        <w:t>Bentivenga</w:t>
      </w:r>
      <w:proofErr w:type="spellEnd"/>
      <w:r w:rsidRPr="007363F4">
        <w:rPr>
          <w:lang w:val="en-US"/>
        </w:rPr>
        <w:t xml:space="preserve"> S. 2011. </w:t>
      </w:r>
      <w:r w:rsidR="00580AEB">
        <w:fldChar w:fldCharType="begin"/>
      </w:r>
      <w:r w:rsidR="00580AEB" w:rsidRPr="00580AEB">
        <w:rPr>
          <w:lang w:val="en-US"/>
          <w:rPrChange w:id="491" w:author="Angel Aguilar" w:date="2024-10-17T13:05:00Z">
            <w:rPr/>
          </w:rPrChange>
        </w:rPr>
        <w:instrText xml:space="preserve"> HYPERLINK "https://doi.org/10.1098/rstb.2011.0056" \h </w:instrText>
      </w:r>
      <w:r w:rsidR="00580AEB">
        <w:fldChar w:fldCharType="separate"/>
      </w:r>
      <w:r w:rsidRPr="007363F4">
        <w:rPr>
          <w:rStyle w:val="Hipervnculo"/>
          <w:lang w:val="en-US"/>
        </w:rPr>
        <w:t>Advances, challenges and a developing synthesis of ecological community assembly theory</w:t>
      </w:r>
      <w:r w:rsidR="00580AEB">
        <w:rPr>
          <w:rStyle w:val="Hipervnculo"/>
          <w:lang w:val="en-US"/>
        </w:rPr>
        <w:fldChar w:fldCharType="end"/>
      </w:r>
      <w:r w:rsidRPr="007363F4">
        <w:rPr>
          <w:lang w:val="en-US"/>
        </w:rPr>
        <w:t>. Philosophical Transactions of the Royal Society B: Biological Sciences. 366(1576): 2403-2413.</w:t>
      </w:r>
    </w:p>
    <w:p w14:paraId="7D85F267" w14:textId="77777777" w:rsidR="005C39BF" w:rsidRPr="007363F4" w:rsidRDefault="00E1126C">
      <w:pPr>
        <w:pStyle w:val="Bibliografa"/>
        <w:rPr>
          <w:lang w:val="en-US"/>
        </w:rPr>
      </w:pPr>
      <w:bookmarkStart w:id="492" w:name="ref-Wickham2011"/>
      <w:bookmarkEnd w:id="490"/>
      <w:r w:rsidRPr="007363F4">
        <w:rPr>
          <w:lang w:val="en-US"/>
        </w:rPr>
        <w:t xml:space="preserve">Wickham H. 2011. </w:t>
      </w:r>
      <w:r w:rsidR="00580AEB">
        <w:fldChar w:fldCharType="begin"/>
      </w:r>
      <w:r w:rsidR="00580AEB" w:rsidRPr="00580AEB">
        <w:rPr>
          <w:lang w:val="en-US"/>
          <w:rPrChange w:id="493" w:author="Angel Aguilar" w:date="2024-10-17T13:05:00Z">
            <w:rPr/>
          </w:rPrChange>
        </w:rPr>
        <w:instrText xml:space="preserve"> HYPERLINK "https://www.jstatsoft.org/v40/i01/" \h </w:instrText>
      </w:r>
      <w:r w:rsidR="00580AEB">
        <w:fldChar w:fldCharType="separate"/>
      </w:r>
      <w:r w:rsidRPr="007363F4">
        <w:rPr>
          <w:rStyle w:val="Hipervnculo"/>
          <w:lang w:val="en-US"/>
        </w:rPr>
        <w:t>The Split-Apply-Combine Strategy for Data Analysis</w:t>
      </w:r>
      <w:r w:rsidR="00580AEB">
        <w:rPr>
          <w:rStyle w:val="Hipervnculo"/>
          <w:lang w:val="en-US"/>
        </w:rPr>
        <w:fldChar w:fldCharType="end"/>
      </w:r>
      <w:r w:rsidRPr="007363F4">
        <w:rPr>
          <w:lang w:val="en-US"/>
        </w:rPr>
        <w:t>. Journal of Statistical Software. 40(1): 1-29.</w:t>
      </w:r>
    </w:p>
    <w:p w14:paraId="16B15760" w14:textId="77777777" w:rsidR="005C39BF" w:rsidRPr="007363F4" w:rsidRDefault="00E1126C">
      <w:pPr>
        <w:pStyle w:val="Bibliografa"/>
        <w:rPr>
          <w:lang w:val="en-US"/>
        </w:rPr>
      </w:pPr>
      <w:bookmarkStart w:id="494" w:name="ref-Wickham2016"/>
      <w:bookmarkEnd w:id="492"/>
      <w:r w:rsidRPr="007363F4">
        <w:rPr>
          <w:lang w:val="en-US"/>
        </w:rPr>
        <w:t xml:space="preserve">Wickham H. 2016. </w:t>
      </w:r>
      <w:r w:rsidR="00580AEB">
        <w:fldChar w:fldCharType="begin"/>
      </w:r>
      <w:r w:rsidR="00580AEB" w:rsidRPr="00580AEB">
        <w:rPr>
          <w:lang w:val="en-US"/>
          <w:rPrChange w:id="495" w:author="Angel Aguilar" w:date="2024-10-17T13:05:00Z">
            <w:rPr/>
          </w:rPrChange>
        </w:rPr>
        <w:instrText xml:space="preserve"> HYPERLINK "https://ggplot2.tidyverse.org" \h </w:instrText>
      </w:r>
      <w:r w:rsidR="00580AEB">
        <w:fldChar w:fldCharType="separate"/>
      </w:r>
      <w:r w:rsidRPr="007363F4">
        <w:rPr>
          <w:rStyle w:val="Hipervnculo"/>
          <w:lang w:val="en-US"/>
        </w:rPr>
        <w:t>ggplot2: Elegant Graphics for Data Analysis</w:t>
      </w:r>
      <w:r w:rsidR="00580AEB">
        <w:rPr>
          <w:rStyle w:val="Hipervnculo"/>
          <w:lang w:val="en-US"/>
        </w:rPr>
        <w:fldChar w:fldCharType="end"/>
      </w:r>
      <w:r w:rsidRPr="007363F4">
        <w:rPr>
          <w:lang w:val="en-US"/>
        </w:rPr>
        <w:t>. Springer-Verlag New York.</w:t>
      </w:r>
    </w:p>
    <w:p w14:paraId="2C71BE64" w14:textId="77777777" w:rsidR="005C39BF" w:rsidRPr="00580AEB" w:rsidRDefault="00E1126C">
      <w:pPr>
        <w:pStyle w:val="Bibliografa"/>
        <w:rPr>
          <w:lang w:val="en-US"/>
          <w:rPrChange w:id="496" w:author="Angel Aguilar" w:date="2024-10-17T13:05:00Z">
            <w:rPr/>
          </w:rPrChange>
        </w:rPr>
      </w:pPr>
      <w:bookmarkStart w:id="497" w:name="ref-Wickham2023"/>
      <w:bookmarkEnd w:id="494"/>
      <w:r w:rsidRPr="007363F4">
        <w:rPr>
          <w:lang w:val="en-US"/>
        </w:rPr>
        <w:t xml:space="preserve">Wickham H, François R, Henry L, Müller K &amp; Vaughan D. 2023 a. </w:t>
      </w:r>
      <w:r w:rsidR="00580AEB">
        <w:fldChar w:fldCharType="begin"/>
      </w:r>
      <w:r w:rsidR="00580AEB" w:rsidRPr="00580AEB">
        <w:rPr>
          <w:lang w:val="en-US"/>
          <w:rPrChange w:id="498" w:author="Angel Aguilar" w:date="2024-10-17T13:05:00Z">
            <w:rPr/>
          </w:rPrChange>
        </w:rPr>
        <w:instrText xml:space="preserve"> HYPERLINK "https://cran.r-project.org/package=dplyr" \h </w:instrText>
      </w:r>
      <w:r w:rsidR="00580AEB">
        <w:fldChar w:fldCharType="separate"/>
      </w:r>
      <w:proofErr w:type="spellStart"/>
      <w:r w:rsidRPr="00580AEB">
        <w:rPr>
          <w:rStyle w:val="Hipervnculo"/>
          <w:lang w:val="en-US"/>
          <w:rPrChange w:id="499" w:author="Angel Aguilar" w:date="2024-10-17T13:05:00Z">
            <w:rPr>
              <w:rStyle w:val="Hipervnculo"/>
            </w:rPr>
          </w:rPrChange>
        </w:rPr>
        <w:t>dplyr</w:t>
      </w:r>
      <w:proofErr w:type="spellEnd"/>
      <w:r w:rsidRPr="00580AEB">
        <w:rPr>
          <w:rStyle w:val="Hipervnculo"/>
          <w:lang w:val="en-US"/>
          <w:rPrChange w:id="500" w:author="Angel Aguilar" w:date="2024-10-17T13:05:00Z">
            <w:rPr>
              <w:rStyle w:val="Hipervnculo"/>
            </w:rPr>
          </w:rPrChange>
        </w:rPr>
        <w:t>: A Grammar of Data Manipulation</w:t>
      </w:r>
      <w:r w:rsidR="00580AEB">
        <w:rPr>
          <w:rStyle w:val="Hipervnculo"/>
        </w:rPr>
        <w:fldChar w:fldCharType="end"/>
      </w:r>
      <w:r w:rsidRPr="00580AEB">
        <w:rPr>
          <w:lang w:val="en-US"/>
          <w:rPrChange w:id="501" w:author="Angel Aguilar" w:date="2024-10-17T13:05:00Z">
            <w:rPr/>
          </w:rPrChange>
        </w:rPr>
        <w:t>.</w:t>
      </w:r>
    </w:p>
    <w:p w14:paraId="22A1C4DE" w14:textId="77777777" w:rsidR="005C39BF" w:rsidRPr="00580AEB" w:rsidRDefault="00E1126C">
      <w:pPr>
        <w:pStyle w:val="Bibliografa"/>
        <w:rPr>
          <w:lang w:val="en-US"/>
          <w:rPrChange w:id="502" w:author="Angel Aguilar" w:date="2024-10-17T13:05:00Z">
            <w:rPr/>
          </w:rPrChange>
        </w:rPr>
      </w:pPr>
      <w:bookmarkStart w:id="503" w:name="ref-Wickham2023a"/>
      <w:bookmarkEnd w:id="497"/>
      <w:r w:rsidRPr="007363F4">
        <w:rPr>
          <w:lang w:val="en-US"/>
        </w:rPr>
        <w:t xml:space="preserve">Wickham H, Vaughan D &amp; </w:t>
      </w:r>
      <w:proofErr w:type="spellStart"/>
      <w:r w:rsidRPr="007363F4">
        <w:rPr>
          <w:lang w:val="en-US"/>
        </w:rPr>
        <w:t>Girlich</w:t>
      </w:r>
      <w:proofErr w:type="spellEnd"/>
      <w:r w:rsidRPr="007363F4">
        <w:rPr>
          <w:lang w:val="en-US"/>
        </w:rPr>
        <w:t xml:space="preserve"> M. 2023 b. </w:t>
      </w:r>
      <w:r w:rsidR="00580AEB">
        <w:fldChar w:fldCharType="begin"/>
      </w:r>
      <w:r w:rsidR="00580AEB" w:rsidRPr="00580AEB">
        <w:rPr>
          <w:lang w:val="en-US"/>
          <w:rPrChange w:id="504" w:author="Angel Aguilar" w:date="2024-10-17T13:05:00Z">
            <w:rPr/>
          </w:rPrChange>
        </w:rPr>
        <w:instrText xml:space="preserve"> HYPERLINK "https://cran.r-project.org/package=tidyr" \h </w:instrText>
      </w:r>
      <w:r w:rsidR="00580AEB">
        <w:fldChar w:fldCharType="separate"/>
      </w:r>
      <w:proofErr w:type="spellStart"/>
      <w:r w:rsidRPr="00580AEB">
        <w:rPr>
          <w:rStyle w:val="Hipervnculo"/>
          <w:lang w:val="en-US"/>
          <w:rPrChange w:id="505" w:author="Angel Aguilar" w:date="2024-10-17T13:05:00Z">
            <w:rPr>
              <w:rStyle w:val="Hipervnculo"/>
            </w:rPr>
          </w:rPrChange>
        </w:rPr>
        <w:t>tidyr</w:t>
      </w:r>
      <w:proofErr w:type="spellEnd"/>
      <w:r w:rsidRPr="00580AEB">
        <w:rPr>
          <w:rStyle w:val="Hipervnculo"/>
          <w:lang w:val="en-US"/>
          <w:rPrChange w:id="506" w:author="Angel Aguilar" w:date="2024-10-17T13:05:00Z">
            <w:rPr>
              <w:rStyle w:val="Hipervnculo"/>
            </w:rPr>
          </w:rPrChange>
        </w:rPr>
        <w:t>: Tidy Messy Data</w:t>
      </w:r>
      <w:r w:rsidR="00580AEB">
        <w:rPr>
          <w:rStyle w:val="Hipervnculo"/>
        </w:rPr>
        <w:fldChar w:fldCharType="end"/>
      </w:r>
      <w:r w:rsidRPr="00580AEB">
        <w:rPr>
          <w:lang w:val="en-US"/>
          <w:rPrChange w:id="507" w:author="Angel Aguilar" w:date="2024-10-17T13:05:00Z">
            <w:rPr/>
          </w:rPrChange>
        </w:rPr>
        <w:t>.</w:t>
      </w:r>
    </w:p>
    <w:p w14:paraId="330A3784" w14:textId="77777777" w:rsidR="005C39BF" w:rsidRPr="007363F4" w:rsidRDefault="00E1126C">
      <w:pPr>
        <w:pStyle w:val="Bibliografa"/>
        <w:rPr>
          <w:lang w:val="en-US"/>
        </w:rPr>
      </w:pPr>
      <w:bookmarkStart w:id="508" w:name="ref-Wilke2024"/>
      <w:bookmarkEnd w:id="503"/>
      <w:r w:rsidRPr="007363F4">
        <w:rPr>
          <w:lang w:val="en-US"/>
        </w:rPr>
        <w:t xml:space="preserve">Wilke CO. 2024. </w:t>
      </w:r>
      <w:r w:rsidR="00580AEB">
        <w:fldChar w:fldCharType="begin"/>
      </w:r>
      <w:r w:rsidR="00580AEB" w:rsidRPr="00580AEB">
        <w:rPr>
          <w:lang w:val="en-US"/>
          <w:rPrChange w:id="509" w:author="Angel Aguilar" w:date="2024-10-17T13:05:00Z">
            <w:rPr/>
          </w:rPrChange>
        </w:rPr>
        <w:instrText xml:space="preserve"> HYPERLINK "https://cran.r-project.org/package=cowplot" \h </w:instrText>
      </w:r>
      <w:r w:rsidR="00580AEB">
        <w:fldChar w:fldCharType="separate"/>
      </w:r>
      <w:proofErr w:type="spellStart"/>
      <w:r w:rsidRPr="007363F4">
        <w:rPr>
          <w:rStyle w:val="Hipervnculo"/>
          <w:lang w:val="en-US"/>
        </w:rPr>
        <w:t>cowplot</w:t>
      </w:r>
      <w:proofErr w:type="spellEnd"/>
      <w:r w:rsidRPr="007363F4">
        <w:rPr>
          <w:rStyle w:val="Hipervnculo"/>
          <w:lang w:val="en-US"/>
        </w:rPr>
        <w:t>: Streamlined Plot Theme and Plot Annotations for ’ggplot2’</w:t>
      </w:r>
      <w:r w:rsidR="00580AEB">
        <w:rPr>
          <w:rStyle w:val="Hipervnculo"/>
          <w:lang w:val="en-US"/>
        </w:rPr>
        <w:fldChar w:fldCharType="end"/>
      </w:r>
      <w:r w:rsidRPr="007363F4">
        <w:rPr>
          <w:lang w:val="en-US"/>
        </w:rPr>
        <w:t>.</w:t>
      </w:r>
    </w:p>
    <w:p w14:paraId="2A0085A4" w14:textId="77777777" w:rsidR="005C39BF" w:rsidRPr="00A67A92" w:rsidRDefault="00E1126C">
      <w:pPr>
        <w:pStyle w:val="Bibliografa"/>
        <w:rPr>
          <w:lang w:val="en-US"/>
          <w:rPrChange w:id="510" w:author="Angel Aguilar" w:date="2024-10-16T10:04:00Z">
            <w:rPr/>
          </w:rPrChange>
        </w:rPr>
      </w:pPr>
      <w:bookmarkStart w:id="511" w:name="ref-Yee2015"/>
      <w:bookmarkEnd w:id="508"/>
      <w:r w:rsidRPr="00A67A92">
        <w:rPr>
          <w:lang w:val="en-US"/>
          <w:rPrChange w:id="512" w:author="Angel Aguilar" w:date="2024-10-16T10:04:00Z">
            <w:rPr/>
          </w:rPrChange>
        </w:rPr>
        <w:t>Yee TW. 2015. Vector Generalized Linear and Additive Models: With an Implementation in R. New York, USA: Springer.</w:t>
      </w:r>
    </w:p>
    <w:p w14:paraId="7113B161" w14:textId="77777777" w:rsidR="005C39BF" w:rsidRPr="007363F4" w:rsidRDefault="00E1126C">
      <w:pPr>
        <w:pStyle w:val="Bibliografa"/>
        <w:rPr>
          <w:lang w:val="en-US"/>
        </w:rPr>
      </w:pPr>
      <w:bookmarkStart w:id="513" w:name="ref-Zarnetske2019"/>
      <w:bookmarkEnd w:id="511"/>
      <w:proofErr w:type="spellStart"/>
      <w:r w:rsidRPr="007363F4">
        <w:rPr>
          <w:lang w:val="en-US"/>
        </w:rPr>
        <w:t>Zarnetske</w:t>
      </w:r>
      <w:proofErr w:type="spellEnd"/>
      <w:r w:rsidRPr="007363F4">
        <w:rPr>
          <w:lang w:val="en-US"/>
        </w:rPr>
        <w:t xml:space="preserve"> PL, Read QD, Record S, Gaddis KD, Pau S, </w:t>
      </w:r>
      <w:proofErr w:type="spellStart"/>
      <w:r w:rsidRPr="007363F4">
        <w:rPr>
          <w:lang w:val="en-US"/>
        </w:rPr>
        <w:t>Hobi</w:t>
      </w:r>
      <w:proofErr w:type="spellEnd"/>
      <w:r w:rsidRPr="007363F4">
        <w:rPr>
          <w:lang w:val="en-US"/>
        </w:rPr>
        <w:t xml:space="preserve"> ML, Malone SL, Costanza J, M. Dahlin K, Latimer AM, et al. 2019. </w:t>
      </w:r>
      <w:r w:rsidR="00580AEB">
        <w:fldChar w:fldCharType="begin"/>
      </w:r>
      <w:r w:rsidR="00580AEB" w:rsidRPr="00580AEB">
        <w:rPr>
          <w:lang w:val="en-US"/>
          <w:rPrChange w:id="514" w:author="Angel Aguilar" w:date="2024-10-17T13:05:00Z">
            <w:rPr/>
          </w:rPrChange>
        </w:rPr>
        <w:instrText xml:space="preserve"> HYPERLINK "https://doi.org/10.1111/geb.12887" \h </w:instrText>
      </w:r>
      <w:r w:rsidR="00580AEB">
        <w:fldChar w:fldCharType="separate"/>
      </w:r>
      <w:r w:rsidRPr="007363F4">
        <w:rPr>
          <w:rStyle w:val="Hipervnculo"/>
          <w:lang w:val="en-US"/>
        </w:rPr>
        <w:t>Towards connecting biodiversity and geodiversity across scales with satellite remote sensing</w:t>
      </w:r>
      <w:r w:rsidR="00580AEB">
        <w:rPr>
          <w:rStyle w:val="Hipervnculo"/>
          <w:lang w:val="en-US"/>
        </w:rPr>
        <w:fldChar w:fldCharType="end"/>
      </w:r>
      <w:r w:rsidRPr="007363F4">
        <w:rPr>
          <w:lang w:val="en-US"/>
        </w:rPr>
        <w:t>. Global Ecology and Biogeography. 28(5): 548-556.</w:t>
      </w:r>
    </w:p>
    <w:p w14:paraId="1B88B70C" w14:textId="77777777" w:rsidR="005C39BF" w:rsidRPr="007363F4" w:rsidRDefault="00E1126C">
      <w:pPr>
        <w:pStyle w:val="Bibliografa"/>
        <w:rPr>
          <w:lang w:val="en-US"/>
        </w:rPr>
      </w:pPr>
      <w:bookmarkStart w:id="515" w:name="ref-Zhang2018"/>
      <w:bookmarkEnd w:id="513"/>
      <w:r w:rsidRPr="00D7716C">
        <w:rPr>
          <w:rPrChange w:id="516" w:author="Angel Aguilar" w:date="2024-11-08T20:37:00Z">
            <w:rPr>
              <w:lang w:val="en-US"/>
            </w:rPr>
          </w:rPrChange>
        </w:rPr>
        <w:lastRenderedPageBreak/>
        <w:t xml:space="preserve">Zhang Y, He N, </w:t>
      </w:r>
      <w:proofErr w:type="spellStart"/>
      <w:r w:rsidRPr="00D7716C">
        <w:rPr>
          <w:rPrChange w:id="517" w:author="Angel Aguilar" w:date="2024-11-08T20:37:00Z">
            <w:rPr>
              <w:lang w:val="en-US"/>
            </w:rPr>
          </w:rPrChange>
        </w:rPr>
        <w:t>Loreau</w:t>
      </w:r>
      <w:proofErr w:type="spellEnd"/>
      <w:r w:rsidRPr="00D7716C">
        <w:rPr>
          <w:rPrChange w:id="518" w:author="Angel Aguilar" w:date="2024-11-08T20:37:00Z">
            <w:rPr>
              <w:lang w:val="en-US"/>
            </w:rPr>
          </w:rPrChange>
        </w:rPr>
        <w:t xml:space="preserve"> M, Pan Q &amp; Han X. 2018. </w:t>
      </w:r>
      <w:r w:rsidR="00286470">
        <w:fldChar w:fldCharType="begin"/>
      </w:r>
      <w:r w:rsidR="00286470" w:rsidRPr="00D7716C">
        <w:rPr>
          <w:rPrChange w:id="519" w:author="Angel Aguilar" w:date="2024-11-08T20:37:00Z">
            <w:rPr/>
          </w:rPrChange>
        </w:rPr>
        <w:instrText xml:space="preserve"> HYPERLINK "https://doi.org/10.1111/1365-2745.12903" \h </w:instrText>
      </w:r>
      <w:r w:rsidR="00286470">
        <w:fldChar w:fldCharType="separate"/>
      </w:r>
      <w:r w:rsidRPr="007363F4">
        <w:rPr>
          <w:rStyle w:val="Hipervnculo"/>
          <w:lang w:val="en-US"/>
        </w:rPr>
        <w:t>Scale dependence of the diversity–stability relationship in a temperate grassland</w:t>
      </w:r>
      <w:r w:rsidR="00286470">
        <w:rPr>
          <w:rStyle w:val="Hipervnculo"/>
          <w:lang w:val="en-US"/>
        </w:rPr>
        <w:fldChar w:fldCharType="end"/>
      </w:r>
      <w:r w:rsidRPr="007363F4">
        <w:rPr>
          <w:lang w:val="en-US"/>
        </w:rPr>
        <w:t>. Journal of Ecology. 106(3): 1277-1285.</w:t>
      </w:r>
    </w:p>
    <w:p w14:paraId="66E314E8" w14:textId="77777777" w:rsidR="005C39BF" w:rsidRDefault="00E1126C">
      <w:pPr>
        <w:pStyle w:val="Bibliografa"/>
      </w:pPr>
      <w:bookmarkStart w:id="520" w:name="ref-Zhang2021"/>
      <w:bookmarkEnd w:id="515"/>
      <w:r w:rsidRPr="00D7716C">
        <w:rPr>
          <w:rPrChange w:id="521" w:author="Angel Aguilar" w:date="2024-11-08T20:37:00Z">
            <w:rPr>
              <w:lang w:val="en-US"/>
            </w:rPr>
          </w:rPrChange>
        </w:rPr>
        <w:t xml:space="preserve">Zhang Y, </w:t>
      </w:r>
      <w:proofErr w:type="spellStart"/>
      <w:r w:rsidRPr="00D7716C">
        <w:rPr>
          <w:rPrChange w:id="522" w:author="Angel Aguilar" w:date="2024-11-08T20:37:00Z">
            <w:rPr>
              <w:lang w:val="en-US"/>
            </w:rPr>
          </w:rPrChange>
        </w:rPr>
        <w:t>Xie</w:t>
      </w:r>
      <w:proofErr w:type="spellEnd"/>
      <w:r w:rsidRPr="00D7716C">
        <w:rPr>
          <w:rPrChange w:id="523" w:author="Angel Aguilar" w:date="2024-11-08T20:37:00Z">
            <w:rPr>
              <w:lang w:val="en-US"/>
            </w:rPr>
          </w:rPrChange>
        </w:rPr>
        <w:t xml:space="preserve"> Y, Ma H, Zhang J, Jing L, Wang Y &amp; Li J. 2021. </w:t>
      </w:r>
      <w:r w:rsidR="00286470">
        <w:fldChar w:fldCharType="begin"/>
      </w:r>
      <w:r w:rsidR="00286470" w:rsidRPr="00D7716C">
        <w:rPr>
          <w:rPrChange w:id="524" w:author="Angel Aguilar" w:date="2024-11-08T20:37:00Z">
            <w:rPr/>
          </w:rPrChange>
        </w:rPr>
        <w:instrText xml:space="preserve"> HYPERLINK "https://doi.org/10.3390/plants10122580" \h </w:instrText>
      </w:r>
      <w:r w:rsidR="00286470">
        <w:fldChar w:fldCharType="separate"/>
      </w:r>
      <w:r w:rsidRPr="007363F4">
        <w:rPr>
          <w:rStyle w:val="Hipervnculo"/>
          <w:lang w:val="en-US"/>
        </w:rPr>
        <w:t>The influence of climate warming and humidity on plant diversity and soil bacteria and fungi diversity in desert grassland</w:t>
      </w:r>
      <w:r w:rsidR="00286470">
        <w:rPr>
          <w:rStyle w:val="Hipervnculo"/>
          <w:lang w:val="en-US"/>
        </w:rPr>
        <w:fldChar w:fldCharType="end"/>
      </w:r>
      <w:r w:rsidRPr="007363F4">
        <w:rPr>
          <w:lang w:val="en-US"/>
        </w:rPr>
        <w:t xml:space="preserve">. </w:t>
      </w:r>
      <w:r>
        <w:t>Plants. 10(12).</w:t>
      </w:r>
    </w:p>
    <w:bookmarkEnd w:id="253"/>
    <w:bookmarkEnd w:id="520"/>
    <w:p w14:paraId="30A60869" w14:textId="77777777" w:rsidR="005C39BF" w:rsidRDefault="00E1126C">
      <w:r>
        <w:br w:type="page"/>
      </w:r>
    </w:p>
    <w:p w14:paraId="6C9D6ED8" w14:textId="77777777" w:rsidR="005C39BF" w:rsidRDefault="00E1126C">
      <w:pPr>
        <w:pStyle w:val="Ttulo1"/>
      </w:pPr>
      <w:bookmarkStart w:id="525" w:name="anexos"/>
      <w:bookmarkEnd w:id="251"/>
      <w:r>
        <w:lastRenderedPageBreak/>
        <w:t>Anexos</w:t>
      </w:r>
    </w:p>
    <w:p w14:paraId="6EB25857" w14:textId="77777777" w:rsidR="005C39BF" w:rsidRDefault="00E1126C">
      <w:pPr>
        <w:pStyle w:val="ImageCaption"/>
      </w:pPr>
      <w:r>
        <w:rPr>
          <w:b/>
        </w:rPr>
        <w:t xml:space="preserve">Anexo </w:t>
      </w:r>
      <w:bookmarkStart w:id="526" w:name="multiple_corr_alpha"/>
      <w:r>
        <w:rPr>
          <w:b/>
        </w:rPr>
        <w:fldChar w:fldCharType="begin"/>
      </w:r>
      <w:r>
        <w:rPr>
          <w:b/>
        </w:rPr>
        <w:instrText>SEQ supp-fig \* Arabic</w:instrText>
      </w:r>
      <w:r>
        <w:rPr>
          <w:b/>
        </w:rPr>
        <w:fldChar w:fldCharType="separate"/>
      </w:r>
      <w:r>
        <w:rPr>
          <w:b/>
          <w:noProof/>
        </w:rPr>
        <w:t>1</w:t>
      </w:r>
      <w:r>
        <w:rPr>
          <w:b/>
        </w:rPr>
        <w:fldChar w:fldCharType="end"/>
      </w:r>
      <w:bookmarkEnd w:id="526"/>
      <w:r>
        <w:rPr>
          <w:b/>
        </w:rPr>
        <w:t xml:space="preserve">. </w:t>
      </w:r>
      <w:r>
        <w:t xml:space="preserve">Múltiples correlaciones entre variables climáticas de </w:t>
      </w:r>
      <w:proofErr w:type="spellStart"/>
      <w:r>
        <w:t>WorldClim</w:t>
      </w:r>
      <w:proofErr w:type="spellEnd"/>
      <w:r>
        <w:t xml:space="preserve"> e índices de diversidad Alfa</w:t>
      </w:r>
    </w:p>
    <w:p w14:paraId="4AF3F5D2" w14:textId="77777777" w:rsidR="005C39BF" w:rsidRDefault="00E1126C">
      <w:pPr>
        <w:pStyle w:val="Figure"/>
      </w:pPr>
      <w:r>
        <w:rPr>
          <w:noProof/>
          <w:lang w:eastAsia="es-EC"/>
        </w:rPr>
        <w:drawing>
          <wp:inline distT="0" distB="0" distL="0" distR="0" wp14:anchorId="17504B7E" wp14:editId="7E6CD9A4">
            <wp:extent cx="6400800" cy="5486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6" cstate="print"/>
                    <a:stretch>
                      <a:fillRect/>
                    </a:stretch>
                  </pic:blipFill>
                  <pic:spPr bwMode="auto">
                    <a:xfrm>
                      <a:off x="0" y="0"/>
                      <a:ext cx="88900" cy="76200"/>
                    </a:xfrm>
                    <a:prstGeom prst="rect">
                      <a:avLst/>
                    </a:prstGeom>
                    <a:noFill/>
                  </pic:spPr>
                </pic:pic>
              </a:graphicData>
            </a:graphic>
          </wp:inline>
        </w:drawing>
      </w:r>
    </w:p>
    <w:p w14:paraId="0C2A48A4" w14:textId="77777777" w:rsidR="005C39BF" w:rsidRDefault="00E1126C">
      <w:r>
        <w:br w:type="page"/>
      </w:r>
    </w:p>
    <w:p w14:paraId="4D317CC4" w14:textId="77777777" w:rsidR="005C39BF" w:rsidRDefault="00E1126C">
      <w:pPr>
        <w:pStyle w:val="ImageCaption"/>
      </w:pPr>
      <w:r>
        <w:rPr>
          <w:b/>
        </w:rPr>
        <w:lastRenderedPageBreak/>
        <w:t xml:space="preserve">Anexo </w:t>
      </w:r>
      <w:bookmarkStart w:id="527" w:name="multiple_corr_beta"/>
      <w:r>
        <w:rPr>
          <w:b/>
        </w:rPr>
        <w:fldChar w:fldCharType="begin"/>
      </w:r>
      <w:r>
        <w:rPr>
          <w:b/>
        </w:rPr>
        <w:instrText>SEQ supp-fig \* Arabic</w:instrText>
      </w:r>
      <w:r>
        <w:rPr>
          <w:b/>
        </w:rPr>
        <w:fldChar w:fldCharType="separate"/>
      </w:r>
      <w:r>
        <w:rPr>
          <w:b/>
          <w:noProof/>
        </w:rPr>
        <w:t>2</w:t>
      </w:r>
      <w:r>
        <w:rPr>
          <w:b/>
        </w:rPr>
        <w:fldChar w:fldCharType="end"/>
      </w:r>
      <w:bookmarkEnd w:id="527"/>
      <w:r>
        <w:rPr>
          <w:b/>
        </w:rPr>
        <w:t xml:space="preserve">. </w:t>
      </w:r>
      <w:r>
        <w:t xml:space="preserve">Múltiples correlaciones entre variables climáticas de </w:t>
      </w:r>
      <w:proofErr w:type="spellStart"/>
      <w:r>
        <w:t>WorldClim</w:t>
      </w:r>
      <w:proofErr w:type="spellEnd"/>
      <w:r>
        <w:t xml:space="preserve"> e índice de diversidad Beta</w:t>
      </w:r>
    </w:p>
    <w:p w14:paraId="7E8C4616" w14:textId="77777777" w:rsidR="005C39BF" w:rsidRDefault="00E1126C">
      <w:pPr>
        <w:pStyle w:val="Figure"/>
      </w:pPr>
      <w:r>
        <w:rPr>
          <w:noProof/>
          <w:lang w:eastAsia="es-EC"/>
        </w:rPr>
        <w:drawing>
          <wp:inline distT="0" distB="0" distL="0" distR="0" wp14:anchorId="30E6639D" wp14:editId="11883B68">
            <wp:extent cx="6400800" cy="5486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7" cstate="print"/>
                    <a:stretch>
                      <a:fillRect/>
                    </a:stretch>
                  </pic:blipFill>
                  <pic:spPr bwMode="auto">
                    <a:xfrm>
                      <a:off x="0" y="0"/>
                      <a:ext cx="88900" cy="76200"/>
                    </a:xfrm>
                    <a:prstGeom prst="rect">
                      <a:avLst/>
                    </a:prstGeom>
                    <a:noFill/>
                  </pic:spPr>
                </pic:pic>
              </a:graphicData>
            </a:graphic>
          </wp:inline>
        </w:drawing>
      </w:r>
    </w:p>
    <w:p w14:paraId="6669C6DB" w14:textId="77777777" w:rsidR="005C39BF" w:rsidRDefault="00E1126C">
      <w:r>
        <w:br w:type="page"/>
      </w:r>
    </w:p>
    <w:p w14:paraId="02FEABFC" w14:textId="77777777" w:rsidR="005C39BF" w:rsidRDefault="00E1126C">
      <w:pPr>
        <w:pStyle w:val="TableCaption"/>
        <w:keepNext/>
      </w:pPr>
      <w:r>
        <w:rPr>
          <w:b/>
        </w:rPr>
        <w:lastRenderedPageBreak/>
        <w:t xml:space="preserve">Anexo  </w:t>
      </w:r>
      <w:bookmarkStart w:id="528" w:name="ms_anova_alpha_beta_elev"/>
      <w:r>
        <w:rPr>
          <w:b/>
        </w:rPr>
        <w:fldChar w:fldCharType="begin"/>
      </w:r>
      <w:r>
        <w:rPr>
          <w:b/>
        </w:rPr>
        <w:instrText>SEQ supp-fig \* Arabic</w:instrText>
      </w:r>
      <w:r>
        <w:rPr>
          <w:b/>
        </w:rPr>
        <w:fldChar w:fldCharType="separate"/>
      </w:r>
      <w:r>
        <w:rPr>
          <w:b/>
          <w:noProof/>
        </w:rPr>
        <w:t>3</w:t>
      </w:r>
      <w:r>
        <w:rPr>
          <w:b/>
        </w:rPr>
        <w:fldChar w:fldCharType="end"/>
      </w:r>
      <w:bookmarkEnd w:id="528"/>
      <w:r>
        <w:rPr>
          <w:b/>
        </w:rPr>
        <w:t xml:space="preserve">.  </w:t>
      </w:r>
      <w:proofErr w:type="spellStart"/>
      <w:r>
        <w:t>Anovas</w:t>
      </w:r>
      <w:proofErr w:type="spellEnd"/>
      <w:r>
        <w:t xml:space="preserve"> de 1 factor utilizando como variable de respuesta la diversidad Alfa y la beta, y la elevación como variable explicativa</w:t>
      </w:r>
    </w:p>
    <w:tbl>
      <w:tblPr>
        <w:tblW w:w="0" w:type="auto"/>
        <w:jc w:val="center"/>
        <w:tblLayout w:type="fixed"/>
        <w:tblLook w:val="0420" w:firstRow="1" w:lastRow="0" w:firstColumn="0" w:lastColumn="0" w:noHBand="0" w:noVBand="1"/>
      </w:tblPr>
      <w:tblGrid>
        <w:gridCol w:w="1658"/>
        <w:gridCol w:w="3053"/>
        <w:gridCol w:w="2906"/>
      </w:tblGrid>
      <w:tr w:rsidR="005C39BF" w14:paraId="60EAB0DA" w14:textId="77777777">
        <w:trPr>
          <w:tblHeader/>
          <w:jc w:val="center"/>
        </w:trPr>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188FA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30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4BE0D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DB3E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w:t>
            </w:r>
          </w:p>
        </w:tc>
      </w:tr>
      <w:tr w:rsidR="005C39BF" w14:paraId="434EFF15" w14:textId="77777777">
        <w:trPr>
          <w:jc w:val="center"/>
        </w:trPr>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F8D8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30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5A1A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26.487 [23.569, 29.405]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7582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0.123 [0.117, 0.130] ***</w:t>
            </w:r>
          </w:p>
        </w:tc>
      </w:tr>
      <w:tr w:rsidR="005C39BF" w14:paraId="1F587000"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C93B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fct_elev1000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60B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11.624 [7.498, 15.751]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B38A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[-0.022, -0.004] **</w:t>
            </w:r>
          </w:p>
        </w:tc>
      </w:tr>
      <w:tr w:rsidR="005C39BF" w14:paraId="55DC7766"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D7EF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fct_elev1600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018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28.915 [24.788, 33.041]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0878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[-0.019, -0.001] *</w:t>
            </w:r>
          </w:p>
        </w:tc>
      </w:tr>
      <w:tr w:rsidR="005C39BF" w14:paraId="24F4E332"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D5BB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fct_elev2300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48F9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28.772 [24.645, 32.898]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657D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[-0.003, 0.015]</w:t>
            </w:r>
          </w:p>
        </w:tc>
      </w:tr>
      <w:tr w:rsidR="005C39BF" w14:paraId="43CBF56C"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CB3F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fct_elev2900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79B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33.857 [29.730, 37.983]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A7F2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 [-0.032, -0.013] ***</w:t>
            </w:r>
          </w:p>
        </w:tc>
      </w:tr>
      <w:tr w:rsidR="005C39BF" w14:paraId="76000573"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3016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fct_elev3500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8DB9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56.936 [52.810, 61.063]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C817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0.036 [0.027, 0.045] ***</w:t>
            </w:r>
          </w:p>
        </w:tc>
      </w:tr>
      <w:tr w:rsidR="005C39BF" w14:paraId="50F37CD1"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E0EB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6E80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0503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5C39BF" w14:paraId="13399FDA"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488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40EE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0.325</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CB14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0.102</w:t>
            </w:r>
          </w:p>
        </w:tc>
      </w:tr>
      <w:tr w:rsidR="005C39BF" w14:paraId="1F898B56" w14:textId="77777777">
        <w:trPr>
          <w:jc w:val="center"/>
        </w:trPr>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B6245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30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9E107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0.323</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BDCF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0.099</w:t>
            </w:r>
          </w:p>
        </w:tc>
      </w:tr>
    </w:tbl>
    <w:p w14:paraId="7AB32945" w14:textId="77777777" w:rsidR="005C39BF" w:rsidRDefault="00E1126C">
      <w:r>
        <w:br w:type="page"/>
      </w:r>
    </w:p>
    <w:p w14:paraId="464343C3" w14:textId="77777777" w:rsidR="005C39BF" w:rsidRDefault="00E1126C">
      <w:pPr>
        <w:pStyle w:val="ImageCaption"/>
      </w:pPr>
      <w:r>
        <w:rPr>
          <w:b/>
        </w:rPr>
        <w:lastRenderedPageBreak/>
        <w:t xml:space="preserve">Anexo </w:t>
      </w:r>
      <w:bookmarkStart w:id="529" w:name="area_alpha_elev_plot"/>
      <w:r>
        <w:rPr>
          <w:b/>
        </w:rPr>
        <w:fldChar w:fldCharType="begin"/>
      </w:r>
      <w:r>
        <w:rPr>
          <w:b/>
        </w:rPr>
        <w:instrText>SEQ supp-fig \* Arabic</w:instrText>
      </w:r>
      <w:r>
        <w:rPr>
          <w:b/>
        </w:rPr>
        <w:fldChar w:fldCharType="separate"/>
      </w:r>
      <w:r>
        <w:rPr>
          <w:b/>
          <w:noProof/>
        </w:rPr>
        <w:t>4</w:t>
      </w:r>
      <w:r>
        <w:rPr>
          <w:b/>
        </w:rPr>
        <w:fldChar w:fldCharType="end"/>
      </w:r>
      <w:bookmarkEnd w:id="529"/>
      <w:r>
        <w:rPr>
          <w:b/>
        </w:rPr>
        <w:t xml:space="preserve">. </w:t>
      </w:r>
      <w:r>
        <w:t xml:space="preserve"> A. Diversidad alfa (Shannon) en función de la escala de análisis y elevación. B. Diversidad Beta (</w:t>
      </w:r>
      <w:proofErr w:type="spellStart"/>
      <w:r>
        <w:t>Sorensen</w:t>
      </w:r>
      <w:proofErr w:type="spellEnd"/>
      <w:r>
        <w:t>) en función de la escala de análisis y elevación.</w:t>
      </w:r>
    </w:p>
    <w:p w14:paraId="1D8B67E2" w14:textId="77777777" w:rsidR="005C39BF" w:rsidRDefault="00E1126C">
      <w:pPr>
        <w:pStyle w:val="Figure"/>
      </w:pPr>
      <w:r>
        <w:rPr>
          <w:noProof/>
          <w:lang w:eastAsia="es-EC"/>
        </w:rPr>
        <w:drawing>
          <wp:inline distT="0" distB="0" distL="0" distR="0" wp14:anchorId="325BAF31" wp14:editId="025CBD4D">
            <wp:extent cx="6400800" cy="7315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8" cstate="print"/>
                    <a:stretch>
                      <a:fillRect/>
                    </a:stretch>
                  </pic:blipFill>
                  <pic:spPr bwMode="auto">
                    <a:xfrm>
                      <a:off x="0" y="0"/>
                      <a:ext cx="88900" cy="101600"/>
                    </a:xfrm>
                    <a:prstGeom prst="rect">
                      <a:avLst/>
                    </a:prstGeom>
                    <a:noFill/>
                  </pic:spPr>
                </pic:pic>
              </a:graphicData>
            </a:graphic>
          </wp:inline>
        </w:drawing>
      </w:r>
    </w:p>
    <w:p w14:paraId="081D0CFE" w14:textId="77777777" w:rsidR="005C39BF" w:rsidRDefault="00E1126C">
      <w:r>
        <w:br w:type="page"/>
      </w:r>
    </w:p>
    <w:p w14:paraId="5D880F1D" w14:textId="77777777" w:rsidR="005C39BF" w:rsidRDefault="00E1126C">
      <w:pPr>
        <w:pStyle w:val="ImageCaption"/>
      </w:pPr>
      <w:r>
        <w:rPr>
          <w:b/>
        </w:rPr>
        <w:lastRenderedPageBreak/>
        <w:t xml:space="preserve">Anexo </w:t>
      </w:r>
      <w:bookmarkStart w:id="530" w:name="alpha_bio"/>
      <w:r>
        <w:rPr>
          <w:b/>
        </w:rPr>
        <w:fldChar w:fldCharType="begin"/>
      </w:r>
      <w:r>
        <w:rPr>
          <w:b/>
        </w:rPr>
        <w:instrText>SEQ supp-fig \* Arabic</w:instrText>
      </w:r>
      <w:r>
        <w:rPr>
          <w:b/>
        </w:rPr>
        <w:fldChar w:fldCharType="separate"/>
      </w:r>
      <w:r>
        <w:rPr>
          <w:b/>
          <w:noProof/>
        </w:rPr>
        <w:t>5</w:t>
      </w:r>
      <w:r>
        <w:rPr>
          <w:b/>
        </w:rPr>
        <w:fldChar w:fldCharType="end"/>
      </w:r>
      <w:bookmarkEnd w:id="530"/>
      <w:r>
        <w:rPr>
          <w:b/>
        </w:rPr>
        <w:t xml:space="preserve">. </w:t>
      </w:r>
      <w:r>
        <w:t xml:space="preserve"> A. Diversidad alfa (Shannon) en función de la temperatura a diferentes rangos altitudinales y escalas de análisis. B. Diversidad alfa (Shannon) en función de la precipitación a diferentes rangos altitudinales y escalas de análisis.</w:t>
      </w:r>
    </w:p>
    <w:p w14:paraId="47B8B722" w14:textId="77777777" w:rsidR="005C39BF" w:rsidRDefault="00E1126C">
      <w:pPr>
        <w:pStyle w:val="Figure"/>
      </w:pPr>
      <w:r>
        <w:rPr>
          <w:noProof/>
          <w:lang w:eastAsia="es-EC"/>
        </w:rPr>
        <w:drawing>
          <wp:inline distT="0" distB="0" distL="0" distR="0" wp14:anchorId="3AD6E5ED" wp14:editId="613F7C5B">
            <wp:extent cx="6400800" cy="7315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9" cstate="print"/>
                    <a:stretch>
                      <a:fillRect/>
                    </a:stretch>
                  </pic:blipFill>
                  <pic:spPr bwMode="auto">
                    <a:xfrm>
                      <a:off x="0" y="0"/>
                      <a:ext cx="88900" cy="101600"/>
                    </a:xfrm>
                    <a:prstGeom prst="rect">
                      <a:avLst/>
                    </a:prstGeom>
                    <a:noFill/>
                  </pic:spPr>
                </pic:pic>
              </a:graphicData>
            </a:graphic>
          </wp:inline>
        </w:drawing>
      </w:r>
    </w:p>
    <w:p w14:paraId="145666E6" w14:textId="77777777" w:rsidR="005C39BF" w:rsidRDefault="00E1126C">
      <w:r>
        <w:br w:type="page"/>
      </w:r>
    </w:p>
    <w:p w14:paraId="51B64D56" w14:textId="77777777" w:rsidR="005C39BF" w:rsidRDefault="00E1126C">
      <w:pPr>
        <w:pStyle w:val="ImageCaption"/>
      </w:pPr>
      <w:r>
        <w:rPr>
          <w:b/>
        </w:rPr>
        <w:lastRenderedPageBreak/>
        <w:t xml:space="preserve">Anexo </w:t>
      </w:r>
      <w:bookmarkStart w:id="531" w:name="beta_bio"/>
      <w:r>
        <w:rPr>
          <w:b/>
        </w:rPr>
        <w:fldChar w:fldCharType="begin"/>
      </w:r>
      <w:r>
        <w:rPr>
          <w:b/>
        </w:rPr>
        <w:instrText>SEQ supp-fig \* Arabic</w:instrText>
      </w:r>
      <w:r>
        <w:rPr>
          <w:b/>
        </w:rPr>
        <w:fldChar w:fldCharType="separate"/>
      </w:r>
      <w:r>
        <w:rPr>
          <w:b/>
          <w:noProof/>
        </w:rPr>
        <w:t>6</w:t>
      </w:r>
      <w:r>
        <w:rPr>
          <w:b/>
        </w:rPr>
        <w:fldChar w:fldCharType="end"/>
      </w:r>
      <w:bookmarkEnd w:id="531"/>
      <w:r>
        <w:rPr>
          <w:b/>
        </w:rPr>
        <w:t xml:space="preserve">. </w:t>
      </w:r>
      <w:r>
        <w:t xml:space="preserve"> A. Diversidad beta (</w:t>
      </w:r>
      <w:proofErr w:type="spellStart"/>
      <w:r>
        <w:t>Sorensen</w:t>
      </w:r>
      <w:proofErr w:type="spellEnd"/>
      <w:r>
        <w:t>) en función de la temperatura a diferentes rangos altitudinales y escalas de análisis. B. Diversidad beta (</w:t>
      </w:r>
      <w:proofErr w:type="spellStart"/>
      <w:r>
        <w:t>Sorensen</w:t>
      </w:r>
      <w:proofErr w:type="spellEnd"/>
      <w:r>
        <w:t>) en función de la precipitación a diferentes rangos altitudinales y escalas de análisis.</w:t>
      </w:r>
    </w:p>
    <w:p w14:paraId="59C1B688" w14:textId="77777777" w:rsidR="005C39BF" w:rsidRDefault="00E1126C">
      <w:pPr>
        <w:pStyle w:val="Figure"/>
      </w:pPr>
      <w:r>
        <w:rPr>
          <w:noProof/>
          <w:lang w:eastAsia="es-EC"/>
        </w:rPr>
        <w:drawing>
          <wp:inline distT="0" distB="0" distL="0" distR="0" wp14:anchorId="5B9295EF" wp14:editId="218EDABA">
            <wp:extent cx="6400800" cy="7315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0" cstate="print"/>
                    <a:stretch>
                      <a:fillRect/>
                    </a:stretch>
                  </pic:blipFill>
                  <pic:spPr bwMode="auto">
                    <a:xfrm>
                      <a:off x="0" y="0"/>
                      <a:ext cx="88900" cy="101600"/>
                    </a:xfrm>
                    <a:prstGeom prst="rect">
                      <a:avLst/>
                    </a:prstGeom>
                    <a:noFill/>
                  </pic:spPr>
                </pic:pic>
              </a:graphicData>
            </a:graphic>
          </wp:inline>
        </w:drawing>
      </w:r>
    </w:p>
    <w:p w14:paraId="77845486" w14:textId="77777777" w:rsidR="005C39BF" w:rsidRDefault="00E1126C">
      <w:r>
        <w:br w:type="page"/>
      </w:r>
    </w:p>
    <w:p w14:paraId="2AAB7FB5" w14:textId="77777777" w:rsidR="005C39BF" w:rsidRDefault="00E1126C">
      <w:pPr>
        <w:pStyle w:val="TableCaption"/>
        <w:keepNext/>
      </w:pPr>
      <w:r>
        <w:rPr>
          <w:b/>
        </w:rPr>
        <w:lastRenderedPageBreak/>
        <w:t xml:space="preserve">Anexo  </w:t>
      </w:r>
      <w:bookmarkStart w:id="532" w:name="ms_models_per_scale_alpha"/>
      <w:r>
        <w:rPr>
          <w:b/>
        </w:rPr>
        <w:fldChar w:fldCharType="begin"/>
      </w:r>
      <w:r>
        <w:rPr>
          <w:b/>
        </w:rPr>
        <w:instrText>SEQ supp-fig \* Arabic</w:instrText>
      </w:r>
      <w:r>
        <w:rPr>
          <w:b/>
        </w:rPr>
        <w:fldChar w:fldCharType="separate"/>
      </w:r>
      <w:r>
        <w:rPr>
          <w:b/>
          <w:noProof/>
        </w:rPr>
        <w:t>7</w:t>
      </w:r>
      <w:r>
        <w:rPr>
          <w:b/>
        </w:rPr>
        <w:fldChar w:fldCharType="end"/>
      </w:r>
      <w:bookmarkEnd w:id="532"/>
      <w:r>
        <w:rPr>
          <w:b/>
        </w:rPr>
        <w:t xml:space="preserve">.  </w:t>
      </w:r>
      <w:r>
        <w:t xml:space="preserve">Coeficientes de modelos lineales ajustados a diferentes escalas de análisis, utilizando de predictores la temperatura, precipitación, y de variable de respuesta la diversidad alfa. </w:t>
      </w:r>
    </w:p>
    <w:tbl>
      <w:tblPr>
        <w:tblW w:w="0" w:type="auto"/>
        <w:jc w:val="center"/>
        <w:tblLayout w:type="fixed"/>
        <w:tblLook w:val="0420" w:firstRow="1" w:lastRow="0" w:firstColumn="0" w:lastColumn="0" w:noHBand="0" w:noVBand="1"/>
      </w:tblPr>
      <w:tblGrid>
        <w:gridCol w:w="850"/>
        <w:gridCol w:w="850"/>
        <w:gridCol w:w="850"/>
        <w:gridCol w:w="850"/>
        <w:gridCol w:w="850"/>
        <w:gridCol w:w="850"/>
        <w:gridCol w:w="850"/>
        <w:gridCol w:w="850"/>
        <w:gridCol w:w="850"/>
        <w:gridCol w:w="850"/>
        <w:gridCol w:w="850"/>
      </w:tblGrid>
      <w:tr w:rsidR="005C39BF" w14:paraId="3EA319B8" w14:textId="77777777">
        <w:trPr>
          <w:tblHeader/>
          <w:jc w:val="center"/>
        </w:trPr>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4F134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A454E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5AEDC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60B16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837D0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60A55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B33FE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A8AB6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C4B11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CA7FF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B309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250</w:t>
            </w:r>
          </w:p>
        </w:tc>
      </w:tr>
      <w:tr w:rsidR="005C39BF" w14:paraId="02079996" w14:textId="77777777">
        <w:trPr>
          <w:jc w:val="center"/>
        </w:trPr>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E890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B9B9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-1.209 [-1.294, -1.123]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C1B8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-0.617 [-0.709, -0.525]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A2FE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-0.334 [-0.424, -0.245]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C09E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-0.045 [-0.139, 0.048]</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3E49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0.066 [-0.019, 0.151]</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5454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0.237 [0.135, 0.339]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EA4A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0.375 [0.291, 0.460]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EA26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0.477 [0.380, 0.575]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95B8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0.494 [0.401, 0.587]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92B8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0.546 [0.459, 0.633] ***</w:t>
            </w:r>
          </w:p>
        </w:tc>
      </w:tr>
      <w:tr w:rsidR="005C39BF" w14:paraId="577D03D5"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BC42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173B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-0.153 [-0.238, -0.068]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06EE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-0.209 [-0.301, -0.117]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C25D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-0.283 [-0.373, -0.193]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51F6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-0.445 [-0.538, -0.351]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41A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-0.487 [-0.574, -0.401]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C928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-0.574 [-0.675, -0.473]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E4B7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-0.594 [-0.679, -0.509]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1E8D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-0.619 [-0.717, -0.521]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DC34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-0.657 [-0.749, -0.565]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8CEA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-0.683 [-0.772, -0.595] ***</w:t>
            </w:r>
          </w:p>
        </w:tc>
      </w:tr>
      <w:tr w:rsidR="005C39BF" w14:paraId="4697EDF2"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8E56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6B21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[-0.082, 0.080]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BAD7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0.087 [-0.002, 0.175]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AB18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0.163 [0.076, 0.250]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884B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0.215 [0.119, 0.310]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76A8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0.201 [0.114, 0.287]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F341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0.296 [0.191, 0.400]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DDE7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0.302 [0.216, 0.388]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BACE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0.277 [0.175, 0.380]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6076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0.376 [0.280, 0.471]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76F5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0.327 [0.240, 0.414] ***</w:t>
            </w:r>
          </w:p>
        </w:tc>
      </w:tr>
      <w:tr w:rsidR="005C39BF" w14:paraId="3E9CDAB3"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0285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9749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B9C6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EE7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7226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033A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190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A137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8891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F927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3B78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4820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185</w:t>
            </w:r>
          </w:p>
        </w:tc>
      </w:tr>
      <w:tr w:rsidR="005C39BF" w14:paraId="52102181"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ED98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CA58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10F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0.132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4C7B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0.239</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987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0.390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F95F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0.452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8815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7B0D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0.584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7083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0.525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2C1A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B184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0.625</w:t>
            </w:r>
          </w:p>
        </w:tc>
      </w:tr>
      <w:tr w:rsidR="005C39BF" w14:paraId="21C2EE0F" w14:textId="77777777">
        <w:trPr>
          <w:jc w:val="center"/>
        </w:trPr>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E2426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1A62E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0.056</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50161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0.122</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6BA38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0.230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6E517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0.383</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37CB7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0.447</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84BB5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0.486</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4CEA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48D4C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0.520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17B6A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0.609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C6EEC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0.621</w:t>
            </w:r>
          </w:p>
        </w:tc>
      </w:tr>
    </w:tbl>
    <w:p w14:paraId="4E337DE8" w14:textId="77777777" w:rsidR="005C39BF" w:rsidRDefault="00E1126C">
      <w:r>
        <w:br w:type="page"/>
      </w:r>
    </w:p>
    <w:p w14:paraId="2871F98F" w14:textId="77777777" w:rsidR="005C39BF" w:rsidRDefault="00E1126C">
      <w:pPr>
        <w:pStyle w:val="TableCaption"/>
        <w:keepNext/>
      </w:pPr>
      <w:r>
        <w:rPr>
          <w:b/>
        </w:rPr>
        <w:lastRenderedPageBreak/>
        <w:t xml:space="preserve">Anexo  </w:t>
      </w:r>
      <w:bookmarkStart w:id="533" w:name="ms_models_per_scale_beta"/>
      <w:r>
        <w:rPr>
          <w:b/>
        </w:rPr>
        <w:fldChar w:fldCharType="begin"/>
      </w:r>
      <w:r>
        <w:rPr>
          <w:b/>
        </w:rPr>
        <w:instrText>SEQ supp-fig \* Arabic</w:instrText>
      </w:r>
      <w:r>
        <w:rPr>
          <w:b/>
        </w:rPr>
        <w:fldChar w:fldCharType="separate"/>
      </w:r>
      <w:r>
        <w:rPr>
          <w:b/>
          <w:noProof/>
        </w:rPr>
        <w:t>8</w:t>
      </w:r>
      <w:r>
        <w:rPr>
          <w:b/>
        </w:rPr>
        <w:fldChar w:fldCharType="end"/>
      </w:r>
      <w:bookmarkEnd w:id="533"/>
      <w:r>
        <w:rPr>
          <w:b/>
        </w:rPr>
        <w:t xml:space="preserve">.  </w:t>
      </w:r>
      <w:r>
        <w:t xml:space="preserve">Coeficientes de modelos lineales ajustados a diferentes escalas de análisis, utilizando de predictores la temperatura, precipitación, y de variable de respuesta la diversidad beta. </w:t>
      </w:r>
    </w:p>
    <w:tbl>
      <w:tblPr>
        <w:tblW w:w="0" w:type="auto"/>
        <w:jc w:val="center"/>
        <w:tblLayout w:type="fixed"/>
        <w:tblLook w:val="0420" w:firstRow="1" w:lastRow="0" w:firstColumn="0" w:lastColumn="0" w:noHBand="0" w:noVBand="1"/>
      </w:tblPr>
      <w:tblGrid>
        <w:gridCol w:w="850"/>
        <w:gridCol w:w="850"/>
        <w:gridCol w:w="850"/>
        <w:gridCol w:w="850"/>
        <w:gridCol w:w="850"/>
        <w:gridCol w:w="850"/>
        <w:gridCol w:w="850"/>
        <w:gridCol w:w="850"/>
        <w:gridCol w:w="850"/>
        <w:gridCol w:w="850"/>
        <w:gridCol w:w="850"/>
      </w:tblGrid>
      <w:tr w:rsidR="005C39BF" w14:paraId="14CB5DF4" w14:textId="77777777">
        <w:trPr>
          <w:tblHeader/>
          <w:jc w:val="center"/>
        </w:trPr>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7FB95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F6290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8FE28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1523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EC02A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2E0E5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E810D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DBED8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33A4C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44B57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F1796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250</w:t>
            </w:r>
          </w:p>
        </w:tc>
      </w:tr>
      <w:tr w:rsidR="005C39BF" w14:paraId="49449F01" w14:textId="77777777">
        <w:trPr>
          <w:jc w:val="center"/>
        </w:trPr>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24F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207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0.191 [0.181, 0.202]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788A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0.153 [0.143, 0.163]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28DA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0.141 [0.131, 0.152]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19D8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0.129 [0.119, 0.140]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53E1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0.114 [0.105, 0.123]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C412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0.118 [0.109, 0.126]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CBA4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0.105 [0.096, 0.114]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4183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0.104 [0.096, 0.113]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16E5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0.094 [0.085, 0.102]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2C53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0.107 [0.098, 0.117] ***</w:t>
            </w:r>
          </w:p>
        </w:tc>
      </w:tr>
      <w:tr w:rsidR="005C39BF" w14:paraId="59FC2056"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4C2E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5F41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[0.000, 0.005]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18D2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[-0.003, 0.004]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06AC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[-0.006,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E3AA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[-0.008,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DD08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[-0.010,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557B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[-0.009,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88F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[-0.010,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D0E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-0.007 [-0.012, -0.002]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5532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-0.008 [-0.014, -0.002]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4534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[-0.016, -0.004] **</w:t>
            </w:r>
          </w:p>
        </w:tc>
      </w:tr>
      <w:tr w:rsidR="005C39BF" w14:paraId="1EC9A364"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1772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5134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155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87BA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C641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9EAC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0B55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9139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2151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F45C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5C9C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[-0.003, 0.000] +</w:t>
            </w:r>
          </w:p>
        </w:tc>
      </w:tr>
      <w:tr w:rsidR="005C39BF" w14:paraId="6C5ECF4F"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089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CAFA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CA37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8E73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B565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D2AC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E7A2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178</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0A83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250D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3786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169</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E174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170</w:t>
            </w:r>
          </w:p>
        </w:tc>
      </w:tr>
      <w:tr w:rsidR="005C39BF" w14:paraId="611DE0B2"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FA7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C8F4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288A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0C53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B577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7C4A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0.028</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012A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7B42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649A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0.046</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55D1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0529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0.109</w:t>
            </w:r>
          </w:p>
        </w:tc>
      </w:tr>
      <w:tr w:rsidR="005C39BF" w14:paraId="3EFBF83E" w14:textId="77777777">
        <w:trPr>
          <w:jc w:val="center"/>
        </w:trPr>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41E51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FE16F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C4E93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34904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F690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BC1F3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0.017</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0617F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D2EF6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36CF2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0.035</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B606B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2CD53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0.098</w:t>
            </w:r>
          </w:p>
        </w:tc>
      </w:tr>
    </w:tbl>
    <w:p w14:paraId="636F3FE2" w14:textId="77777777" w:rsidR="005C39BF" w:rsidRDefault="00E1126C">
      <w:r>
        <w:br w:type="page"/>
      </w:r>
    </w:p>
    <w:p w14:paraId="3DF2A761" w14:textId="77777777" w:rsidR="005C39BF" w:rsidRDefault="00E1126C">
      <w:pPr>
        <w:pStyle w:val="ImageCaption"/>
      </w:pPr>
      <w:r>
        <w:rPr>
          <w:b/>
        </w:rPr>
        <w:lastRenderedPageBreak/>
        <w:t xml:space="preserve">Anexo </w:t>
      </w:r>
      <w:bookmarkStart w:id="534" w:name="supues_diff_alpha_elev"/>
      <w:r>
        <w:rPr>
          <w:b/>
        </w:rPr>
        <w:fldChar w:fldCharType="begin"/>
      </w:r>
      <w:r>
        <w:rPr>
          <w:b/>
        </w:rPr>
        <w:instrText>SEQ supp-fig \* Arabic</w:instrText>
      </w:r>
      <w:r>
        <w:rPr>
          <w:b/>
        </w:rPr>
        <w:fldChar w:fldCharType="separate"/>
      </w:r>
      <w:r>
        <w:rPr>
          <w:b/>
          <w:noProof/>
        </w:rPr>
        <w:t>9</w:t>
      </w:r>
      <w:r>
        <w:rPr>
          <w:b/>
        </w:rPr>
        <w:fldChar w:fldCharType="end"/>
      </w:r>
      <w:bookmarkEnd w:id="534"/>
      <w:r>
        <w:rPr>
          <w:b/>
        </w:rPr>
        <w:t xml:space="preserve">. </w:t>
      </w:r>
      <w:r>
        <w:t>Gráficos diagnósticos del modelo ANOVA para la diversidad alfa en función del rango altitudinal.</w:t>
      </w:r>
    </w:p>
    <w:p w14:paraId="210C0BC2" w14:textId="77777777" w:rsidR="005C39BF" w:rsidRDefault="00E1126C">
      <w:pPr>
        <w:pStyle w:val="Figure"/>
      </w:pPr>
      <w:r>
        <w:rPr>
          <w:noProof/>
          <w:lang w:eastAsia="es-EC"/>
        </w:rPr>
        <w:drawing>
          <wp:inline distT="0" distB="0" distL="0" distR="0" wp14:anchorId="0069D070" wp14:editId="766E1B5F">
            <wp:extent cx="6400800" cy="7315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1" cstate="print"/>
                    <a:stretch>
                      <a:fillRect/>
                    </a:stretch>
                  </pic:blipFill>
                  <pic:spPr bwMode="auto">
                    <a:xfrm>
                      <a:off x="0" y="0"/>
                      <a:ext cx="88900" cy="101600"/>
                    </a:xfrm>
                    <a:prstGeom prst="rect">
                      <a:avLst/>
                    </a:prstGeom>
                    <a:noFill/>
                  </pic:spPr>
                </pic:pic>
              </a:graphicData>
            </a:graphic>
          </wp:inline>
        </w:drawing>
      </w:r>
    </w:p>
    <w:p w14:paraId="662BCAF2" w14:textId="77777777" w:rsidR="005C39BF" w:rsidRDefault="00E1126C">
      <w:r>
        <w:br w:type="page"/>
      </w:r>
    </w:p>
    <w:p w14:paraId="39158BF8" w14:textId="77777777" w:rsidR="005C39BF" w:rsidRDefault="00E1126C">
      <w:pPr>
        <w:pStyle w:val="ImageCaption"/>
      </w:pPr>
      <w:r>
        <w:rPr>
          <w:b/>
        </w:rPr>
        <w:lastRenderedPageBreak/>
        <w:t xml:space="preserve">Anexo </w:t>
      </w:r>
      <w:bookmarkStart w:id="535" w:name="supues_diff_beta_elev"/>
      <w:r>
        <w:rPr>
          <w:b/>
        </w:rPr>
        <w:fldChar w:fldCharType="begin"/>
      </w:r>
      <w:r>
        <w:rPr>
          <w:b/>
        </w:rPr>
        <w:instrText>SEQ supp-fig \* Arabic</w:instrText>
      </w:r>
      <w:r>
        <w:rPr>
          <w:b/>
        </w:rPr>
        <w:fldChar w:fldCharType="separate"/>
      </w:r>
      <w:r>
        <w:rPr>
          <w:b/>
          <w:noProof/>
        </w:rPr>
        <w:t>10</w:t>
      </w:r>
      <w:r>
        <w:rPr>
          <w:b/>
        </w:rPr>
        <w:fldChar w:fldCharType="end"/>
      </w:r>
      <w:bookmarkEnd w:id="535"/>
      <w:r>
        <w:rPr>
          <w:b/>
        </w:rPr>
        <w:t xml:space="preserve">. </w:t>
      </w:r>
      <w:r>
        <w:t>Gráficos diagnósticos del modelo ANOVA para la diversidad beta en función del rango altitudinal.</w:t>
      </w:r>
    </w:p>
    <w:p w14:paraId="0AA76BB5" w14:textId="77777777" w:rsidR="005C39BF" w:rsidRDefault="00E1126C">
      <w:pPr>
        <w:pStyle w:val="Figure"/>
      </w:pPr>
      <w:r>
        <w:rPr>
          <w:noProof/>
          <w:lang w:eastAsia="es-EC"/>
        </w:rPr>
        <w:drawing>
          <wp:inline distT="0" distB="0" distL="0" distR="0" wp14:anchorId="791CFEAD" wp14:editId="6863221D">
            <wp:extent cx="6400800" cy="7315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2" cstate="print"/>
                    <a:stretch>
                      <a:fillRect/>
                    </a:stretch>
                  </pic:blipFill>
                  <pic:spPr bwMode="auto">
                    <a:xfrm>
                      <a:off x="0" y="0"/>
                      <a:ext cx="88900" cy="101600"/>
                    </a:xfrm>
                    <a:prstGeom prst="rect">
                      <a:avLst/>
                    </a:prstGeom>
                    <a:noFill/>
                  </pic:spPr>
                </pic:pic>
              </a:graphicData>
            </a:graphic>
          </wp:inline>
        </w:drawing>
      </w:r>
    </w:p>
    <w:p w14:paraId="53DBC496" w14:textId="77777777" w:rsidR="005C39BF" w:rsidRDefault="00E1126C">
      <w:r>
        <w:br w:type="page"/>
      </w:r>
    </w:p>
    <w:p w14:paraId="3111936C" w14:textId="77777777" w:rsidR="005C39BF" w:rsidRDefault="00E1126C">
      <w:pPr>
        <w:pStyle w:val="ImageCaption"/>
      </w:pPr>
      <w:r>
        <w:rPr>
          <w:b/>
        </w:rPr>
        <w:lastRenderedPageBreak/>
        <w:t xml:space="preserve">Anexo </w:t>
      </w:r>
      <w:bookmarkStart w:id="536" w:name="supues_alpha_vs_elev_grain"/>
      <w:r>
        <w:rPr>
          <w:b/>
        </w:rPr>
        <w:fldChar w:fldCharType="begin"/>
      </w:r>
      <w:r>
        <w:rPr>
          <w:b/>
        </w:rPr>
        <w:instrText>SEQ supp-fig \* Arabic</w:instrText>
      </w:r>
      <w:r>
        <w:rPr>
          <w:b/>
        </w:rPr>
        <w:fldChar w:fldCharType="separate"/>
      </w:r>
      <w:r>
        <w:rPr>
          <w:b/>
          <w:noProof/>
        </w:rPr>
        <w:t>11</w:t>
      </w:r>
      <w:r>
        <w:rPr>
          <w:b/>
        </w:rPr>
        <w:fldChar w:fldCharType="end"/>
      </w:r>
      <w:bookmarkEnd w:id="536"/>
      <w:r>
        <w:rPr>
          <w:b/>
        </w:rPr>
        <w:t xml:space="preserve">. </w:t>
      </w:r>
      <w:r>
        <w:t>Gráficos diagnósticos del modelo de regresión lineal para la diversidad alfa en función de la escala de análisis y el rango altitudinal.</w:t>
      </w:r>
    </w:p>
    <w:p w14:paraId="0A51636A" w14:textId="77777777" w:rsidR="005C39BF" w:rsidRDefault="00E1126C">
      <w:pPr>
        <w:pStyle w:val="Figure"/>
      </w:pPr>
      <w:r>
        <w:rPr>
          <w:noProof/>
          <w:lang w:eastAsia="es-EC"/>
        </w:rPr>
        <w:drawing>
          <wp:inline distT="0" distB="0" distL="0" distR="0" wp14:anchorId="3E20A8B3" wp14:editId="05F49FAA">
            <wp:extent cx="6400800" cy="7315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23" cstate="print"/>
                    <a:stretch>
                      <a:fillRect/>
                    </a:stretch>
                  </pic:blipFill>
                  <pic:spPr bwMode="auto">
                    <a:xfrm>
                      <a:off x="0" y="0"/>
                      <a:ext cx="88900" cy="101600"/>
                    </a:xfrm>
                    <a:prstGeom prst="rect">
                      <a:avLst/>
                    </a:prstGeom>
                    <a:noFill/>
                  </pic:spPr>
                </pic:pic>
              </a:graphicData>
            </a:graphic>
          </wp:inline>
        </w:drawing>
      </w:r>
    </w:p>
    <w:p w14:paraId="6F5F906D" w14:textId="77777777" w:rsidR="005C39BF" w:rsidRDefault="00E1126C">
      <w:r>
        <w:br w:type="page"/>
      </w:r>
    </w:p>
    <w:p w14:paraId="4034AB45" w14:textId="77777777" w:rsidR="005C39BF" w:rsidRDefault="00E1126C">
      <w:pPr>
        <w:pStyle w:val="ImageCaption"/>
      </w:pPr>
      <w:r>
        <w:rPr>
          <w:b/>
        </w:rPr>
        <w:lastRenderedPageBreak/>
        <w:t xml:space="preserve">Anexo </w:t>
      </w:r>
      <w:bookmarkStart w:id="537" w:name="supues_beta_vs_elev_grain"/>
      <w:r>
        <w:rPr>
          <w:b/>
        </w:rPr>
        <w:fldChar w:fldCharType="begin"/>
      </w:r>
      <w:r>
        <w:rPr>
          <w:b/>
        </w:rPr>
        <w:instrText>SEQ supp-fig \* Arabic</w:instrText>
      </w:r>
      <w:r>
        <w:rPr>
          <w:b/>
        </w:rPr>
        <w:fldChar w:fldCharType="separate"/>
      </w:r>
      <w:r>
        <w:rPr>
          <w:b/>
          <w:noProof/>
        </w:rPr>
        <w:t>12</w:t>
      </w:r>
      <w:r>
        <w:rPr>
          <w:b/>
        </w:rPr>
        <w:fldChar w:fldCharType="end"/>
      </w:r>
      <w:bookmarkEnd w:id="537"/>
      <w:r>
        <w:rPr>
          <w:b/>
        </w:rPr>
        <w:t xml:space="preserve">. </w:t>
      </w:r>
      <w:r>
        <w:t>Gráficos diagnósticos del modelo de regresión lineal para la diversidad beta en función de la escala de análisis y el rango altitudinal.</w:t>
      </w:r>
    </w:p>
    <w:p w14:paraId="3F9B51B4" w14:textId="77777777" w:rsidR="005C39BF" w:rsidRDefault="00E1126C">
      <w:pPr>
        <w:pStyle w:val="Figure"/>
      </w:pPr>
      <w:r>
        <w:rPr>
          <w:noProof/>
          <w:lang w:eastAsia="es-EC"/>
        </w:rPr>
        <w:drawing>
          <wp:inline distT="0" distB="0" distL="0" distR="0" wp14:anchorId="149DFEEC" wp14:editId="0C496620">
            <wp:extent cx="6400800" cy="7315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4" cstate="print"/>
                    <a:stretch>
                      <a:fillRect/>
                    </a:stretch>
                  </pic:blipFill>
                  <pic:spPr bwMode="auto">
                    <a:xfrm>
                      <a:off x="0" y="0"/>
                      <a:ext cx="88900" cy="101600"/>
                    </a:xfrm>
                    <a:prstGeom prst="rect">
                      <a:avLst/>
                    </a:prstGeom>
                    <a:noFill/>
                  </pic:spPr>
                </pic:pic>
              </a:graphicData>
            </a:graphic>
          </wp:inline>
        </w:drawing>
      </w:r>
    </w:p>
    <w:p w14:paraId="449A45D9" w14:textId="77777777" w:rsidR="005C39BF" w:rsidRDefault="00E1126C">
      <w:r>
        <w:br w:type="page"/>
      </w:r>
    </w:p>
    <w:p w14:paraId="6D767F67" w14:textId="77777777" w:rsidR="005C39BF" w:rsidRDefault="00E1126C">
      <w:pPr>
        <w:pStyle w:val="ImageCaption"/>
      </w:pPr>
      <w:r>
        <w:rPr>
          <w:b/>
        </w:rPr>
        <w:lastRenderedPageBreak/>
        <w:t xml:space="preserve">Anexo </w:t>
      </w:r>
      <w:bookmarkStart w:id="538" w:name="supues_mod_alpha_bio"/>
      <w:r>
        <w:rPr>
          <w:b/>
        </w:rPr>
        <w:fldChar w:fldCharType="begin"/>
      </w:r>
      <w:r>
        <w:rPr>
          <w:b/>
        </w:rPr>
        <w:instrText>SEQ supp-fig \* Arabic</w:instrText>
      </w:r>
      <w:r>
        <w:rPr>
          <w:b/>
        </w:rPr>
        <w:fldChar w:fldCharType="separate"/>
      </w:r>
      <w:r>
        <w:rPr>
          <w:b/>
          <w:noProof/>
        </w:rPr>
        <w:t>13</w:t>
      </w:r>
      <w:r>
        <w:rPr>
          <w:b/>
        </w:rPr>
        <w:fldChar w:fldCharType="end"/>
      </w:r>
      <w:bookmarkEnd w:id="538"/>
      <w:r>
        <w:rPr>
          <w:b/>
        </w:rPr>
        <w:t xml:space="preserve">. </w:t>
      </w:r>
      <w:r>
        <w:t>Gráficos diagnósticos del modelo de regresión lineal para la diversidad alfa en función de la escala de análisis, la temperatura, y la precipitación, controlando el efecto de la altitud.</w:t>
      </w:r>
    </w:p>
    <w:p w14:paraId="76028FFF" w14:textId="77777777" w:rsidR="005C39BF" w:rsidRDefault="00E1126C">
      <w:pPr>
        <w:pStyle w:val="Figure"/>
      </w:pPr>
      <w:r>
        <w:rPr>
          <w:noProof/>
          <w:lang w:eastAsia="es-EC"/>
        </w:rPr>
        <w:drawing>
          <wp:inline distT="0" distB="0" distL="0" distR="0" wp14:anchorId="76DF8A8D" wp14:editId="78D33483">
            <wp:extent cx="6400800" cy="7315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5" cstate="print"/>
                    <a:stretch>
                      <a:fillRect/>
                    </a:stretch>
                  </pic:blipFill>
                  <pic:spPr bwMode="auto">
                    <a:xfrm>
                      <a:off x="0" y="0"/>
                      <a:ext cx="88900" cy="101600"/>
                    </a:xfrm>
                    <a:prstGeom prst="rect">
                      <a:avLst/>
                    </a:prstGeom>
                    <a:noFill/>
                  </pic:spPr>
                </pic:pic>
              </a:graphicData>
            </a:graphic>
          </wp:inline>
        </w:drawing>
      </w:r>
    </w:p>
    <w:p w14:paraId="5B5B13F5" w14:textId="77777777" w:rsidR="005C39BF" w:rsidRDefault="00E1126C">
      <w:r>
        <w:br w:type="page"/>
      </w:r>
    </w:p>
    <w:p w14:paraId="5019949D" w14:textId="77777777" w:rsidR="005C39BF" w:rsidRDefault="00E1126C">
      <w:pPr>
        <w:pStyle w:val="ImageCaption"/>
      </w:pPr>
      <w:r>
        <w:rPr>
          <w:b/>
        </w:rPr>
        <w:lastRenderedPageBreak/>
        <w:t xml:space="preserve">Anexo </w:t>
      </w:r>
      <w:bookmarkStart w:id="539" w:name="supues_mod_beta_bio"/>
      <w:r>
        <w:rPr>
          <w:b/>
        </w:rPr>
        <w:fldChar w:fldCharType="begin"/>
      </w:r>
      <w:r>
        <w:rPr>
          <w:b/>
        </w:rPr>
        <w:instrText>SEQ supp-fig \* Arabic</w:instrText>
      </w:r>
      <w:r>
        <w:rPr>
          <w:b/>
        </w:rPr>
        <w:fldChar w:fldCharType="separate"/>
      </w:r>
      <w:r>
        <w:rPr>
          <w:b/>
          <w:noProof/>
        </w:rPr>
        <w:t>14</w:t>
      </w:r>
      <w:r>
        <w:rPr>
          <w:b/>
        </w:rPr>
        <w:fldChar w:fldCharType="end"/>
      </w:r>
      <w:bookmarkEnd w:id="539"/>
      <w:r>
        <w:rPr>
          <w:b/>
        </w:rPr>
        <w:t xml:space="preserve">. </w:t>
      </w:r>
      <w:r>
        <w:t>Gráficos diagnósticos del modelo de regresión lineal para la diversidad beta en función de la escala de análisis, la temperatura, y la precipitación, controlando el efecto de la altitud.</w:t>
      </w:r>
    </w:p>
    <w:p w14:paraId="0067397C" w14:textId="77777777" w:rsidR="005C39BF" w:rsidRDefault="00E1126C">
      <w:pPr>
        <w:pStyle w:val="Figure"/>
      </w:pPr>
      <w:r>
        <w:rPr>
          <w:noProof/>
          <w:lang w:eastAsia="es-EC"/>
        </w:rPr>
        <w:drawing>
          <wp:inline distT="0" distB="0" distL="0" distR="0" wp14:anchorId="59927801" wp14:editId="6312A649">
            <wp:extent cx="6400800" cy="7315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6" cstate="print"/>
                    <a:stretch>
                      <a:fillRect/>
                    </a:stretch>
                  </pic:blipFill>
                  <pic:spPr bwMode="auto">
                    <a:xfrm>
                      <a:off x="0" y="0"/>
                      <a:ext cx="88900" cy="101600"/>
                    </a:xfrm>
                    <a:prstGeom prst="rect">
                      <a:avLst/>
                    </a:prstGeom>
                    <a:noFill/>
                  </pic:spPr>
                </pic:pic>
              </a:graphicData>
            </a:graphic>
          </wp:inline>
        </w:drawing>
      </w:r>
    </w:p>
    <w:p w14:paraId="1314F37C" w14:textId="77777777" w:rsidR="005C39BF" w:rsidRDefault="00E1126C">
      <w:r>
        <w:br w:type="page"/>
      </w:r>
    </w:p>
    <w:p w14:paraId="25CDA0AF" w14:textId="77777777" w:rsidR="005C39BF" w:rsidRDefault="00E1126C">
      <w:pPr>
        <w:pStyle w:val="ImageCaption"/>
      </w:pPr>
      <w:r>
        <w:rPr>
          <w:b/>
        </w:rPr>
        <w:lastRenderedPageBreak/>
        <w:t xml:space="preserve">Anexo </w:t>
      </w:r>
      <w:bookmarkStart w:id="540" w:name="supues_mod_bio_withoutelev_alfa"/>
      <w:r>
        <w:rPr>
          <w:b/>
        </w:rPr>
        <w:fldChar w:fldCharType="begin"/>
      </w:r>
      <w:r>
        <w:rPr>
          <w:b/>
        </w:rPr>
        <w:instrText>SEQ supp-fig \* Arabic</w:instrText>
      </w:r>
      <w:r>
        <w:rPr>
          <w:b/>
        </w:rPr>
        <w:fldChar w:fldCharType="separate"/>
      </w:r>
      <w:r>
        <w:rPr>
          <w:b/>
          <w:noProof/>
        </w:rPr>
        <w:t>15</w:t>
      </w:r>
      <w:r>
        <w:rPr>
          <w:b/>
        </w:rPr>
        <w:fldChar w:fldCharType="end"/>
      </w:r>
      <w:bookmarkEnd w:id="540"/>
      <w:r>
        <w:rPr>
          <w:b/>
        </w:rPr>
        <w:t xml:space="preserve">. </w:t>
      </w:r>
      <w:r>
        <w:t>Gráficos diagnósticos del modelo de regresión lineal para la diversidad alfa en función de la escala de análisis, la temperatura, y la precipitación.</w:t>
      </w:r>
    </w:p>
    <w:p w14:paraId="5C9A2A1A" w14:textId="77777777" w:rsidR="005C39BF" w:rsidRDefault="00E1126C">
      <w:pPr>
        <w:pStyle w:val="Figure"/>
      </w:pPr>
      <w:r>
        <w:rPr>
          <w:noProof/>
          <w:lang w:eastAsia="es-EC"/>
        </w:rPr>
        <w:drawing>
          <wp:inline distT="0" distB="0" distL="0" distR="0" wp14:anchorId="5D823C3F" wp14:editId="684E3525">
            <wp:extent cx="6400800" cy="73152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7" cstate="print"/>
                    <a:stretch>
                      <a:fillRect/>
                    </a:stretch>
                  </pic:blipFill>
                  <pic:spPr bwMode="auto">
                    <a:xfrm>
                      <a:off x="0" y="0"/>
                      <a:ext cx="88900" cy="101600"/>
                    </a:xfrm>
                    <a:prstGeom prst="rect">
                      <a:avLst/>
                    </a:prstGeom>
                    <a:noFill/>
                  </pic:spPr>
                </pic:pic>
              </a:graphicData>
            </a:graphic>
          </wp:inline>
        </w:drawing>
      </w:r>
    </w:p>
    <w:p w14:paraId="214E1345" w14:textId="77777777" w:rsidR="005C39BF" w:rsidRDefault="00E1126C">
      <w:r>
        <w:br w:type="page"/>
      </w:r>
    </w:p>
    <w:p w14:paraId="4B460027" w14:textId="77777777" w:rsidR="005C39BF" w:rsidRDefault="00E1126C">
      <w:pPr>
        <w:pStyle w:val="ImageCaption"/>
      </w:pPr>
      <w:r>
        <w:rPr>
          <w:b/>
        </w:rPr>
        <w:lastRenderedPageBreak/>
        <w:t xml:space="preserve">Anexo </w:t>
      </w:r>
      <w:bookmarkStart w:id="541" w:name="supues_mod_bio_withoutelev_beta"/>
      <w:r>
        <w:rPr>
          <w:b/>
        </w:rPr>
        <w:fldChar w:fldCharType="begin"/>
      </w:r>
      <w:r>
        <w:rPr>
          <w:b/>
        </w:rPr>
        <w:instrText>SEQ supp-fig \* Arabic</w:instrText>
      </w:r>
      <w:r>
        <w:rPr>
          <w:b/>
        </w:rPr>
        <w:fldChar w:fldCharType="separate"/>
      </w:r>
      <w:r>
        <w:rPr>
          <w:b/>
          <w:noProof/>
        </w:rPr>
        <w:t>16</w:t>
      </w:r>
      <w:r>
        <w:rPr>
          <w:b/>
        </w:rPr>
        <w:fldChar w:fldCharType="end"/>
      </w:r>
      <w:bookmarkEnd w:id="541"/>
      <w:r>
        <w:rPr>
          <w:b/>
        </w:rPr>
        <w:t xml:space="preserve">. </w:t>
      </w:r>
      <w:r>
        <w:t>Gráficos diagnósticos del modelo de regresión lineal para la diversidad beta en función de la escala de análisis, la temperatura, y la precipitación.</w:t>
      </w:r>
    </w:p>
    <w:p w14:paraId="5780B9F3" w14:textId="77777777" w:rsidR="005C39BF" w:rsidRDefault="00E1126C">
      <w:pPr>
        <w:pStyle w:val="Figure"/>
      </w:pPr>
      <w:r>
        <w:rPr>
          <w:noProof/>
          <w:lang w:eastAsia="es-EC"/>
        </w:rPr>
        <w:drawing>
          <wp:inline distT="0" distB="0" distL="0" distR="0" wp14:anchorId="1B59BABD" wp14:editId="5C5DA685">
            <wp:extent cx="6400800" cy="7315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8" cstate="print"/>
                    <a:stretch>
                      <a:fillRect/>
                    </a:stretch>
                  </pic:blipFill>
                  <pic:spPr bwMode="auto">
                    <a:xfrm>
                      <a:off x="0" y="0"/>
                      <a:ext cx="88900" cy="101600"/>
                    </a:xfrm>
                    <a:prstGeom prst="rect">
                      <a:avLst/>
                    </a:prstGeom>
                    <a:noFill/>
                  </pic:spPr>
                </pic:pic>
              </a:graphicData>
            </a:graphic>
          </wp:inline>
        </w:drawing>
      </w:r>
      <w:bookmarkEnd w:id="525"/>
    </w:p>
    <w:sectPr w:rsidR="005C39BF" w:rsidSect="00E1126C">
      <w:footerReference w:type="even" r:id="rId29"/>
      <w:footerReference w:type="default" r:id="rId30"/>
      <w:type w:val="continuous"/>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gel Aguilar" w:date="2024-10-16T10:04:00Z" w:initials="AA">
    <w:p w14:paraId="5A8F425C" w14:textId="77777777" w:rsidR="00D7716C" w:rsidRDefault="00D7716C">
      <w:pPr>
        <w:pStyle w:val="Textocomentario"/>
      </w:pPr>
      <w:r>
        <w:rPr>
          <w:rStyle w:val="Refdecomentario"/>
        </w:rPr>
        <w:annotationRef/>
      </w:r>
      <w:r>
        <w:t>para su conservación</w:t>
      </w:r>
    </w:p>
  </w:comment>
  <w:comment w:id="2" w:author="Angel Aguilar" w:date="2024-10-16T10:05:00Z" w:initials="AA">
    <w:p w14:paraId="44F1B337" w14:textId="77777777" w:rsidR="00D7716C" w:rsidRDefault="00D7716C">
      <w:pPr>
        <w:pStyle w:val="Textocomentario"/>
      </w:pPr>
      <w:r>
        <w:rPr>
          <w:rStyle w:val="Refdecomentario"/>
        </w:rPr>
        <w:annotationRef/>
      </w:r>
      <w:r>
        <w:t>de las formas de vida objeto de estudio</w:t>
      </w:r>
    </w:p>
  </w:comment>
  <w:comment w:id="3" w:author="Angel Aguilar" w:date="2024-10-16T10:18:00Z" w:initials="AA">
    <w:p w14:paraId="07751F1F" w14:textId="77777777" w:rsidR="00D7716C" w:rsidRDefault="00D7716C">
      <w:pPr>
        <w:pStyle w:val="Textocomentario"/>
      </w:pPr>
      <w:r>
        <w:rPr>
          <w:rStyle w:val="Refdecomentario"/>
        </w:rPr>
        <w:annotationRef/>
      </w:r>
      <w:r>
        <w:t>En el estudio desarrollado a una altitud de 3000 m s. n. m.,</w:t>
      </w:r>
    </w:p>
  </w:comment>
  <w:comment w:id="21" w:author="Angel Aguilar" w:date="2024-10-17T13:27:00Z" w:initials="AA">
    <w:p w14:paraId="3AAAB48F" w14:textId="64639EEA" w:rsidR="00D7716C" w:rsidRDefault="00D7716C">
      <w:pPr>
        <w:pStyle w:val="Textocomentario"/>
      </w:pPr>
      <w:r>
        <w:rPr>
          <w:rStyle w:val="Refdecomentario"/>
        </w:rPr>
        <w:annotationRef/>
      </w:r>
      <w:r>
        <w:t>relación?</w:t>
      </w:r>
    </w:p>
  </w:comment>
  <w:comment w:id="32" w:author="Angel Aguilar" w:date="2024-10-17T14:54:00Z" w:initials="AA">
    <w:p w14:paraId="77D95503" w14:textId="127AAE5F" w:rsidR="00D7716C" w:rsidRDefault="00D7716C">
      <w:pPr>
        <w:pStyle w:val="Textocomentario"/>
      </w:pPr>
      <w:r>
        <w:rPr>
          <w:rStyle w:val="Refdecomentario"/>
        </w:rPr>
        <w:annotationRef/>
      </w:r>
      <w:r>
        <w:t>Revisar</w:t>
      </w:r>
    </w:p>
  </w:comment>
  <w:comment w:id="38" w:author="Angel Aguilar" w:date="2024-10-24T07:12:00Z" w:initials="AA">
    <w:p w14:paraId="285936CD" w14:textId="77777777" w:rsidR="00D7716C" w:rsidRDefault="00D7716C">
      <w:pPr>
        <w:pStyle w:val="Textocomentario"/>
      </w:pPr>
      <w:r>
        <w:rPr>
          <w:rStyle w:val="Refdecomentario"/>
        </w:rPr>
        <w:annotationRef/>
      </w:r>
      <w:r>
        <w:t>De manera general:</w:t>
      </w:r>
    </w:p>
    <w:p w14:paraId="188C2E77" w14:textId="424C4F3B" w:rsidR="00D7716C" w:rsidRDefault="00D7716C">
      <w:pPr>
        <w:pStyle w:val="Textocomentario"/>
      </w:pPr>
      <w:r>
        <w:t>- En a</w:t>
      </w:r>
      <w:r w:rsidRPr="00786D95">
        <w:t>lg</w:t>
      </w:r>
      <w:r>
        <w:t xml:space="preserve">unos párrafos se podría ser </w:t>
      </w:r>
      <w:r w:rsidRPr="00786D95">
        <w:t>más concis</w:t>
      </w:r>
      <w:r>
        <w:t xml:space="preserve">o y considero que se podría </w:t>
      </w:r>
      <w:r w:rsidRPr="00786D95">
        <w:t>resumir algunos puntos clave en lugar de detallar todos los estudios.</w:t>
      </w:r>
    </w:p>
    <w:p w14:paraId="0361D654" w14:textId="34B4E89E" w:rsidR="00D7716C" w:rsidRDefault="00D7716C">
      <w:pPr>
        <w:pStyle w:val="Textocomentario"/>
      </w:pPr>
      <w:r>
        <w:t>- Sería bueno mencionar la relevancia del estudio, que área no ha sido abordada en estudios previos</w:t>
      </w:r>
    </w:p>
    <w:p w14:paraId="02634921" w14:textId="42889B9E" w:rsidR="00D7716C" w:rsidRDefault="00D7716C">
      <w:pPr>
        <w:pStyle w:val="Textocomentario"/>
      </w:pPr>
      <w:r>
        <w:t xml:space="preserve">- </w:t>
      </w:r>
    </w:p>
  </w:comment>
  <w:comment w:id="51" w:author="Angel Aguilar" w:date="2024-11-08T18:19:00Z" w:initials="AA">
    <w:p w14:paraId="2462D54E" w14:textId="33FE4914" w:rsidR="00D7716C" w:rsidRDefault="00D7716C">
      <w:pPr>
        <w:pStyle w:val="Textocomentario"/>
      </w:pPr>
      <w:r>
        <w:rPr>
          <w:rStyle w:val="Refdecomentario"/>
        </w:rPr>
        <w:annotationRef/>
      </w:r>
      <w:r>
        <w:t>Revisar el formato CSE</w:t>
      </w:r>
    </w:p>
  </w:comment>
  <w:comment w:id="52" w:author="Angel Aguilar" w:date="2024-10-17T15:31:00Z" w:initials="AA">
    <w:p w14:paraId="05B574BF" w14:textId="54A60DE9" w:rsidR="00D7716C" w:rsidRDefault="00D7716C">
      <w:pPr>
        <w:pStyle w:val="Textocomentario"/>
      </w:pPr>
      <w:r>
        <w:rPr>
          <w:rStyle w:val="Refdecomentario"/>
        </w:rPr>
        <w:annotationRef/>
      </w:r>
      <w:r>
        <w:t>variables?</w:t>
      </w:r>
    </w:p>
  </w:comment>
  <w:comment w:id="53" w:author="Angel Aguilar" w:date="2024-10-17T15:33:00Z" w:initials="AA">
    <w:p w14:paraId="01709444" w14:textId="001BAC4C" w:rsidR="00D7716C" w:rsidRDefault="00D7716C">
      <w:pPr>
        <w:pStyle w:val="Textocomentario"/>
      </w:pPr>
      <w:r>
        <w:rPr>
          <w:rStyle w:val="Refdecomentario"/>
        </w:rPr>
        <w:annotationRef/>
      </w:r>
      <w:r>
        <w:t>diversidad florística</w:t>
      </w:r>
    </w:p>
  </w:comment>
  <w:comment w:id="92" w:author="Angel Aguilar" w:date="2024-10-17T16:15:00Z" w:initials="AA">
    <w:p w14:paraId="70B45BFF" w14:textId="76965328" w:rsidR="00D7716C" w:rsidRDefault="00D7716C">
      <w:pPr>
        <w:pStyle w:val="Textocomentario"/>
      </w:pPr>
      <w:r>
        <w:rPr>
          <w:rStyle w:val="Refdecomentario"/>
        </w:rPr>
        <w:annotationRef/>
      </w:r>
      <w:r>
        <w:t xml:space="preserve">niveles o escala </w:t>
      </w:r>
    </w:p>
  </w:comment>
  <w:comment w:id="98" w:author="Angel Aguilar" w:date="2024-10-18T16:30:00Z" w:initials="AA">
    <w:p w14:paraId="366AE688" w14:textId="33B6A2AD" w:rsidR="00D7716C" w:rsidRDefault="00D7716C">
      <w:pPr>
        <w:pStyle w:val="Textocomentario"/>
      </w:pPr>
      <w:r>
        <w:rPr>
          <w:rStyle w:val="Refdecomentario"/>
        </w:rPr>
        <w:annotationRef/>
      </w:r>
      <w:r>
        <w:t>Se puede reorganizar las ideas</w:t>
      </w:r>
    </w:p>
  </w:comment>
  <w:comment w:id="108" w:author="Angel Aguilar" w:date="2024-10-18T16:46:00Z" w:initials="AA">
    <w:p w14:paraId="67B036F1" w14:textId="6E8AA188" w:rsidR="00D7716C" w:rsidRDefault="00D7716C">
      <w:pPr>
        <w:pStyle w:val="Textocomentario"/>
      </w:pPr>
      <w:r>
        <w:rPr>
          <w:rStyle w:val="Refdecomentario"/>
        </w:rPr>
        <w:annotationRef/>
      </w:r>
      <w:r>
        <w:t>Considero que se debe hablar de niveles “A nivel local”</w:t>
      </w:r>
    </w:p>
  </w:comment>
  <w:comment w:id="112" w:author="Angel Aguilar" w:date="2024-10-18T22:11:00Z" w:initials="AA">
    <w:p w14:paraId="20D0DD0A" w14:textId="77777777" w:rsidR="00D7716C" w:rsidRDefault="00D7716C">
      <w:pPr>
        <w:pStyle w:val="Textocomentario"/>
      </w:pPr>
      <w:r>
        <w:rPr>
          <w:rStyle w:val="Refdecomentario"/>
        </w:rPr>
        <w:annotationRef/>
      </w:r>
      <w:r>
        <w:t>Los cambios altitudinales</w:t>
      </w:r>
    </w:p>
    <w:p w14:paraId="1D217B2A" w14:textId="14A44072" w:rsidR="00D7716C" w:rsidRDefault="00D7716C">
      <w:pPr>
        <w:pStyle w:val="Textocomentario"/>
      </w:pPr>
      <w:r>
        <w:t>La variabilidad altitudinal</w:t>
      </w:r>
    </w:p>
  </w:comment>
  <w:comment w:id="135" w:author="Angel Aguilar" w:date="2024-10-21T22:23:00Z" w:initials="AA">
    <w:p w14:paraId="61FD660D" w14:textId="0907C4DF" w:rsidR="00D7716C" w:rsidRDefault="00D7716C">
      <w:pPr>
        <w:pStyle w:val="Textocomentario"/>
      </w:pPr>
      <w:r>
        <w:rPr>
          <w:rStyle w:val="Refdecomentario"/>
        </w:rPr>
        <w:annotationRef/>
      </w:r>
      <w:proofErr w:type="gramStart"/>
      <w:r>
        <w:t>Específica?</w:t>
      </w:r>
      <w:proofErr w:type="gramEnd"/>
    </w:p>
  </w:comment>
  <w:comment w:id="136" w:author="Angel Aguilar" w:date="2024-10-21T22:23:00Z" w:initials="AA">
    <w:p w14:paraId="0A185E2E" w14:textId="67612CF3" w:rsidR="00D7716C" w:rsidRDefault="00D7716C">
      <w:pPr>
        <w:pStyle w:val="Textocomentario"/>
      </w:pPr>
      <w:r>
        <w:rPr>
          <w:rStyle w:val="Refdecomentario"/>
        </w:rPr>
        <w:annotationRef/>
      </w:r>
      <w:r>
        <w:t>única</w:t>
      </w:r>
    </w:p>
  </w:comment>
  <w:comment w:id="134" w:author="Angel Aguilar" w:date="2024-10-21T22:25:00Z" w:initials="AA">
    <w:p w14:paraId="09AB4701" w14:textId="61E2D759" w:rsidR="00D7716C" w:rsidRDefault="00D7716C">
      <w:pPr>
        <w:pStyle w:val="Textocomentario"/>
      </w:pPr>
      <w:r>
        <w:rPr>
          <w:rStyle w:val="Refdecomentario"/>
        </w:rPr>
        <w:annotationRef/>
      </w:r>
      <w:r>
        <w:t>Sugiero reorganizar las ideas</w:t>
      </w:r>
    </w:p>
  </w:comment>
  <w:comment w:id="137" w:author="Angel Aguilar" w:date="2024-10-21T22:26:00Z" w:initials="AA">
    <w:p w14:paraId="566C585B" w14:textId="61F0C49D" w:rsidR="00D7716C" w:rsidRDefault="00D7716C">
      <w:pPr>
        <w:pStyle w:val="Textocomentario"/>
      </w:pPr>
      <w:r>
        <w:rPr>
          <w:rStyle w:val="Refdecomentario"/>
        </w:rPr>
        <w:annotationRef/>
      </w:r>
      <w:r>
        <w:t>Ya se mencionó esta afirmación</w:t>
      </w:r>
    </w:p>
  </w:comment>
  <w:comment w:id="138" w:author="Angel Aguilar" w:date="2024-10-21T22:28:00Z" w:initials="AA">
    <w:p w14:paraId="6CB3B3F8" w14:textId="313EC0C2" w:rsidR="00D7716C" w:rsidRDefault="00D7716C">
      <w:pPr>
        <w:pStyle w:val="Textocomentario"/>
      </w:pPr>
      <w:r>
        <w:rPr>
          <w:rStyle w:val="Refdecomentario"/>
        </w:rPr>
        <w:annotationRef/>
      </w:r>
      <w:r>
        <w:t>singulares</w:t>
      </w:r>
    </w:p>
  </w:comment>
  <w:comment w:id="140" w:author="Angel Aguilar" w:date="2024-10-21T22:29:00Z" w:initials="AA">
    <w:p w14:paraId="280A9C26" w14:textId="4D4B563F" w:rsidR="00D7716C" w:rsidRDefault="00D7716C">
      <w:pPr>
        <w:pStyle w:val="Textocomentario"/>
      </w:pPr>
      <w:r>
        <w:rPr>
          <w:rStyle w:val="Refdecomentario"/>
        </w:rPr>
        <w:annotationRef/>
      </w:r>
      <w:r>
        <w:t>A qué rango altitudinal…</w:t>
      </w:r>
    </w:p>
    <w:p w14:paraId="4F75AF63" w14:textId="18DA1ACE" w:rsidR="00D7716C" w:rsidRDefault="00D7716C">
      <w:pPr>
        <w:pStyle w:val="Textocomentario"/>
      </w:pPr>
      <w:r>
        <w:t>¿Cuál es el rango altitudinal de …</w:t>
      </w:r>
    </w:p>
  </w:comment>
  <w:comment w:id="139" w:author="Angel Aguilar" w:date="2024-10-21T22:31:00Z" w:initials="AA">
    <w:p w14:paraId="30D0EBC2" w14:textId="1A07BE76" w:rsidR="00D7716C" w:rsidRDefault="00D7716C">
      <w:pPr>
        <w:pStyle w:val="Textocomentario"/>
      </w:pPr>
      <w:r>
        <w:rPr>
          <w:rStyle w:val="Refdecomentario"/>
        </w:rPr>
        <w:annotationRef/>
      </w:r>
      <w:r>
        <w:t>Propongo revisar la redacción en ambas preguntas</w:t>
      </w:r>
    </w:p>
  </w:comment>
  <w:comment w:id="142" w:author="Angel Aguilar" w:date="2024-10-22T21:43:00Z" w:initials="AA">
    <w:p w14:paraId="489D726A" w14:textId="06297B6F" w:rsidR="00D7716C" w:rsidRDefault="00D7716C">
      <w:pPr>
        <w:pStyle w:val="Textocomentario"/>
      </w:pPr>
      <w:r>
        <w:rPr>
          <w:rStyle w:val="Refdecomentario"/>
        </w:rPr>
        <w:annotationRef/>
      </w:r>
      <w:r>
        <w:t>diferente</w:t>
      </w:r>
    </w:p>
  </w:comment>
  <w:comment w:id="143" w:author="Angel Aguilar" w:date="2024-10-22T21:43:00Z" w:initials="AA">
    <w:p w14:paraId="0070F465" w14:textId="1E1CCFB6" w:rsidR="00D7716C" w:rsidRDefault="00D7716C">
      <w:pPr>
        <w:pStyle w:val="Textocomentario"/>
      </w:pPr>
      <w:r>
        <w:rPr>
          <w:rStyle w:val="Refdecomentario"/>
        </w:rPr>
        <w:annotationRef/>
      </w:r>
      <w:r>
        <w:t>registrando</w:t>
      </w:r>
    </w:p>
  </w:comment>
  <w:comment w:id="144" w:author="Angel Aguilar" w:date="2024-10-22T21:46:00Z" w:initials="AA">
    <w:p w14:paraId="52594013" w14:textId="1DFF5DD1" w:rsidR="00D7716C" w:rsidRDefault="00D7716C">
      <w:pPr>
        <w:pStyle w:val="Textocomentario"/>
      </w:pPr>
      <w:r>
        <w:rPr>
          <w:rStyle w:val="Refdecomentario"/>
        </w:rPr>
        <w:annotationRef/>
      </w:r>
      <w:r>
        <w:t>Sugiero mejorar la redacción en esta parte del párrafo</w:t>
      </w:r>
    </w:p>
  </w:comment>
  <w:comment w:id="147" w:author="Angel Aguilar" w:date="2024-10-22T21:48:00Z" w:initials="AA">
    <w:p w14:paraId="68BEDA8A" w14:textId="028B2467" w:rsidR="00D7716C" w:rsidRDefault="00D7716C">
      <w:pPr>
        <w:pStyle w:val="Textocomentario"/>
      </w:pPr>
      <w:r>
        <w:rPr>
          <w:rStyle w:val="Refdecomentario"/>
        </w:rPr>
        <w:annotationRef/>
      </w:r>
      <w:r>
        <w:t>Es preferible utilizar el sistema de clasificación de ecosistemas</w:t>
      </w:r>
    </w:p>
  </w:comment>
  <w:comment w:id="148" w:author="Angel Aguilar" w:date="2024-10-22T21:49:00Z" w:initials="AA">
    <w:p w14:paraId="2F004641" w14:textId="07252BA2" w:rsidR="00D7716C" w:rsidRDefault="00D7716C">
      <w:pPr>
        <w:pStyle w:val="Textocomentario"/>
      </w:pPr>
      <w:r>
        <w:rPr>
          <w:rStyle w:val="Refdecomentario"/>
        </w:rPr>
        <w:annotationRef/>
      </w:r>
      <w:r>
        <w:t xml:space="preserve">Recomiendo utilizar UTM y m </w:t>
      </w:r>
      <w:proofErr w:type="spellStart"/>
      <w:r>
        <w:t>s.n.m</w:t>
      </w:r>
      <w:proofErr w:type="spellEnd"/>
      <w:r>
        <w:t>.</w:t>
      </w:r>
    </w:p>
  </w:comment>
  <w:comment w:id="149" w:author="Angel Aguilar" w:date="2024-10-22T21:51:00Z" w:initials="AA">
    <w:p w14:paraId="2B4BBA70" w14:textId="5F7A541A" w:rsidR="00D7716C" w:rsidRDefault="00D7716C">
      <w:pPr>
        <w:pStyle w:val="Textocomentario"/>
      </w:pPr>
      <w:r>
        <w:rPr>
          <w:rStyle w:val="Refdecomentario"/>
        </w:rPr>
        <w:annotationRef/>
      </w:r>
      <w:r>
        <w:t>Considero que no son necesarias las etiqueta (</w:t>
      </w:r>
      <w:proofErr w:type="spellStart"/>
      <w:r>
        <w:t>Ltitud</w:t>
      </w:r>
      <w:proofErr w:type="spellEnd"/>
      <w:r>
        <w:t xml:space="preserve"> y Longitud)</w:t>
      </w:r>
    </w:p>
  </w:comment>
  <w:comment w:id="151" w:author="Angel Aguilar" w:date="2024-10-22T21:55:00Z" w:initials="AA">
    <w:p w14:paraId="72F94814" w14:textId="163FAFC4" w:rsidR="00D7716C" w:rsidRDefault="00D7716C">
      <w:pPr>
        <w:pStyle w:val="Textocomentario"/>
      </w:pPr>
      <w:r>
        <w:rPr>
          <w:rStyle w:val="Refdecomentario"/>
        </w:rPr>
        <w:annotationRef/>
      </w:r>
      <w:r>
        <w:t>Es necesario que esta abreviatura esté descrita previamente</w:t>
      </w:r>
    </w:p>
  </w:comment>
  <w:comment w:id="154" w:author="Angel Aguilar" w:date="2024-10-22T21:57:00Z" w:initials="AA">
    <w:p w14:paraId="24469F76" w14:textId="0C38F904" w:rsidR="00D7716C" w:rsidRDefault="00D7716C">
      <w:pPr>
        <w:pStyle w:val="Textocomentario"/>
      </w:pPr>
      <w:r>
        <w:rPr>
          <w:rStyle w:val="Refdecomentario"/>
        </w:rPr>
        <w:annotationRef/>
      </w:r>
      <w:r>
        <w:t>Seleccionadas, identificadas</w:t>
      </w:r>
    </w:p>
  </w:comment>
  <w:comment w:id="155" w:author="Angel Aguilar" w:date="2024-11-08T20:41:00Z" w:initials="AA">
    <w:p w14:paraId="0362B907" w14:textId="707108AA" w:rsidR="00D7716C" w:rsidRDefault="00D7716C">
      <w:pPr>
        <w:pStyle w:val="Textocomentario"/>
      </w:pPr>
      <w:r>
        <w:rPr>
          <w:rStyle w:val="Refdecomentario"/>
        </w:rPr>
        <w:annotationRef/>
      </w:r>
      <w:r>
        <w:t>formación vegetal/ecosistema/tipo de bosque/tipo de vegetación</w:t>
      </w:r>
    </w:p>
  </w:comment>
  <w:comment w:id="162" w:author="Angel Aguilar" w:date="2024-10-22T22:01:00Z" w:initials="AA">
    <w:p w14:paraId="3185E903" w14:textId="6AFE0051" w:rsidR="00D7716C" w:rsidRDefault="00D7716C">
      <w:pPr>
        <w:pStyle w:val="Textocomentario"/>
      </w:pPr>
      <w:r>
        <w:rPr>
          <w:rStyle w:val="Refdecomentario"/>
        </w:rPr>
        <w:annotationRef/>
      </w:r>
      <w:r>
        <w:t>¿Cuál es el motivo para utilizar las formaciones vegetales y no los ecosistemas?</w:t>
      </w:r>
    </w:p>
  </w:comment>
  <w:comment w:id="163" w:author="Angel Aguilar" w:date="2024-11-08T20:43:00Z" w:initials="AA">
    <w:p w14:paraId="15B1AF01" w14:textId="1EBAA62B" w:rsidR="00D7716C" w:rsidRDefault="00D7716C">
      <w:pPr>
        <w:pStyle w:val="Textocomentario"/>
      </w:pPr>
      <w:r>
        <w:rPr>
          <w:rStyle w:val="Refdecomentario"/>
        </w:rPr>
        <w:annotationRef/>
      </w:r>
      <w:r>
        <w:t>formación vegetal/ecosistema/tipo de bosque/tipo de vegetación</w:t>
      </w:r>
    </w:p>
  </w:comment>
  <w:comment w:id="164" w:author="Angel Aguilar" w:date="2024-10-22T22:04:00Z" w:initials="AA">
    <w:p w14:paraId="2D5F18FD" w14:textId="5F6C6EF0" w:rsidR="00D7716C" w:rsidRDefault="00D7716C">
      <w:pPr>
        <w:pStyle w:val="Textocomentario"/>
      </w:pPr>
      <w:r>
        <w:rPr>
          <w:rStyle w:val="Refdecomentario"/>
        </w:rPr>
        <w:annotationRef/>
      </w:r>
      <w:r>
        <w:t>Revisar la redacción y los tiempos en los que se describen las formaciones</w:t>
      </w:r>
    </w:p>
  </w:comment>
  <w:comment w:id="166" w:author="Angel Aguilar" w:date="2024-11-08T17:55:00Z" w:initials="AA">
    <w:p w14:paraId="7179B303" w14:textId="29D8CDE4" w:rsidR="00D7716C" w:rsidRDefault="00D7716C">
      <w:pPr>
        <w:pStyle w:val="Textocomentario"/>
      </w:pPr>
      <w:r>
        <w:rPr>
          <w:rStyle w:val="Refdecomentario"/>
        </w:rPr>
        <w:annotationRef/>
      </w:r>
      <w:r>
        <w:t>¿Está citada la base de datos en otra parte del documento??</w:t>
      </w:r>
    </w:p>
  </w:comment>
  <w:comment w:id="175" w:author="Angel Aguilar" w:date="2024-10-22T22:06:00Z" w:initials="AA">
    <w:p w14:paraId="650BDD92" w14:textId="020AACE9" w:rsidR="00D7716C" w:rsidRDefault="00D7716C">
      <w:pPr>
        <w:pStyle w:val="Textocomentario"/>
      </w:pPr>
      <w:r>
        <w:rPr>
          <w:rStyle w:val="Refdecomentario"/>
        </w:rPr>
        <w:annotationRef/>
      </w:r>
      <w:r>
        <w:t>especímenes registrados</w:t>
      </w:r>
    </w:p>
  </w:comment>
  <w:comment w:id="191" w:author="Angel Aguilar" w:date="2024-11-08T22:14:00Z" w:initials="AA">
    <w:p w14:paraId="54E2E642" w14:textId="129CBD37" w:rsidR="006760E5" w:rsidRDefault="006760E5">
      <w:pPr>
        <w:pStyle w:val="Textocomentario"/>
      </w:pPr>
      <w:r>
        <w:rPr>
          <w:rStyle w:val="Refdecomentario"/>
        </w:rPr>
        <w:annotationRef/>
      </w:r>
      <w:proofErr w:type="gramStart"/>
      <w:r w:rsidR="004C5711">
        <w:t>El algoritmo aplica algún tipo de distancia?</w:t>
      </w:r>
      <w:proofErr w:type="gramEnd"/>
      <w:r w:rsidR="004C5711">
        <w:t xml:space="preserve"> O únicamente por ubicación y cercanía en altitud</w:t>
      </w:r>
    </w:p>
  </w:comment>
  <w:comment w:id="200" w:author="Angel Aguilar" w:date="2024-11-08T22:17:00Z" w:initials="AA">
    <w:p w14:paraId="2213B522" w14:textId="4C5DCDF4" w:rsidR="004C5711" w:rsidRDefault="004C5711">
      <w:pPr>
        <w:pStyle w:val="Textocomentario"/>
      </w:pPr>
      <w:r>
        <w:rPr>
          <w:rStyle w:val="Refdecomentario"/>
        </w:rPr>
        <w:annotationRef/>
      </w:r>
      <w:proofErr w:type="gramStart"/>
      <w:r>
        <w:t xml:space="preserve">Como se generó </w:t>
      </w:r>
      <w:r w:rsidRPr="004C5711">
        <w:t>aleatorización de las parcelas</w:t>
      </w:r>
      <w:r>
        <w:t>?</w:t>
      </w:r>
      <w:proofErr w:type="gramEnd"/>
    </w:p>
  </w:comment>
  <w:comment w:id="199" w:author="Angel Aguilar" w:date="2024-11-08T18:42:00Z" w:initials="AA">
    <w:p w14:paraId="6574E8CB" w14:textId="415A5FBF" w:rsidR="00D7716C" w:rsidRDefault="00D7716C">
      <w:pPr>
        <w:pStyle w:val="Textocomentario"/>
      </w:pPr>
      <w:r>
        <w:rPr>
          <w:rStyle w:val="Refdecomentario"/>
        </w:rPr>
        <w:annotationRef/>
      </w:r>
      <w:r>
        <w:t>se reunieron de manera aleatoria las parcelas, según el factor agrupamiento o escala de análisis</w:t>
      </w:r>
    </w:p>
  </w:comment>
  <w:comment w:id="201" w:author="Angel Aguilar" w:date="2024-11-08T20:50:00Z" w:initials="AA">
    <w:p w14:paraId="67069088" w14:textId="7DFB5B59" w:rsidR="0073502D" w:rsidRDefault="0073502D">
      <w:pPr>
        <w:pStyle w:val="Textocomentario"/>
      </w:pPr>
      <w:r>
        <w:rPr>
          <w:rStyle w:val="Refdecomentario"/>
        </w:rPr>
        <w:annotationRef/>
      </w:r>
      <w:r>
        <w:t>De las parcelas de cada grupo</w:t>
      </w:r>
    </w:p>
  </w:comment>
  <w:comment w:id="204" w:author="Angel Aguilar" w:date="2024-11-08T22:19:00Z" w:initials="AA">
    <w:p w14:paraId="45B2EECB" w14:textId="04746CDA" w:rsidR="004C5711" w:rsidRDefault="004C5711">
      <w:pPr>
        <w:pStyle w:val="Textocomentario"/>
      </w:pPr>
      <w:r>
        <w:rPr>
          <w:rStyle w:val="Refdecomentario"/>
        </w:rPr>
        <w:annotationRef/>
      </w:r>
      <w:proofErr w:type="gramStart"/>
      <w:r>
        <w:t>Por qué estas escalas o estas áreas?</w:t>
      </w:r>
      <w:proofErr w:type="gramEnd"/>
    </w:p>
  </w:comment>
  <w:comment w:id="203" w:author="Angel Aguilar" w:date="2024-11-08T18:45:00Z" w:initials="AA">
    <w:p w14:paraId="5A9CC6D2" w14:textId="3D20B805" w:rsidR="00D7716C" w:rsidRDefault="00D7716C">
      <w:pPr>
        <w:pStyle w:val="Textocomentario"/>
      </w:pPr>
      <w:r>
        <w:rPr>
          <w:rStyle w:val="Refdecomentario"/>
        </w:rPr>
        <w:annotationRef/>
      </w:r>
      <w:r>
        <w:t xml:space="preserve">Sería necesario aclarar esta parte. </w:t>
      </w:r>
      <w:proofErr w:type="gramStart"/>
      <w:r>
        <w:t>Se menciona que las parcelas son de 10 m de diámetro (78,5 m</w:t>
      </w:r>
      <w:r>
        <w:rPr>
          <w:rFonts w:cs="Times New Roman"/>
        </w:rPr>
        <w:t>²</w:t>
      </w:r>
      <w:r>
        <w:t xml:space="preserve">), en </w:t>
      </w:r>
      <w:proofErr w:type="spellStart"/>
      <w:r>
        <w:t>que</w:t>
      </w:r>
      <w:proofErr w:type="spellEnd"/>
      <w:r>
        <w:t xml:space="preserve"> momento se pasaran a ser 25 m</w:t>
      </w:r>
      <w:r>
        <w:rPr>
          <w:rFonts w:cs="Times New Roman"/>
        </w:rPr>
        <w:t>²?</w:t>
      </w:r>
      <w:proofErr w:type="gramEnd"/>
    </w:p>
  </w:comment>
  <w:comment w:id="205" w:author="Angel Aguilar" w:date="2024-11-08T22:24:00Z" w:initials="AA">
    <w:p w14:paraId="608D4B5E" w14:textId="2DF9AFBC" w:rsidR="005F48FB" w:rsidRDefault="005F48FB">
      <w:pPr>
        <w:pStyle w:val="Textocomentario"/>
      </w:pPr>
      <w:r>
        <w:rPr>
          <w:rStyle w:val="Refdecomentario"/>
        </w:rPr>
        <w:annotationRef/>
      </w:r>
      <w:proofErr w:type="gramStart"/>
      <w:r>
        <w:t>El promedio representa la información de todas las parcelas, es decir hay poca variabilidad?</w:t>
      </w:r>
      <w:proofErr w:type="gramEnd"/>
    </w:p>
  </w:comment>
  <w:comment w:id="206" w:author="Angel Aguilar" w:date="2024-11-08T18:53:00Z" w:initials="AA">
    <w:p w14:paraId="45C33AA0" w14:textId="2CC62E23" w:rsidR="00D7716C" w:rsidRDefault="00D7716C">
      <w:pPr>
        <w:pStyle w:val="Textocomentario"/>
      </w:pPr>
      <w:r>
        <w:rPr>
          <w:rStyle w:val="Refdecomentario"/>
        </w:rPr>
        <w:annotationRef/>
      </w:r>
      <w:proofErr w:type="gramStart"/>
      <w:r>
        <w:t>Considerando los 12 grupos mencionados?</w:t>
      </w:r>
      <w:proofErr w:type="gramEnd"/>
    </w:p>
  </w:comment>
  <w:comment w:id="207" w:author="Angel Aguilar" w:date="2024-11-08T22:38:00Z" w:initials="AA">
    <w:p w14:paraId="0C55F5EB" w14:textId="54AA50DB" w:rsidR="00734F7F" w:rsidRDefault="00734F7F">
      <w:pPr>
        <w:pStyle w:val="Textocomentario"/>
      </w:pPr>
      <w:r>
        <w:rPr>
          <w:rStyle w:val="Refdecomentario"/>
        </w:rPr>
        <w:annotationRef/>
      </w:r>
      <w:proofErr w:type="gramStart"/>
      <w:r>
        <w:t>Cual fue el número de iteraciones?</w:t>
      </w:r>
      <w:proofErr w:type="gramEnd"/>
    </w:p>
  </w:comment>
  <w:comment w:id="208" w:author="Angel Aguilar" w:date="2024-11-08T22:39:00Z" w:initials="AA">
    <w:p w14:paraId="24ECC54A" w14:textId="26C43C6C" w:rsidR="00734F7F" w:rsidRDefault="00734F7F">
      <w:pPr>
        <w:pStyle w:val="Textocomentario"/>
      </w:pPr>
      <w:r>
        <w:rPr>
          <w:rStyle w:val="Refdecomentario"/>
        </w:rPr>
        <w:annotationRef/>
      </w:r>
      <w:proofErr w:type="gramStart"/>
      <w:r>
        <w:t>Como se justifica la escala máxima?</w:t>
      </w:r>
      <w:proofErr w:type="gramEnd"/>
    </w:p>
  </w:comment>
  <w:comment w:id="221" w:author="Angel Aguilar" w:date="2024-11-08T20:37:00Z" w:initials="AA">
    <w:p w14:paraId="5EF43985" w14:textId="57C8590D" w:rsidR="00D7716C" w:rsidRDefault="00D7716C">
      <w:pPr>
        <w:pStyle w:val="Textocomentario"/>
      </w:pPr>
      <w:r>
        <w:rPr>
          <w:rStyle w:val="Refdecomentario"/>
        </w:rPr>
        <w:annotationRef/>
      </w:r>
      <w:r>
        <w:t>relacionada</w:t>
      </w:r>
    </w:p>
  </w:comment>
  <w:comment w:id="225" w:author="Angel Aguilar" w:date="2024-11-08T22:50:00Z" w:initials="AA">
    <w:p w14:paraId="71CFF24F" w14:textId="608C2481" w:rsidR="004D0DD9" w:rsidRDefault="004D0DD9">
      <w:pPr>
        <w:pStyle w:val="Textocomentario"/>
      </w:pPr>
      <w:r>
        <w:rPr>
          <w:rStyle w:val="Refdecomentario"/>
        </w:rPr>
        <w:annotationRef/>
      </w:r>
      <w:r>
        <w:t>Se recomienda detallar el resultado de p</w:t>
      </w:r>
    </w:p>
  </w:comment>
  <w:comment w:id="226" w:author="Angel Aguilar" w:date="2024-11-08T20:39:00Z" w:initials="AA">
    <w:p w14:paraId="3C0D23A9" w14:textId="325A39D0" w:rsidR="00D7716C" w:rsidRDefault="00D7716C">
      <w:pPr>
        <w:pStyle w:val="Textocomentario"/>
      </w:pPr>
      <w:r>
        <w:rPr>
          <w:rStyle w:val="Refdecomentario"/>
        </w:rPr>
        <w:annotationRef/>
      </w:r>
      <w:r>
        <w:t>Sugiero redactarlos en manera secuencial, de mayor a menor o viceversa</w:t>
      </w:r>
    </w:p>
  </w:comment>
  <w:comment w:id="234" w:author="Angel Aguilar" w:date="2024-11-08T20:46:00Z" w:initials="AA">
    <w:p w14:paraId="79857F02" w14:textId="46A8F0F8" w:rsidR="00D7716C" w:rsidRDefault="00D7716C">
      <w:pPr>
        <w:pStyle w:val="Textocomentario"/>
      </w:pPr>
      <w:r>
        <w:rPr>
          <w:rStyle w:val="Refdecomentario"/>
        </w:rPr>
        <w:annotationRef/>
      </w:r>
      <w:r>
        <w:t>E</w:t>
      </w:r>
      <w:r w:rsidR="0073502D">
        <w:t xml:space="preserve">l aumento de la escala depende de cuantas parcelas constan en cada </w:t>
      </w:r>
      <w:proofErr w:type="spellStart"/>
      <w:proofErr w:type="gramStart"/>
      <w:r w:rsidR="0073502D">
        <w:t>grupo?</w:t>
      </w:r>
      <w:proofErr w:type="spellEnd"/>
      <w:proofErr w:type="gramEnd"/>
    </w:p>
  </w:comment>
  <w:comment w:id="237" w:author="Angel Aguilar" w:date="2024-11-08T23:03:00Z" w:initials="AA">
    <w:p w14:paraId="5F339B20" w14:textId="3BDBC596" w:rsidR="003429BB" w:rsidRDefault="003429BB">
      <w:pPr>
        <w:pStyle w:val="Textocomentario"/>
      </w:pPr>
      <w:r>
        <w:rPr>
          <w:rStyle w:val="Refdecomentario"/>
        </w:rPr>
        <w:annotationRef/>
      </w:r>
      <w:proofErr w:type="spellStart"/>
      <w:proofErr w:type="gramStart"/>
      <w:r>
        <w:t>Cuales</w:t>
      </w:r>
      <w:proofErr w:type="spellEnd"/>
      <w:r>
        <w:t xml:space="preserve"> son las escalas del análisis?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F425C" w15:done="0"/>
  <w15:commentEx w15:paraId="44F1B337" w15:done="0"/>
  <w15:commentEx w15:paraId="07751F1F" w15:done="0"/>
  <w15:commentEx w15:paraId="3AAAB48F" w15:done="0"/>
  <w15:commentEx w15:paraId="77D95503" w15:done="0"/>
  <w15:commentEx w15:paraId="02634921" w15:done="0"/>
  <w15:commentEx w15:paraId="2462D54E" w15:done="0"/>
  <w15:commentEx w15:paraId="05B574BF" w15:done="0"/>
  <w15:commentEx w15:paraId="01709444" w15:done="0"/>
  <w15:commentEx w15:paraId="70B45BFF" w15:done="0"/>
  <w15:commentEx w15:paraId="366AE688" w15:done="0"/>
  <w15:commentEx w15:paraId="67B036F1" w15:done="0"/>
  <w15:commentEx w15:paraId="1D217B2A" w15:done="0"/>
  <w15:commentEx w15:paraId="61FD660D" w15:done="0"/>
  <w15:commentEx w15:paraId="0A185E2E" w15:done="0"/>
  <w15:commentEx w15:paraId="09AB4701" w15:done="0"/>
  <w15:commentEx w15:paraId="566C585B" w15:done="0"/>
  <w15:commentEx w15:paraId="6CB3B3F8" w15:done="0"/>
  <w15:commentEx w15:paraId="4F75AF63" w15:done="0"/>
  <w15:commentEx w15:paraId="30D0EBC2" w15:done="0"/>
  <w15:commentEx w15:paraId="489D726A" w15:done="0"/>
  <w15:commentEx w15:paraId="0070F465" w15:done="0"/>
  <w15:commentEx w15:paraId="52594013" w15:done="0"/>
  <w15:commentEx w15:paraId="68BEDA8A" w15:done="0"/>
  <w15:commentEx w15:paraId="2F004641" w15:done="0"/>
  <w15:commentEx w15:paraId="2B4BBA70" w15:done="0"/>
  <w15:commentEx w15:paraId="72F94814" w15:done="0"/>
  <w15:commentEx w15:paraId="24469F76" w15:done="0"/>
  <w15:commentEx w15:paraId="0362B907" w15:done="0"/>
  <w15:commentEx w15:paraId="3185E903" w15:done="0"/>
  <w15:commentEx w15:paraId="15B1AF01" w15:done="0"/>
  <w15:commentEx w15:paraId="2D5F18FD" w15:done="0"/>
  <w15:commentEx w15:paraId="7179B303" w15:done="0"/>
  <w15:commentEx w15:paraId="650BDD92" w15:done="0"/>
  <w15:commentEx w15:paraId="54E2E642" w15:done="0"/>
  <w15:commentEx w15:paraId="2213B522" w15:done="0"/>
  <w15:commentEx w15:paraId="6574E8CB" w15:done="0"/>
  <w15:commentEx w15:paraId="67069088" w15:done="0"/>
  <w15:commentEx w15:paraId="45B2EECB" w15:done="0"/>
  <w15:commentEx w15:paraId="5A9CC6D2" w15:done="0"/>
  <w15:commentEx w15:paraId="608D4B5E" w15:done="0"/>
  <w15:commentEx w15:paraId="45C33AA0" w15:done="0"/>
  <w15:commentEx w15:paraId="0C55F5EB" w15:done="0"/>
  <w15:commentEx w15:paraId="24ECC54A" w15:done="0"/>
  <w15:commentEx w15:paraId="5EF43985" w15:done="0"/>
  <w15:commentEx w15:paraId="71CFF24F" w15:done="0"/>
  <w15:commentEx w15:paraId="3C0D23A9" w15:done="0"/>
  <w15:commentEx w15:paraId="79857F02" w15:done="0"/>
  <w15:commentEx w15:paraId="5F339B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F425C" w16cid:durableId="2ABA0E34"/>
  <w16cid:commentId w16cid:paraId="44F1B337" w16cid:durableId="2ABA0E59"/>
  <w16cid:commentId w16cid:paraId="07751F1F" w16cid:durableId="2ABA1175"/>
  <w16cid:commentId w16cid:paraId="3AAAB48F" w16cid:durableId="2ABB8F3A"/>
  <w16cid:commentId w16cid:paraId="77D95503" w16cid:durableId="2ABBA3B3"/>
  <w16cid:commentId w16cid:paraId="02634921" w16cid:durableId="2AC471CC"/>
  <w16cid:commentId w16cid:paraId="2462D54E" w16cid:durableId="2AD8D4C5"/>
  <w16cid:commentId w16cid:paraId="05B574BF" w16cid:durableId="2ABBAC6D"/>
  <w16cid:commentId w16cid:paraId="01709444" w16cid:durableId="2ABBACAC"/>
  <w16cid:commentId w16cid:paraId="70B45BFF" w16cid:durableId="2ABBB6A3"/>
  <w16cid:commentId w16cid:paraId="366AE688" w16cid:durableId="2ABD0B9E"/>
  <w16cid:commentId w16cid:paraId="67B036F1" w16cid:durableId="2ABD0F6F"/>
  <w16cid:commentId w16cid:paraId="1D217B2A" w16cid:durableId="2ABD5B80"/>
  <w16cid:commentId w16cid:paraId="61FD660D" w16cid:durableId="2AC152C8"/>
  <w16cid:commentId w16cid:paraId="0A185E2E" w16cid:durableId="2AC152E0"/>
  <w16cid:commentId w16cid:paraId="09AB4701" w16cid:durableId="2AC15340"/>
  <w16cid:commentId w16cid:paraId="566C585B" w16cid:durableId="2AC153AC"/>
  <w16cid:commentId w16cid:paraId="6CB3B3F8" w16cid:durableId="2AC1540E"/>
  <w16cid:commentId w16cid:paraId="4F75AF63" w16cid:durableId="2AC1543B"/>
  <w16cid:commentId w16cid:paraId="30D0EBC2" w16cid:durableId="2AC154BB"/>
  <w16cid:commentId w16cid:paraId="489D726A" w16cid:durableId="2AC29AE8"/>
  <w16cid:commentId w16cid:paraId="0070F465" w16cid:durableId="2AC29AFD"/>
  <w16cid:commentId w16cid:paraId="52594013" w16cid:durableId="2AC29BBC"/>
  <w16cid:commentId w16cid:paraId="68BEDA8A" w16cid:durableId="2AC29C2C"/>
  <w16cid:commentId w16cid:paraId="2F004641" w16cid:durableId="2AC29C76"/>
  <w16cid:commentId w16cid:paraId="2B4BBA70" w16cid:durableId="2AC29CC4"/>
  <w16cid:commentId w16cid:paraId="72F94814" w16cid:durableId="2AC29DBD"/>
  <w16cid:commentId w16cid:paraId="24469F76" w16cid:durableId="2AC29E61"/>
  <w16cid:commentId w16cid:paraId="0362B907" w16cid:durableId="2AD8F615"/>
  <w16cid:commentId w16cid:paraId="3185E903" w16cid:durableId="2AC29F29"/>
  <w16cid:commentId w16cid:paraId="15B1AF01" w16cid:durableId="2AD8F676"/>
  <w16cid:commentId w16cid:paraId="2D5F18FD" w16cid:durableId="2AC29FF5"/>
  <w16cid:commentId w16cid:paraId="7179B303" w16cid:durableId="2AD8CF18"/>
  <w16cid:commentId w16cid:paraId="650BDD92" w16cid:durableId="2AC2A081"/>
  <w16cid:commentId w16cid:paraId="54E2E642" w16cid:durableId="2AD90BB5"/>
  <w16cid:commentId w16cid:paraId="2213B522" w16cid:durableId="2AD90C6A"/>
  <w16cid:commentId w16cid:paraId="6574E8CB" w16cid:durableId="2AD8DA00"/>
  <w16cid:commentId w16cid:paraId="67069088" w16cid:durableId="2AD8F7F9"/>
  <w16cid:commentId w16cid:paraId="45B2EECB" w16cid:durableId="2AD90CF3"/>
  <w16cid:commentId w16cid:paraId="5A9CC6D2" w16cid:durableId="2AD8DAC5"/>
  <w16cid:commentId w16cid:paraId="608D4B5E" w16cid:durableId="2AD90E31"/>
  <w16cid:commentId w16cid:paraId="45C33AA0" w16cid:durableId="2AD8DC8D"/>
  <w16cid:commentId w16cid:paraId="0C55F5EB" w16cid:durableId="2AD9116E"/>
  <w16cid:commentId w16cid:paraId="24ECC54A" w16cid:durableId="2AD911A5"/>
  <w16cid:commentId w16cid:paraId="5EF43985" w16cid:durableId="2AD8F508"/>
  <w16cid:commentId w16cid:paraId="71CFF24F" w16cid:durableId="2AD91449"/>
  <w16cid:commentId w16cid:paraId="3C0D23A9" w16cid:durableId="2AD8F564"/>
  <w16cid:commentId w16cid:paraId="79857F02" w16cid:durableId="2AD8F71A"/>
  <w16cid:commentId w16cid:paraId="5F339B20" w16cid:durableId="2AD91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8C9E7" w14:textId="77777777" w:rsidR="00E93371" w:rsidRDefault="00E93371">
      <w:pPr>
        <w:spacing w:after="0"/>
      </w:pPr>
      <w:r>
        <w:separator/>
      </w:r>
    </w:p>
  </w:endnote>
  <w:endnote w:type="continuationSeparator" w:id="0">
    <w:p w14:paraId="4E80A198" w14:textId="77777777" w:rsidR="00E93371" w:rsidRDefault="00E933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42282442"/>
      <w:docPartObj>
        <w:docPartGallery w:val="Page Numbers (Bottom of Page)"/>
        <w:docPartUnique/>
      </w:docPartObj>
    </w:sdtPr>
    <w:sdtContent>
      <w:p w14:paraId="1F6BA925" w14:textId="77777777" w:rsidR="00D7716C" w:rsidRDefault="00D7716C" w:rsidP="00E1126C">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0</w:t>
        </w:r>
        <w:r>
          <w:rPr>
            <w:rStyle w:val="Nmerodepgina"/>
          </w:rPr>
          <w:fldChar w:fldCharType="end"/>
        </w:r>
      </w:p>
    </w:sdtContent>
  </w:sdt>
  <w:p w14:paraId="0044C2B8" w14:textId="77777777" w:rsidR="00D7716C" w:rsidRDefault="00D7716C" w:rsidP="00E1126C">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28616856"/>
      <w:docPartObj>
        <w:docPartGallery w:val="Page Numbers (Bottom of Page)"/>
        <w:docPartUnique/>
      </w:docPartObj>
    </w:sdtPr>
    <w:sdtContent>
      <w:p w14:paraId="271EC074" w14:textId="77777777" w:rsidR="00D7716C" w:rsidRDefault="00D7716C" w:rsidP="00E1126C">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1C9D8E9" w14:textId="77777777" w:rsidR="00D7716C" w:rsidRDefault="00D7716C" w:rsidP="00E1126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4AC35" w14:textId="77777777" w:rsidR="00E93371" w:rsidRDefault="00E93371">
      <w:pPr>
        <w:spacing w:after="0"/>
      </w:pPr>
      <w:r>
        <w:separator/>
      </w:r>
    </w:p>
  </w:footnote>
  <w:footnote w:type="continuationSeparator" w:id="0">
    <w:p w14:paraId="34AFEBB5" w14:textId="77777777" w:rsidR="00E93371" w:rsidRDefault="00E933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3"/>
  </w:num>
  <w:num w:numId="13">
    <w:abstractNumId w:val="22"/>
  </w:num>
  <w:num w:numId="14">
    <w:abstractNumId w:val="21"/>
  </w:num>
  <w:num w:numId="15">
    <w:abstractNumId w:val="20"/>
  </w:num>
  <w:num w:numId="16">
    <w:abstractNumId w:val="14"/>
  </w:num>
  <w:num w:numId="17">
    <w:abstractNumId w:val="15"/>
  </w:num>
  <w:num w:numId="18">
    <w:abstractNumId w:val="25"/>
  </w:num>
  <w:num w:numId="19">
    <w:abstractNumId w:val="19"/>
  </w:num>
  <w:num w:numId="20">
    <w:abstractNumId w:val="24"/>
  </w:num>
  <w:num w:numId="21">
    <w:abstractNumId w:val="12"/>
  </w:num>
  <w:num w:numId="22">
    <w:abstractNumId w:val="16"/>
  </w:num>
  <w:num w:numId="23">
    <w:abstractNumId w:val="18"/>
  </w:num>
  <w:num w:numId="24">
    <w:abstractNumId w:val="11"/>
  </w:num>
  <w:num w:numId="25">
    <w:abstractNumId w:val="17"/>
  </w:num>
  <w:num w:numId="26">
    <w:abstractNumId w:val="10"/>
  </w:num>
  <w:num w:numId="27">
    <w:abstractNumId w:val="10"/>
  </w:num>
  <w:num w:numId="28">
    <w:abstractNumId w:val="10"/>
  </w:num>
  <w:num w:numId="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el Aguilar">
    <w15:presenceInfo w15:providerId="None" w15:userId="Angel Aguil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9BF"/>
    <w:rsid w:val="00043560"/>
    <w:rsid w:val="000E18D8"/>
    <w:rsid w:val="00132C75"/>
    <w:rsid w:val="00135DEF"/>
    <w:rsid w:val="001532AA"/>
    <w:rsid w:val="001C1400"/>
    <w:rsid w:val="00265529"/>
    <w:rsid w:val="00271DA0"/>
    <w:rsid w:val="00280B8E"/>
    <w:rsid w:val="00285BE8"/>
    <w:rsid w:val="00286470"/>
    <w:rsid w:val="002A5F38"/>
    <w:rsid w:val="002B6673"/>
    <w:rsid w:val="002B7A41"/>
    <w:rsid w:val="002C2014"/>
    <w:rsid w:val="002D33A9"/>
    <w:rsid w:val="003429BB"/>
    <w:rsid w:val="00360D7F"/>
    <w:rsid w:val="0037392F"/>
    <w:rsid w:val="00386898"/>
    <w:rsid w:val="00443450"/>
    <w:rsid w:val="004532F2"/>
    <w:rsid w:val="00472826"/>
    <w:rsid w:val="004A3F6D"/>
    <w:rsid w:val="004C5711"/>
    <w:rsid w:val="004D0DD9"/>
    <w:rsid w:val="005602C5"/>
    <w:rsid w:val="00580AEB"/>
    <w:rsid w:val="005825D7"/>
    <w:rsid w:val="005B0037"/>
    <w:rsid w:val="005C39BF"/>
    <w:rsid w:val="005F48FB"/>
    <w:rsid w:val="00602547"/>
    <w:rsid w:val="006178CF"/>
    <w:rsid w:val="00622160"/>
    <w:rsid w:val="006760E5"/>
    <w:rsid w:val="006777B8"/>
    <w:rsid w:val="0068455B"/>
    <w:rsid w:val="006941BE"/>
    <w:rsid w:val="00697DF0"/>
    <w:rsid w:val="006B6864"/>
    <w:rsid w:val="00727766"/>
    <w:rsid w:val="00734F7F"/>
    <w:rsid w:val="0073502D"/>
    <w:rsid w:val="007363F4"/>
    <w:rsid w:val="00786D95"/>
    <w:rsid w:val="007D5DAC"/>
    <w:rsid w:val="0080558E"/>
    <w:rsid w:val="00812413"/>
    <w:rsid w:val="00813590"/>
    <w:rsid w:val="008363F1"/>
    <w:rsid w:val="00856617"/>
    <w:rsid w:val="00985849"/>
    <w:rsid w:val="00994B45"/>
    <w:rsid w:val="009F718E"/>
    <w:rsid w:val="00A135C6"/>
    <w:rsid w:val="00A30579"/>
    <w:rsid w:val="00A67A92"/>
    <w:rsid w:val="00A738F0"/>
    <w:rsid w:val="00A9610D"/>
    <w:rsid w:val="00B2797E"/>
    <w:rsid w:val="00BD23F2"/>
    <w:rsid w:val="00C1243E"/>
    <w:rsid w:val="00C60056"/>
    <w:rsid w:val="00CB4672"/>
    <w:rsid w:val="00CD026A"/>
    <w:rsid w:val="00CD227A"/>
    <w:rsid w:val="00CF7A41"/>
    <w:rsid w:val="00D02BD6"/>
    <w:rsid w:val="00D054DD"/>
    <w:rsid w:val="00D17865"/>
    <w:rsid w:val="00D7716C"/>
    <w:rsid w:val="00DC48F4"/>
    <w:rsid w:val="00DE5FEA"/>
    <w:rsid w:val="00E1126C"/>
    <w:rsid w:val="00E14205"/>
    <w:rsid w:val="00E2446A"/>
    <w:rsid w:val="00E249B3"/>
    <w:rsid w:val="00E70B3B"/>
    <w:rsid w:val="00E93371"/>
    <w:rsid w:val="00E96A99"/>
    <w:rsid w:val="00EE3D4A"/>
    <w:rsid w:val="00F6305D"/>
    <w:rsid w:val="00FC7F8A"/>
    <w:rsid w:val="00FF7B8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2B58"/>
  <w15:docId w15:val="{869046B5-7608-487C-B18C-5FC3AB4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390B"/>
    <w:rPr>
      <w:rFonts w:ascii="Times New Roman" w:hAnsi="Times New Roman"/>
      <w:lang w:val="es-EC"/>
    </w:rPr>
  </w:style>
  <w:style w:type="paragraph" w:styleId="Ttulo1">
    <w:name w:val="heading 1"/>
    <w:basedOn w:val="Normal"/>
    <w:next w:val="Textoindependiente"/>
    <w:uiPriority w:val="9"/>
    <w:qFormat/>
    <w:rsid w:val="00F8217B"/>
    <w:pPr>
      <w:keepNext/>
      <w:keepLines/>
      <w:numPr>
        <w:numId w:val="20"/>
      </w:numPr>
      <w:spacing w:before="480" w:after="0"/>
      <w:outlineLvl w:val="0"/>
    </w:pPr>
    <w:rPr>
      <w:rFonts w:eastAsiaTheme="majorEastAsia" w:cstheme="majorBidi"/>
      <w:b/>
      <w:bCs/>
      <w:color w:val="000000" w:themeColor="text1"/>
      <w:szCs w:val="32"/>
    </w:rPr>
  </w:style>
  <w:style w:type="paragraph" w:styleId="Ttulo2">
    <w:name w:val="heading 2"/>
    <w:basedOn w:val="Normal"/>
    <w:next w:val="Textoindependiente"/>
    <w:uiPriority w:val="9"/>
    <w:unhideWhenUsed/>
    <w:qFormat/>
    <w:rsid w:val="00F8217B"/>
    <w:pPr>
      <w:keepNext/>
      <w:keepLines/>
      <w:numPr>
        <w:ilvl w:val="1"/>
        <w:numId w:val="20"/>
      </w:numPr>
      <w:spacing w:before="200" w:after="0"/>
      <w:outlineLvl w:val="1"/>
    </w:pPr>
    <w:rPr>
      <w:rFonts w:eastAsiaTheme="majorEastAsia" w:cstheme="majorBidi"/>
      <w:b/>
      <w:bCs/>
      <w:color w:val="000000" w:themeColor="text1"/>
      <w:szCs w:val="32"/>
    </w:rPr>
  </w:style>
  <w:style w:type="paragraph" w:styleId="Ttulo3">
    <w:name w:val="heading 3"/>
    <w:basedOn w:val="Normal"/>
    <w:next w:val="Textoindependien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tulo4">
    <w:name w:val="heading 4"/>
    <w:basedOn w:val="Normal"/>
    <w:next w:val="Textoindependien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tulo5">
    <w:name w:val="heading 5"/>
    <w:basedOn w:val="Normal"/>
    <w:next w:val="Textoindependien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tulo6">
    <w:name w:val="heading 6"/>
    <w:basedOn w:val="Normal"/>
    <w:next w:val="Textoindependien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tulo7">
    <w:name w:val="heading 7"/>
    <w:basedOn w:val="Normal"/>
    <w:next w:val="Textoindependien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tulo8">
    <w:name w:val="heading 8"/>
    <w:basedOn w:val="Normal"/>
    <w:next w:val="Textoindependien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tulo9">
    <w:name w:val="heading 9"/>
    <w:basedOn w:val="Normal"/>
    <w:next w:val="Textoindependien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F8217B"/>
    <w:pPr>
      <w:spacing w:before="180" w:after="180"/>
      <w:jc w:val="both"/>
    </w:pPr>
  </w:style>
  <w:style w:type="paragraph" w:customStyle="1" w:styleId="FirstParagraph">
    <w:name w:val="First Paragraph"/>
    <w:basedOn w:val="Textoindependiente"/>
    <w:next w:val="Textoindependiente"/>
    <w:qFormat/>
    <w:rsid w:val="00F8217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tulo">
    <w:name w:val="Subtitle"/>
    <w:basedOn w:val="Ttulo"/>
    <w:next w:val="Textoindependiente"/>
    <w:qFormat/>
    <w:rsid w:val="009137D8"/>
    <w:pPr>
      <w:pBdr>
        <w:bottom w:val="none" w:sz="0" w:space="0" w:color="auto"/>
      </w:pBd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B37FE9"/>
    <w:pPr>
      <w:jc w:val="center"/>
    </w:pPr>
    <w:rPr>
      <w:i w:val="0"/>
      <w:sz w:val="22"/>
    </w:rPr>
  </w:style>
  <w:style w:type="paragraph" w:customStyle="1" w:styleId="ImageCaption">
    <w:name w:val="Image Caption"/>
    <w:basedOn w:val="Descripcin"/>
    <w:rsid w:val="00B37FE9"/>
    <w:pPr>
      <w:widowControl w:val="0"/>
      <w:jc w:val="center"/>
    </w:pPr>
    <w:rPr>
      <w:i w:val="0"/>
      <w:sz w:val="22"/>
    </w:r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Refdenotaalpie">
    <w:name w:val="footnote reference"/>
    <w:basedOn w:val="DescripcinCar"/>
    <w:rPr>
      <w:vertAlign w:val="superscript"/>
    </w:rPr>
  </w:style>
  <w:style w:type="character" w:styleId="Hipervnculo">
    <w:name w:val="Hyperlink"/>
    <w:basedOn w:val="DescripcinCar"/>
    <w:rsid w:val="008B54C6"/>
    <w:rPr>
      <w:color w:val="000000" w:themeColor="text1"/>
    </w:rPr>
  </w:style>
  <w:style w:type="paragraph" w:styleId="TtuloTDC">
    <w:name w:val="TOC Heading"/>
    <w:basedOn w:val="Ttulo1"/>
    <w:next w:val="Textoindependiente"/>
    <w:uiPriority w:val="39"/>
    <w:unhideWhenUsed/>
    <w:qFormat/>
    <w:rsid w:val="009137D8"/>
    <w:pPr>
      <w:numPr>
        <w:numId w:val="0"/>
      </w:numPr>
      <w:spacing w:before="240" w:line="259" w:lineRule="auto"/>
      <w:jc w:val="center"/>
      <w:outlineLvl w:val="9"/>
    </w:pPr>
    <w:rPr>
      <w:b w:val="0"/>
      <w:bCs w:val="0"/>
    </w:rPr>
  </w:style>
  <w:style w:type="character" w:customStyle="1" w:styleId="TextoindependienteCar">
    <w:name w:val="Texto independiente Car"/>
    <w:basedOn w:val="Fuentedeprrafopredeter"/>
    <w:link w:val="Textoindependiente"/>
    <w:rsid w:val="00F8217B"/>
    <w:rPr>
      <w:rFonts w:ascii="Times New Roman" w:hAnsi="Times New Roman"/>
      <w:lang w:val="es-EC"/>
    </w:rPr>
  </w:style>
  <w:style w:type="paragraph" w:styleId="Prrafodelista">
    <w:name w:val="List Paragraph"/>
    <w:basedOn w:val="Normal"/>
    <w:rsid w:val="005E0C3D"/>
    <w:pPr>
      <w:ind w:left="720"/>
      <w:contextualSpacing/>
    </w:pPr>
  </w:style>
  <w:style w:type="numbering" w:customStyle="1" w:styleId="Defaultul">
    <w:name w:val="Default ul"/>
    <w:basedOn w:val="Sinlista"/>
    <w:uiPriority w:val="99"/>
    <w:rsid w:val="005E0C3D"/>
    <w:pPr>
      <w:numPr>
        <w:numId w:val="22"/>
      </w:numPr>
    </w:pPr>
  </w:style>
  <w:style w:type="numbering" w:customStyle="1" w:styleId="Defaultol">
    <w:name w:val="Default ol"/>
    <w:basedOn w:val="Sinlista"/>
    <w:uiPriority w:val="99"/>
    <w:rsid w:val="005E0C3D"/>
    <w:pPr>
      <w:numPr>
        <w:numId w:val="23"/>
      </w:numPr>
    </w:pPr>
  </w:style>
  <w:style w:type="paragraph" w:styleId="Piedepgina">
    <w:name w:val="footer"/>
    <w:basedOn w:val="Normal"/>
    <w:link w:val="PiedepginaCar"/>
    <w:unhideWhenUsed/>
    <w:rsid w:val="00676DF8"/>
    <w:pPr>
      <w:tabs>
        <w:tab w:val="center" w:pos="4536"/>
        <w:tab w:val="right" w:pos="9072"/>
      </w:tabs>
      <w:spacing w:after="0"/>
    </w:pPr>
  </w:style>
  <w:style w:type="character" w:customStyle="1" w:styleId="PiedepginaCar">
    <w:name w:val="Pie de página Car"/>
    <w:basedOn w:val="Fuentedeprrafopredeter"/>
    <w:link w:val="Piedepgina"/>
    <w:rsid w:val="00676DF8"/>
  </w:style>
  <w:style w:type="character" w:styleId="Nmerodepgina">
    <w:name w:val="page number"/>
    <w:basedOn w:val="Fuentedeprrafopredeter"/>
    <w:semiHidden/>
    <w:unhideWhenUsed/>
    <w:rsid w:val="00676DF8"/>
  </w:style>
  <w:style w:type="paragraph" w:styleId="Encabezado">
    <w:name w:val="header"/>
    <w:basedOn w:val="Normal"/>
    <w:link w:val="EncabezadoCar"/>
    <w:unhideWhenUsed/>
    <w:rsid w:val="003F65B2"/>
    <w:pPr>
      <w:tabs>
        <w:tab w:val="center" w:pos="4536"/>
        <w:tab w:val="right" w:pos="9072"/>
      </w:tabs>
      <w:spacing w:after="0"/>
    </w:pPr>
  </w:style>
  <w:style w:type="character" w:customStyle="1" w:styleId="EncabezadoCar">
    <w:name w:val="Encabezado Car"/>
    <w:basedOn w:val="Fuentedeprrafopredeter"/>
    <w:link w:val="Encabezado"/>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extodeglobo">
    <w:name w:val="Balloon Text"/>
    <w:basedOn w:val="Normal"/>
    <w:link w:val="TextodegloboCar"/>
    <w:semiHidden/>
    <w:unhideWhenUsed/>
    <w:rsid w:val="00A67A92"/>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67A92"/>
    <w:rPr>
      <w:rFonts w:ascii="Segoe UI" w:hAnsi="Segoe UI" w:cs="Segoe UI"/>
      <w:sz w:val="18"/>
      <w:szCs w:val="18"/>
      <w:lang w:val="es-EC"/>
    </w:rPr>
  </w:style>
  <w:style w:type="character" w:styleId="Refdecomentario">
    <w:name w:val="annotation reference"/>
    <w:basedOn w:val="Fuentedeprrafopredeter"/>
    <w:semiHidden/>
    <w:unhideWhenUsed/>
    <w:rsid w:val="00A67A92"/>
    <w:rPr>
      <w:sz w:val="16"/>
      <w:szCs w:val="16"/>
    </w:rPr>
  </w:style>
  <w:style w:type="paragraph" w:styleId="Textocomentario">
    <w:name w:val="annotation text"/>
    <w:basedOn w:val="Normal"/>
    <w:link w:val="TextocomentarioCar"/>
    <w:semiHidden/>
    <w:unhideWhenUsed/>
    <w:rsid w:val="00A67A92"/>
    <w:rPr>
      <w:sz w:val="20"/>
      <w:szCs w:val="20"/>
    </w:rPr>
  </w:style>
  <w:style w:type="character" w:customStyle="1" w:styleId="TextocomentarioCar">
    <w:name w:val="Texto comentario Car"/>
    <w:basedOn w:val="Fuentedeprrafopredeter"/>
    <w:link w:val="Textocomentario"/>
    <w:semiHidden/>
    <w:rsid w:val="00A67A92"/>
    <w:rPr>
      <w:rFonts w:ascii="Times New Roman" w:hAnsi="Times New Roman"/>
      <w:sz w:val="20"/>
      <w:szCs w:val="20"/>
      <w:lang w:val="es-EC"/>
    </w:rPr>
  </w:style>
  <w:style w:type="paragraph" w:styleId="Asuntodelcomentario">
    <w:name w:val="annotation subject"/>
    <w:basedOn w:val="Textocomentario"/>
    <w:next w:val="Textocomentario"/>
    <w:link w:val="AsuntodelcomentarioCar"/>
    <w:semiHidden/>
    <w:unhideWhenUsed/>
    <w:rsid w:val="00A67A92"/>
    <w:rPr>
      <w:b/>
      <w:bCs/>
    </w:rPr>
  </w:style>
  <w:style w:type="character" w:customStyle="1" w:styleId="AsuntodelcomentarioCar">
    <w:name w:val="Asunto del comentario Car"/>
    <w:basedOn w:val="TextocomentarioCar"/>
    <w:link w:val="Asuntodelcomentario"/>
    <w:semiHidden/>
    <w:rsid w:val="00A67A92"/>
    <w:rPr>
      <w:rFonts w:ascii="Times New Roman" w:hAnsi="Times New Roman"/>
      <w:b/>
      <w:bCs/>
      <w:sz w:val="20"/>
      <w:szCs w:val="20"/>
      <w:lang w:val="es-EC"/>
    </w:rPr>
  </w:style>
  <w:style w:type="paragraph" w:styleId="Revisin">
    <w:name w:val="Revision"/>
    <w:hidden/>
    <w:semiHidden/>
    <w:rsid w:val="00D02BD6"/>
    <w:pPr>
      <w:spacing w:after="0"/>
    </w:pPr>
    <w:rPr>
      <w:rFonts w:ascii="Times New Roman" w:hAnsi="Times New Roman"/>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23766808.2017.1295705"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8/rstb.2010.0296" TargetMode="External"/><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ncbi.nlm.nih.gov/pubmed/1500316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6780</TotalTime>
  <Pages>40</Pages>
  <Words>12303</Words>
  <Characters>67669</Characters>
  <Application>Microsoft Office Word</Application>
  <DocSecurity>0</DocSecurity>
  <Lines>563</Lines>
  <Paragraphs>159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Informe Final</vt:lpstr>
      <vt:lpstr>Title</vt:lpstr>
    </vt:vector>
  </TitlesOfParts>
  <Company/>
  <LinksUpToDate>false</LinksUpToDate>
  <CharactersWithSpaces>79813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dc:title>
  <dc:creator>Roberto Román-RR</dc:creator>
  <cp:keywords/>
  <cp:lastModifiedBy>Angel Aguilar</cp:lastModifiedBy>
  <cp:revision>23</cp:revision>
  <dcterms:created xsi:type="dcterms:W3CDTF">2024-07-31T17:15:00Z</dcterms:created>
  <dcterms:modified xsi:type="dcterms:W3CDTF">2024-11-09T05:05:00Z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