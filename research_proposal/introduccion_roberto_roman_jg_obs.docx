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9D2D3" w14:textId="50EDE6C6" w:rsidR="00EA143F" w:rsidRPr="00BA5E4A" w:rsidRDefault="00DB6FF0" w:rsidP="00F415EB">
      <w:pPr>
        <w:jc w:val="center"/>
        <w:rPr>
          <w:rFonts w:ascii="Times New Roman" w:hAnsi="Times New Roman" w:cs="Times New Roman"/>
          <w:b/>
        </w:rPr>
      </w:pPr>
      <w:commentRangeStart w:id="0"/>
      <w:commentRangeStart w:id="1"/>
      <w:r>
        <w:rPr>
          <w:rFonts w:ascii="Times New Roman" w:hAnsi="Times New Roman" w:cs="Times New Roman"/>
          <w:b/>
        </w:rPr>
        <w:t>Dependencia</w:t>
      </w:r>
      <w:commentRangeEnd w:id="0"/>
      <w:r w:rsidR="0080150E">
        <w:rPr>
          <w:rStyle w:val="Refdecomentario"/>
        </w:rPr>
        <w:commentReference w:id="0"/>
      </w:r>
      <w:r>
        <w:rPr>
          <w:rFonts w:ascii="Times New Roman" w:hAnsi="Times New Roman" w:cs="Times New Roman"/>
          <w:b/>
        </w:rPr>
        <w:t xml:space="preserve"> espacial </w:t>
      </w:r>
      <w:r w:rsidR="00763F0E">
        <w:rPr>
          <w:rFonts w:ascii="Times New Roman" w:hAnsi="Times New Roman" w:cs="Times New Roman"/>
          <w:b/>
        </w:rPr>
        <w:t xml:space="preserve">y altitudinal </w:t>
      </w:r>
      <w:r w:rsidR="004410C8">
        <w:rPr>
          <w:rFonts w:ascii="Times New Roman" w:hAnsi="Times New Roman" w:cs="Times New Roman"/>
          <w:b/>
        </w:rPr>
        <w:t>de</w:t>
      </w:r>
      <w:r>
        <w:rPr>
          <w:rFonts w:ascii="Times New Roman" w:hAnsi="Times New Roman" w:cs="Times New Roman"/>
          <w:b/>
        </w:rPr>
        <w:t xml:space="preserve"> </w:t>
      </w:r>
      <w:r w:rsidR="004B3996">
        <w:rPr>
          <w:rFonts w:ascii="Times New Roman" w:hAnsi="Times New Roman" w:cs="Times New Roman"/>
          <w:b/>
        </w:rPr>
        <w:t xml:space="preserve">la </w:t>
      </w:r>
      <w:r>
        <w:rPr>
          <w:rFonts w:ascii="Times New Roman" w:hAnsi="Times New Roman" w:cs="Times New Roman"/>
          <w:b/>
        </w:rPr>
        <w:t>diversidad de plantas de sotobosque</w:t>
      </w:r>
      <w:r w:rsidR="00EA143F">
        <w:rPr>
          <w:rFonts w:ascii="Times New Roman" w:hAnsi="Times New Roman" w:cs="Times New Roman"/>
          <w:b/>
        </w:rPr>
        <w:t xml:space="preserve"> </w:t>
      </w:r>
      <w:r w:rsidR="00F27A13">
        <w:rPr>
          <w:rFonts w:ascii="Times New Roman" w:hAnsi="Times New Roman" w:cs="Times New Roman"/>
          <w:b/>
        </w:rPr>
        <w:t xml:space="preserve">de </w:t>
      </w:r>
      <w:r w:rsidR="00EA143F">
        <w:rPr>
          <w:rFonts w:ascii="Times New Roman" w:hAnsi="Times New Roman" w:cs="Times New Roman"/>
          <w:b/>
        </w:rPr>
        <w:t>la Amazonía ecuatoriana</w:t>
      </w:r>
      <w:commentRangeEnd w:id="1"/>
      <w:r w:rsidR="00066BB5">
        <w:rPr>
          <w:rStyle w:val="Refdecomentario"/>
        </w:rPr>
        <w:commentReference w:id="1"/>
      </w:r>
    </w:p>
    <w:p w14:paraId="3D308F1B" w14:textId="77777777" w:rsidR="00656CDF" w:rsidRPr="00BA5E4A" w:rsidRDefault="007B71E1" w:rsidP="00F415EB">
      <w:pPr>
        <w:jc w:val="center"/>
        <w:rPr>
          <w:rFonts w:ascii="Times New Roman" w:hAnsi="Times New Roman" w:cs="Times New Roman"/>
          <w:b/>
        </w:rPr>
      </w:pPr>
      <w:r w:rsidRPr="00BA5E4A">
        <w:rPr>
          <w:rFonts w:ascii="Times New Roman" w:hAnsi="Times New Roman" w:cs="Times New Roman"/>
          <w:b/>
        </w:rPr>
        <w:t>Roberto Román-RR</w:t>
      </w:r>
    </w:p>
    <w:p w14:paraId="6BE57350" w14:textId="0C9443C8" w:rsidR="00F27A13" w:rsidRDefault="00AC4DC5" w:rsidP="009B6B52">
      <w:pPr>
        <w:jc w:val="both"/>
        <w:rPr>
          <w:rFonts w:ascii="Times New Roman" w:hAnsi="Times New Roman" w:cs="Times New Roman"/>
          <w:sz w:val="24"/>
        </w:rPr>
      </w:pPr>
      <w:commentRangeStart w:id="2"/>
      <w:commentRangeStart w:id="3"/>
      <w:r w:rsidRPr="00AC4DC5">
        <w:rPr>
          <w:rFonts w:ascii="Times New Roman" w:hAnsi="Times New Roman" w:cs="Times New Roman"/>
          <w:sz w:val="24"/>
        </w:rPr>
        <w:t>Desde el descubrimiento de los neotrópicos</w:t>
      </w:r>
      <w:commentRangeEnd w:id="2"/>
      <w:r w:rsidR="0080150E">
        <w:rPr>
          <w:rStyle w:val="Refdecomentario"/>
        </w:rPr>
        <w:commentReference w:id="2"/>
      </w:r>
      <w:r w:rsidRPr="00AC4DC5">
        <w:rPr>
          <w:rFonts w:ascii="Times New Roman" w:hAnsi="Times New Roman" w:cs="Times New Roman"/>
          <w:sz w:val="24"/>
        </w:rPr>
        <w:t xml:space="preserve">, explorar </w:t>
      </w:r>
      <w:r>
        <w:rPr>
          <w:rFonts w:ascii="Times New Roman" w:hAnsi="Times New Roman" w:cs="Times New Roman"/>
          <w:sz w:val="24"/>
        </w:rPr>
        <w:t xml:space="preserve">y describir </w:t>
      </w:r>
      <w:r w:rsidRPr="00AC4DC5">
        <w:rPr>
          <w:rFonts w:ascii="Times New Roman" w:hAnsi="Times New Roman" w:cs="Times New Roman"/>
          <w:sz w:val="24"/>
        </w:rPr>
        <w:t xml:space="preserve">los </w:t>
      </w:r>
      <w:r>
        <w:rPr>
          <w:rFonts w:ascii="Times New Roman" w:hAnsi="Times New Roman" w:cs="Times New Roman"/>
          <w:sz w:val="24"/>
        </w:rPr>
        <w:t xml:space="preserve">patrones de </w:t>
      </w:r>
      <w:r w:rsidRPr="00AC4DC5">
        <w:rPr>
          <w:rFonts w:ascii="Times New Roman" w:hAnsi="Times New Roman" w:cs="Times New Roman"/>
          <w:sz w:val="24"/>
        </w:rPr>
        <w:t>diversidad vegetal</w:t>
      </w:r>
      <w:r w:rsidR="005137D0">
        <w:rPr>
          <w:rFonts w:ascii="Times New Roman" w:hAnsi="Times New Roman" w:cs="Times New Roman"/>
          <w:sz w:val="24"/>
        </w:rPr>
        <w:t xml:space="preserve"> </w:t>
      </w:r>
      <w:r w:rsidRPr="00AC4DC5">
        <w:rPr>
          <w:rFonts w:ascii="Times New Roman" w:hAnsi="Times New Roman" w:cs="Times New Roman"/>
          <w:sz w:val="24"/>
        </w:rPr>
        <w:t xml:space="preserve">ha sido una de las temáticas más cautivantes en la ecología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(Bhatta et al. 2018)</w:t>
      </w:r>
      <w:r w:rsidR="00C4703A">
        <w:rPr>
          <w:rFonts w:ascii="Times New Roman" w:hAnsi="Times New Roman" w:cs="Times New Roman"/>
          <w:sz w:val="24"/>
        </w:rPr>
        <w:fldChar w:fldCharType="end"/>
      </w:r>
      <w:r w:rsidR="00C4703A">
        <w:rPr>
          <w:rFonts w:ascii="Times New Roman" w:hAnsi="Times New Roman" w:cs="Times New Roman"/>
          <w:sz w:val="24"/>
        </w:rPr>
        <w:t xml:space="preserve">. </w:t>
      </w:r>
      <w:r w:rsidR="00FB0CE7" w:rsidRPr="00070B49">
        <w:rPr>
          <w:rFonts w:ascii="Times New Roman" w:hAnsi="Times New Roman" w:cs="Times New Roman"/>
          <w:sz w:val="24"/>
        </w:rPr>
        <w:t>Pero aún más interesante</w:t>
      </w:r>
      <w:r w:rsidR="005C332C">
        <w:rPr>
          <w:rFonts w:ascii="Times New Roman" w:hAnsi="Times New Roman" w:cs="Times New Roman"/>
          <w:sz w:val="24"/>
        </w:rPr>
        <w:t xml:space="preserve"> ha constituido entender</w:t>
      </w:r>
      <w:r w:rsidR="00FB0CE7" w:rsidRPr="00070B49">
        <w:rPr>
          <w:rFonts w:ascii="Times New Roman" w:hAnsi="Times New Roman" w:cs="Times New Roman"/>
          <w:sz w:val="24"/>
        </w:rPr>
        <w:t xml:space="preserve"> </w:t>
      </w:r>
      <w:r>
        <w:rPr>
          <w:rFonts w:ascii="Times New Roman" w:hAnsi="Times New Roman" w:cs="Times New Roman"/>
          <w:sz w:val="24"/>
        </w:rPr>
        <w:t xml:space="preserve">los </w:t>
      </w:r>
      <w:r w:rsidR="00FB0CE7" w:rsidRPr="00070B49">
        <w:rPr>
          <w:rFonts w:ascii="Times New Roman" w:hAnsi="Times New Roman" w:cs="Times New Roman"/>
          <w:sz w:val="24"/>
        </w:rPr>
        <w:t>procesos subyacentes involucrados en moldear</w:t>
      </w:r>
      <w:r w:rsidR="005C332C">
        <w:rPr>
          <w:rFonts w:ascii="Times New Roman" w:hAnsi="Times New Roman" w:cs="Times New Roman"/>
          <w:sz w:val="24"/>
        </w:rPr>
        <w:t xml:space="preserve"> </w:t>
      </w:r>
      <w:r w:rsidR="00F044E1">
        <w:rPr>
          <w:rFonts w:ascii="Times New Roman" w:hAnsi="Times New Roman" w:cs="Times New Roman"/>
          <w:sz w:val="24"/>
        </w:rPr>
        <w:t>estos patrones</w:t>
      </w:r>
      <w:r w:rsidR="005C332C">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{"citationItems":[{"id":"ITEM-1","itemData":{"DOI":"10.1098/rstb.2010.0296","ISSN":"14712970","abstract":"From the pioneering explorations of Joseph Banks (later a President of the Royal Society), to the present day, a great deal has been learnt about the extent, distribution and stability of biological diversity in the world. We now know that diverse life can be found even in the most inhospitable places. We have also learned that biological diversity changes through time over both large and small temporal scales. These natural changes track environmental conditions, and reflect ecological and evolutionary processes. However, anthropogenic activities, including overexploitation, habitat loss and climate change, are currently causing profound transformations in ecosystems and unprecedented loss of biological diversity. This series of papers considers temporal variation in biological diversity, examines the extent of human-related change relative to underlying natural change and builds on these insights to develop tools and policies to help guide us towards a sustainable future. This journal is © 2010 The Royal Society.","author":[{"dropping-particle":"","family":"Magurran","given":"Anne E.","non-dropping-particle":"","parse-names":false,"suffix":""},{"dropping-particle":"","family":"Dornelas","given":"Maria","non-dropping-particle":"","parse-names":false,"suffix":""}],"container-title":"Philosophical Transactions of the Royal Society B: Biological Sciences","id":"ITEM-1","issue":"1558","issued":{"date-parts":[["2010"]]},"page":"3593-3597","title":"Biological diversity in a changing world","type":"article-journal","volume":"365"},"uris":["http://www.mendeley.com/documents/?uuid=bd147053-4067-4625-9afe-7a8e52e3276c"]}],"mendeley":{"formattedCitation":"(Magurran &amp; Dornelas 2010)","plainTextFormattedCitation":"(Magurran &amp; Dornelas 2010)","previouslyFormattedCitation":"(Magurran &amp; Dornelas 2010)"},"properties":{"noteIndex":0},"schema":"https://github.com/citation-style-language/schema/raw/master/csl-citation.json"}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(Magurran &amp; Dornelas 2010)</w:t>
      </w:r>
      <w:r w:rsidR="00C4703A">
        <w:rPr>
          <w:rFonts w:ascii="Times New Roman" w:hAnsi="Times New Roman" w:cs="Times New Roman"/>
          <w:sz w:val="24"/>
        </w:rPr>
        <w:fldChar w:fldCharType="end"/>
      </w:r>
      <w:r w:rsidR="00C4703A">
        <w:rPr>
          <w:rFonts w:ascii="Times New Roman" w:hAnsi="Times New Roman" w:cs="Times New Roman"/>
          <w:sz w:val="24"/>
        </w:rPr>
        <w:t xml:space="preserve">. </w:t>
      </w:r>
      <w:commentRangeEnd w:id="3"/>
      <w:r w:rsidR="00B4265D">
        <w:rPr>
          <w:rStyle w:val="Refdecomentario"/>
        </w:rPr>
        <w:commentReference w:id="3"/>
      </w:r>
      <w:commentRangeStart w:id="4"/>
      <w:commentRangeStart w:id="5"/>
      <w:r w:rsidR="004B3996">
        <w:rPr>
          <w:rFonts w:ascii="Times New Roman" w:hAnsi="Times New Roman" w:cs="Times New Roman"/>
          <w:sz w:val="24"/>
        </w:rPr>
        <w:t>En la actualidad, se conoce que la importancia relativa de los</w:t>
      </w:r>
      <w:r w:rsidR="004B3996" w:rsidRPr="00070B49">
        <w:rPr>
          <w:rFonts w:ascii="Times New Roman" w:hAnsi="Times New Roman" w:cs="Times New Roman"/>
          <w:sz w:val="24"/>
        </w:rPr>
        <w:t xml:space="preserve"> procesos ecológicos </w:t>
      </w:r>
      <w:r w:rsidR="005137D0">
        <w:rPr>
          <w:rFonts w:ascii="Times New Roman" w:hAnsi="Times New Roman" w:cs="Times New Roman"/>
          <w:sz w:val="24"/>
        </w:rPr>
        <w:t xml:space="preserve">e históricos </w:t>
      </w:r>
      <w:r w:rsidR="004B3996" w:rsidRPr="00070B49">
        <w:rPr>
          <w:rFonts w:ascii="Times New Roman" w:hAnsi="Times New Roman" w:cs="Times New Roman"/>
          <w:sz w:val="24"/>
        </w:rPr>
        <w:t xml:space="preserve">que gobiernan los patrones de diversidad </w:t>
      </w:r>
      <w:ins w:id="6" w:author="Juan Ernesto Guevara" w:date="2024-02-21T20:40:00Z" w16du:dateUtc="2024-02-22T01:40:00Z">
        <w:r w:rsidR="00295FE5">
          <w:rPr>
            <w:rFonts w:ascii="Times New Roman" w:hAnsi="Times New Roman" w:cs="Times New Roman"/>
            <w:sz w:val="24"/>
          </w:rPr>
          <w:t xml:space="preserve">y ensamblaje de comunidades de plantas y animales </w:t>
        </w:r>
      </w:ins>
      <w:r w:rsidR="004B3996">
        <w:rPr>
          <w:rFonts w:ascii="Times New Roman" w:hAnsi="Times New Roman" w:cs="Times New Roman"/>
          <w:sz w:val="24"/>
        </w:rPr>
        <w:t>es dependiente de la escala de análisis utilizada</w:t>
      </w:r>
      <w:commentRangeEnd w:id="4"/>
      <w:r w:rsidR="00295FE5">
        <w:rPr>
          <w:rStyle w:val="Refdecomentario"/>
        </w:rPr>
        <w:commentReference w:id="4"/>
      </w:r>
      <w:commentRangeEnd w:id="5"/>
      <w:r w:rsidR="008F1AD8">
        <w:rPr>
          <w:rStyle w:val="Refdecomentario"/>
        </w:rPr>
        <w:commentReference w:id="5"/>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{"citationItems":[{"id":"ITEM-1","itemData":{"DOI":"10.1111/ele.12048","ISSN":"1461023X","PMID":"23351093","abstract":"Over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 © 2013 John Wiley &amp; Sons Ltd/CNRS.","author":[{"dropping-particle":"","family":"Chave","given":"Jérôme","non-dropping-particle":"","parse-names":false,"suffix":""}],"container-title":"Ecology Letters","id":"ITEM-1","issue":"SUPPL.1","issued":{"date-parts":[["2013"]]},"page":"4-16","title":"The problem of pattern and scale in ecology: What have we learned in 20 years?","type":"article-journal","volume":"16"},"uris":["http://www.mendeley.com/documents/?uuid=f352edee-806b-46b1-8650-bc58102f0608"]},{"id":"ITEM-2","itemData":{"DOI":"10.1111/geb.12031","ISSN":"1466822X","abstract":"Beta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diversity","type":"article-journal","volume":"22"},"uris":["http://www.mendeley.com/documents/?uuid=339c5661-17f0-44d8-aab8-4cb5fa919269"]}],"mendeley":{"formattedCitation":"(Barton et al. 2013; Chave 2013)","plainTextFormattedCitation":"(Barton et al. 2013; Chave 2013)","previouslyFormattedCitation":"(Barton et al. 2013; Chave 2013)"},"properties":{"noteIndex":0},"schema":"https://github.com/citation-style-language/schema/raw/master/csl-citation.json"}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(Barton et al. 2013; Chave 2013)</w:t>
      </w:r>
      <w:r w:rsidR="00C4703A">
        <w:rPr>
          <w:rFonts w:ascii="Times New Roman" w:hAnsi="Times New Roman" w:cs="Times New Roman"/>
          <w:sz w:val="24"/>
        </w:rPr>
        <w:fldChar w:fldCharType="end"/>
      </w:r>
      <w:r w:rsidR="000F44C3">
        <w:rPr>
          <w:rFonts w:ascii="Times New Roman" w:hAnsi="Times New Roman" w:cs="Times New Roman"/>
          <w:sz w:val="24"/>
        </w:rPr>
        <w:t>.</w:t>
      </w:r>
      <w:r w:rsidR="003D70B0">
        <w:rPr>
          <w:rFonts w:ascii="Times New Roman" w:hAnsi="Times New Roman" w:cs="Times New Roman"/>
          <w:sz w:val="24"/>
        </w:rPr>
        <w:t xml:space="preserve"> Por ejemplo, en árboles los resultados contrastantes respecto a la importancia relativa de predictores ecológicos y evolutivos</w:t>
      </w:r>
      <w:r w:rsidR="00262243">
        <w:rPr>
          <w:rFonts w:ascii="Times New Roman" w:hAnsi="Times New Roman" w:cs="Times New Roman"/>
          <w:sz w:val="24"/>
        </w:rPr>
        <w:t xml:space="preserve"> a nivel regional y global</w:t>
      </w:r>
      <w:r w:rsidR="003D70B0">
        <w:rPr>
          <w:rFonts w:ascii="Times New Roman" w:hAnsi="Times New Roman" w:cs="Times New Roman"/>
          <w:sz w:val="24"/>
        </w:rPr>
        <w:t xml:space="preserve">, parece tener su origen en la </w:t>
      </w:r>
      <w:r w:rsidR="000620F3">
        <w:rPr>
          <w:rFonts w:ascii="Times New Roman" w:hAnsi="Times New Roman" w:cs="Times New Roman"/>
          <w:sz w:val="24"/>
        </w:rPr>
        <w:t>granularidad (i.e. tamaño de parcelas)</w:t>
      </w:r>
      <w:r w:rsidR="003D70B0">
        <w:rPr>
          <w:rFonts w:ascii="Times New Roman" w:hAnsi="Times New Roman" w:cs="Times New Roman"/>
          <w:sz w:val="24"/>
        </w:rPr>
        <w:t xml:space="preserve"> empleada</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Biogeography","id":"ITEM-1","issue":"8","issued":{"date-parts":[["2012"]]},"page":"1473-1486","title":"Patterns of beta diversity in Europe: The role of climate, land cover and distance across scales","type":"article-journal","volume":"39"},"uris":["http://www.mendeley.com/documents/?uuid=7fe69ba6-acfd-4566-b1a0-a86b1a4e8418"]},{"id":"ITEM-2","itemData":{"DOI":"10.1038/s41559-019-0799-0","ISSN":"2397334X","PMID":"30778185","abstract":"Controversy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Evolution","id":"ITEM-2","issue":"3","issued":{"date-parts":[["2019"]]},"page":"390-399","publisher":"Springer US","title":"Global patterns and drivers of tree diversity integrated across a continuum of spatial grains","type":"article-journal","volume":"3"},"uris":["http://www.mendeley.com/documents/?uuid=fffc9b2e-f7f7-49ae-8e4c-2ece7b21ba06"]}],"mendeley":{"formattedCitation":"(Keil et al. 2012; Keil &amp; Chase 2019)","plainTextFormattedCitation":"(Keil et al. 2012; Keil &amp; Chase 2019)","previouslyFormattedCitation":"(Keil et al. 2012; Keil &amp; Chase 2019)"},"properties":{"noteIndex":0},"schema":"https://github.com/citation-style-language/schema/raw/master/csl-citation.json"}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(Keil et al. 2012; Keil &amp; Chase 2019)</w:t>
      </w:r>
      <w:r w:rsidR="00C4703A">
        <w:rPr>
          <w:rFonts w:ascii="Times New Roman" w:hAnsi="Times New Roman" w:cs="Times New Roman"/>
          <w:sz w:val="24"/>
        </w:rPr>
        <w:fldChar w:fldCharType="end"/>
      </w:r>
      <w:r w:rsidR="003D70B0">
        <w:rPr>
          <w:rFonts w:ascii="Times New Roman" w:hAnsi="Times New Roman" w:cs="Times New Roman"/>
          <w:sz w:val="24"/>
        </w:rPr>
        <w:t>.</w:t>
      </w:r>
      <w:r w:rsidR="00262243">
        <w:rPr>
          <w:rFonts w:ascii="Times New Roman" w:hAnsi="Times New Roman" w:cs="Times New Roman"/>
          <w:sz w:val="24"/>
        </w:rPr>
        <w:t xml:space="preserve"> </w:t>
      </w:r>
      <w:commentRangeStart w:id="7"/>
      <w:commentRangeStart w:id="8"/>
      <w:r w:rsidR="00262243">
        <w:rPr>
          <w:rFonts w:ascii="Times New Roman" w:hAnsi="Times New Roman" w:cs="Times New Roman"/>
          <w:sz w:val="24"/>
        </w:rPr>
        <w:t>A nivel local, el enmascaramiento de la magnitud de importancia de los procesos también podría subyacer en la exclusión de variables de confusión, destacando la altitud por su alta correlación con gradientes ambientales</w:t>
      </w:r>
      <w:commentRangeEnd w:id="7"/>
      <w:r w:rsidR="00895AFA">
        <w:rPr>
          <w:rStyle w:val="Refdecomentario"/>
        </w:rPr>
        <w:commentReference w:id="7"/>
      </w:r>
      <w:commentRangeEnd w:id="8"/>
      <w:r w:rsidR="00895AFA">
        <w:rPr>
          <w:rStyle w:val="Refdecomentario"/>
        </w:rPr>
        <w:commentReference w:id="8"/>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Letters","id":"ITEM-1","issue":"2","issued":{"date-parts":[["2005"]]},"page":"224-239","title":"The role of spatial scale and the perception of large-scale species-richness patterns","type":"article-journal","volume":"8"},"uris":["http://www.mendeley.com/documents/?uuid=91f7f8c8-7afd-49be-ba97-10e19a79a462"]}],"mendeley":{"formattedCitation":"(Rahbek 2005)","plainTextFormattedCitation":"(Rahbek 2005)","previouslyFormattedCitation":"(Rahbek 2005)"},"properties":{"noteIndex":0},"schema":"https://github.com/citation-style-language/schema/raw/master/csl-citation.json"}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(Rahbek 2005)</w:t>
      </w:r>
      <w:r w:rsidR="00C4703A">
        <w:rPr>
          <w:rFonts w:ascii="Times New Roman" w:hAnsi="Times New Roman" w:cs="Times New Roman"/>
          <w:sz w:val="24"/>
        </w:rPr>
        <w:fldChar w:fldCharType="end"/>
      </w:r>
      <w:r w:rsidR="00262243">
        <w:rPr>
          <w:rFonts w:ascii="Times New Roman" w:hAnsi="Times New Roman" w:cs="Times New Roman"/>
          <w:sz w:val="24"/>
        </w:rPr>
        <w:t>.</w:t>
      </w:r>
      <w:r w:rsidR="00763F0E">
        <w:rPr>
          <w:rFonts w:ascii="Times New Roman" w:hAnsi="Times New Roman" w:cs="Times New Roman"/>
          <w:sz w:val="24"/>
        </w:rPr>
        <w:t xml:space="preserve"> </w:t>
      </w:r>
      <w:r w:rsidR="00145BBA">
        <w:rPr>
          <w:rFonts w:ascii="Times New Roman" w:hAnsi="Times New Roman" w:cs="Times New Roman"/>
          <w:sz w:val="24"/>
        </w:rPr>
        <w:t xml:space="preserve">Entendiendo mejor </w:t>
      </w:r>
      <w:r w:rsidR="00763F0E">
        <w:rPr>
          <w:rFonts w:ascii="Times New Roman" w:hAnsi="Times New Roman" w:cs="Times New Roman"/>
          <w:sz w:val="24"/>
        </w:rPr>
        <w:t xml:space="preserve">la dependencia espacial </w:t>
      </w:r>
      <w:r w:rsidR="00145BBA">
        <w:rPr>
          <w:rFonts w:ascii="Times New Roman" w:hAnsi="Times New Roman" w:cs="Times New Roman"/>
          <w:sz w:val="24"/>
        </w:rPr>
        <w:t xml:space="preserve">y altitudinal </w:t>
      </w:r>
      <w:r w:rsidR="00472477">
        <w:rPr>
          <w:rFonts w:ascii="Times New Roman" w:hAnsi="Times New Roman" w:cs="Times New Roman"/>
          <w:sz w:val="24"/>
        </w:rPr>
        <w:t xml:space="preserve">de los patrones de biodiversidad vegetal y de los procesos </w:t>
      </w:r>
      <w:r w:rsidR="00145BBA">
        <w:rPr>
          <w:rFonts w:ascii="Times New Roman" w:hAnsi="Times New Roman" w:cs="Times New Roman"/>
          <w:sz w:val="24"/>
        </w:rPr>
        <w:t xml:space="preserve">que </w:t>
      </w:r>
      <w:r w:rsidR="002A2DBF">
        <w:rPr>
          <w:rFonts w:ascii="Times New Roman" w:hAnsi="Times New Roman" w:cs="Times New Roman"/>
          <w:sz w:val="24"/>
        </w:rPr>
        <w:t xml:space="preserve">la </w:t>
      </w:r>
      <w:r w:rsidR="00145BBA">
        <w:rPr>
          <w:rFonts w:ascii="Times New Roman" w:hAnsi="Times New Roman" w:cs="Times New Roman"/>
          <w:sz w:val="24"/>
        </w:rPr>
        <w:t xml:space="preserve">mantienen, permitiría predecir cómo cambios ambientales afectan la biodiversidad a distintas escalas, así como delimitar </w:t>
      </w:r>
      <w:r w:rsidR="002A2DBF">
        <w:rPr>
          <w:rFonts w:ascii="Times New Roman" w:hAnsi="Times New Roman" w:cs="Times New Roman"/>
          <w:sz w:val="24"/>
        </w:rPr>
        <w:t>las escalas apropiadas para estudiar los mecanismos involucrados en el ensamblaje de comunidades</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{"citationItems":[{"id":"ITEM-1","itemData":{"DOI":"10.1111/btp.13113","ISSN":"17447429","abstract":"Tropical forests are highly diverse at many spatial scales. In these forests, small-sized canopy organisms can form species-rich communities already within a few cm2. Understanding how species numbers increase when expanding the sampling along the tree and the forest is critical for evaluating the processes maintaining biodiversity. We therefore studied epiphytic bryophyte diversity in tree crowns and along trunks across spatial scales in a tropical lowland forest in Amazonian Ecuador, sampling bryophytes in 100-cm2 quadrats on 24 trees (15–22 quadrats each) using a spatially hierarchical design, analyzing alpha and beta diversity at different spatial grains and extents. At the smallest grain, tree crowns held more bryophyte species than trunks, but at the largest grain the trunks held most species (93 vs. 77), as beta diversity was higher among trunks than among crowns. However, except for trunks at the largest extent (all 24 trees), the highest beta diversity among quadrats was always found between crowns and trunks. Species turnover strongly dominated beta diversity at all spatial scales. This and the high species richness resulted in highly unpredictable species compositions, especially in trunk communities. These patterns suggest different controls of diversity in crowns than on trunks and an important role for chance processes in shaping these communities. The high beta diversity within trees, in combination with the large effort involved in climbing trees, implies that diversity sampling of small canopy organisms is most efficient using an intensive (many plots on few trees) rather than extensive (many trees across a large area) sampling. Abstract in Spanish is available with online material.","author":[{"dropping-particle":"","family":"Berdugo","given":"Monica B.","non-dropping-particle":"","parse-names":false,"suffix":""},{"dropping-particle":"","family":"Gradstein","given":"S. Robbert","non-dropping-particle":"","parse-names":false,"suffix":""},{"dropping-particle":"","family":"Guérot","given":"Louise","non-dropping-particle":"","parse-names":false,"suffix":""},{"dropping-particle":"","family":"León-Yánez","given":"Susana","non-dropping-particle":"","parse-names":false,"suffix":""},{"dropping-particle":"","family":"Bendix","given":"Jörg","non-dropping-particle":"","parse-names":false,"suffix":""},{"dropping-particle":"","family":"Bader","given":"Maaike Y.","non-dropping-particle":"","parse-names":false,"suffix":""}],"container-title":"Biotropica","id":"ITEM-1","issue":"4","issued":{"date-parts":[["2022"]]},"page":"893-905","title":"Diversity patterns of epiphytic bryophytes across spatial scales: Species-rich crowns and beta-diverse trunks","type":"article-journal","volume":"54"},"uris":["http://www.mendeley.com/documents/?uuid=384d07f9-193b-4287-b1f6-cd4fece8b11e"]},{"id":"ITEM-2","itemData":{"DOI":"10.1111/j.1365-2699.2004.01089.x","ISSN":"03050270","abstract":"Aim: We examined whether variation in species composition of breeding birds and resident butterflies in the Great Basin of North America depended on sampling grain (the smallest resolvable unit of study) and on the relative proximity of sampling units across the landscape. We also compared patterns between the two taxonomic groups with reference to their life-history characteristics. Location: Data for our analyses were collected from 1996 to 2003 in three adjacent mountain ranges in the central Great Basin (Lander and Nye counties, Nevada, USA): the Shoshone Mountains, Toiyabe Range and Toquima Range. Methods: Data on species composition for both taxonomic groups were collecting using standard inventory methods for birds and butterflies in temperate regions. Data were compiled at three sampling grains, sites (average 12 ha), canyons (average 74 ha) and mountain ranges. For each sampling grain in turn, we calculated similarity of species composition using the Jaccard index. First, we investigated whether mean similarity of species composition among the three ranges differed as a function of the grain size at which data were compiled. Secondly, we explored whether mean similarity of species composition was greater for canyons within the same mountain range than for canyons within different mountain ranges. Thirdly, we examined whether mean similarity of species composition at the site level was different for sites within the same canyon, sites within different canyons in the same mountain range, and sites within canyons in different mountain ranges. We used a Bayesian model to analyse these comparisons. Results: For both taxonomic groups, mean similarity of species composition increased as the sampling grain increased. The effect of spatial grain was somewhat greater for birds than for butterflies, especially when the intermediate sampling grain was compared with the smallest sampling grain. Similarity of species composition of butterflies at each sampling grain was greater than similarity of species composition of birds at the same grain. Mean similarity of species composition of both birds and butterflies at the canyon level and site level was affected by relative proximity of sampling locations; beta diversity increased as the relative isolation of sampling locations increased. Main conclusions: The sensitivity of beta diversity to sampling grain likely reflects the effect of local environmental heterogeneity: as sampling grain increases, biotic assem…","author":[{"dropping-particle":"","family":"Nally","given":"Ralph","non-dropping-particle":"Mac","parse-names":false,"suffix":""},{"dropping-particle":"","family":"Fleishman","given":"Erica","non-dropping-particle":"","parse-names":false,"suffix":""},{"dropping-particle":"","family":"Bulluck","given":"Lesley P.","non-dropping-particle":"","parse-names":false,"suffix":""},{"dropping-particle":"","family":"Betrus","given":"Christopher J.","non-dropping-particle":"","parse-names":false,"suffix":""}],"container-title":"Journal of Biogeography","id":"ITEM-2","issue":"6","issued":{"date-parts":[["2004"]]},"page":"917-929","title":"Comparative influence of spatial scale on beta diversity within regional assemblages of birds and butterflies","type":"article-journal","volume":"31"},"uris":["http://www.mendeley.com/documents/?uuid=177e25a7-a190-4d6b-b260-60876abdebdb"]}],"mendeley":{"formattedCitation":"(Mac Nally et al. 2004; Berdugo et al. 2022)","plainTextFormattedCitation":"(Mac Nally et al. 2004; Berdugo et al. 2022)","previouslyFormattedCitation":"(Mac Nally et al. 2004; Berdugo et al. 2022)"},"properties":{"noteIndex":0},"schema":"https://github.com/citation-style-language/schema/raw/master/csl-citation.json"}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(Mac Nally et al. 2004; Berdugo et al. 2022)</w:t>
      </w:r>
      <w:r w:rsidR="00C4703A">
        <w:rPr>
          <w:rFonts w:ascii="Times New Roman" w:hAnsi="Times New Roman" w:cs="Times New Roman"/>
          <w:sz w:val="24"/>
        </w:rPr>
        <w:fldChar w:fldCharType="end"/>
      </w:r>
      <w:r w:rsidR="002A2DBF">
        <w:rPr>
          <w:rFonts w:ascii="Times New Roman" w:hAnsi="Times New Roman" w:cs="Times New Roman"/>
          <w:sz w:val="24"/>
        </w:rPr>
        <w:t>.</w:t>
      </w:r>
    </w:p>
    <w:p w14:paraId="7C79A716" w14:textId="0F08D2D6" w:rsidR="00D23029" w:rsidRPr="00070B49" w:rsidRDefault="004B3996" w:rsidP="009B6B52">
      <w:pPr>
        <w:jc w:val="both"/>
        <w:rPr>
          <w:rFonts w:ascii="Times New Roman" w:hAnsi="Times New Roman" w:cs="Times New Roman"/>
          <w:sz w:val="24"/>
        </w:rPr>
      </w:pPr>
      <w:r>
        <w:rPr>
          <w:rFonts w:ascii="Times New Roman" w:hAnsi="Times New Roman" w:cs="Times New Roman"/>
          <w:sz w:val="24"/>
        </w:rPr>
        <w:t xml:space="preserve">En estudios previos se ha sintetizado la dependencia espacial de los patrones de diversidad y de los procesos subyacentes a estos en un marco </w:t>
      </w:r>
      <w:r w:rsidR="00EB0860">
        <w:rPr>
          <w:rFonts w:ascii="Times New Roman" w:hAnsi="Times New Roman" w:cs="Times New Roman"/>
          <w:sz w:val="24"/>
        </w:rPr>
        <w:t>común</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Biogeography","id":"ITEM-1","issue":"8","issued":{"date-parts":[["2012"]]},"page":"1473-1486","title":"Patterns of beta diversity in Europe: The role of climate, land cover and distance across scales","type":"article-journal","volume":"39"},"uris":["http://www.mendeley.com/documents/?uuid=7fe69ba6-acfd-4566-b1a0-a86b1a4e8418"]},{"id":"ITEM-2","itemData":{"DOI":"10.1111/geb.12031","ISSN":"1466822X","abstract":"Beta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diversity","type":"article-journal","volume":"22"},"uris":["http://www.mendeley.com/documents/?uuid=339c5661-17f0-44d8-aab8-4cb5fa919269"]}],"mendeley":{"formattedCitation":"(Keil et al. 2012; Barton et al. 2013)","plainTextFormattedCitation":"(Keil et al. 2012; Barton et al. 2013)","previouslyFormattedCitation":"(Keil et al. 2012; Barton et al. 2013)"},"properties":{"noteIndex":0},"schema":"https://github.com/citation-style-language/schema/raw/master/csl-citation.json"}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(Keil et al. 2012; Barton et al. 2013)</w:t>
      </w:r>
      <w:r w:rsidR="00982929">
        <w:rPr>
          <w:rFonts w:ascii="Times New Roman" w:hAnsi="Times New Roman" w:cs="Times New Roman"/>
          <w:sz w:val="24"/>
        </w:rPr>
        <w:fldChar w:fldCharType="end"/>
      </w:r>
      <w:r>
        <w:rPr>
          <w:rFonts w:ascii="Times New Roman" w:hAnsi="Times New Roman" w:cs="Times New Roman"/>
          <w:sz w:val="24"/>
        </w:rPr>
        <w:t xml:space="preserve">. </w:t>
      </w:r>
      <w:r w:rsidR="00EA143F" w:rsidRPr="00070B49">
        <w:rPr>
          <w:rFonts w:ascii="Times New Roman" w:hAnsi="Times New Roman" w:cs="Times New Roman"/>
          <w:sz w:val="24"/>
        </w:rPr>
        <w:t xml:space="preserve">A </w:t>
      </w:r>
      <w:r w:rsidR="00583A2A">
        <w:rPr>
          <w:rFonts w:ascii="Times New Roman" w:hAnsi="Times New Roman" w:cs="Times New Roman"/>
          <w:sz w:val="24"/>
        </w:rPr>
        <w:t>escalas pequeñas, eventos estocásticos (</w:t>
      </w:r>
      <w:proofErr w:type="spellStart"/>
      <w:r w:rsidR="00583A2A">
        <w:rPr>
          <w:rFonts w:ascii="Times New Roman" w:hAnsi="Times New Roman" w:cs="Times New Roman"/>
          <w:sz w:val="24"/>
        </w:rPr>
        <w:t>e.g</w:t>
      </w:r>
      <w:proofErr w:type="spellEnd"/>
      <w:r w:rsidR="00583A2A">
        <w:rPr>
          <w:rFonts w:ascii="Times New Roman" w:hAnsi="Times New Roman" w:cs="Times New Roman"/>
          <w:sz w:val="24"/>
        </w:rPr>
        <w:t>. lluvia de semillas)</w:t>
      </w:r>
      <w:r w:rsidR="007F13A0">
        <w:rPr>
          <w:rFonts w:ascii="Times New Roman" w:hAnsi="Times New Roman" w:cs="Times New Roman"/>
          <w:sz w:val="24"/>
        </w:rPr>
        <w:t>, filtros ambientales,</w:t>
      </w:r>
      <w:r w:rsidR="00583A2A">
        <w:rPr>
          <w:rFonts w:ascii="Times New Roman" w:hAnsi="Times New Roman" w:cs="Times New Roman"/>
          <w:sz w:val="24"/>
        </w:rPr>
        <w:t xml:space="preserve"> y rasgos inherentes a las especies </w:t>
      </w:r>
      <w:r w:rsidR="00EB0860">
        <w:rPr>
          <w:rFonts w:ascii="Times New Roman" w:hAnsi="Times New Roman" w:cs="Times New Roman"/>
          <w:sz w:val="24"/>
        </w:rPr>
        <w:t>modularán</w:t>
      </w:r>
      <w:r w:rsidR="00583A2A">
        <w:rPr>
          <w:rFonts w:ascii="Times New Roman" w:hAnsi="Times New Roman" w:cs="Times New Roman"/>
          <w:sz w:val="24"/>
        </w:rPr>
        <w:t xml:space="preserve"> el asentamiento y competencia de las especies</w:t>
      </w:r>
      <w:r w:rsidR="00EA143F" w:rsidRPr="00070B49">
        <w:rPr>
          <w:rFonts w:ascii="Times New Roman" w:hAnsi="Times New Roman" w:cs="Times New Roman"/>
          <w:sz w:val="24"/>
        </w:rPr>
        <w:t xml:space="preserve">, mientras </w:t>
      </w:r>
      <w:r w:rsidR="00EB0860" w:rsidRPr="00070B49">
        <w:rPr>
          <w:rFonts w:ascii="Times New Roman" w:hAnsi="Times New Roman" w:cs="Times New Roman"/>
          <w:sz w:val="24"/>
        </w:rPr>
        <w:t>que,</w:t>
      </w:r>
      <w:r w:rsidR="00EA143F" w:rsidRPr="00070B49">
        <w:rPr>
          <w:rFonts w:ascii="Times New Roman" w:hAnsi="Times New Roman" w:cs="Times New Roman"/>
          <w:sz w:val="24"/>
        </w:rPr>
        <w:t xml:space="preserve"> a </w:t>
      </w:r>
      <w:r w:rsidR="00583A2A">
        <w:rPr>
          <w:rFonts w:ascii="Times New Roman" w:hAnsi="Times New Roman" w:cs="Times New Roman"/>
          <w:sz w:val="24"/>
        </w:rPr>
        <w:t>escalas grandes, la cap</w:t>
      </w:r>
      <w:r w:rsidR="00EB0860">
        <w:rPr>
          <w:rFonts w:ascii="Times New Roman" w:hAnsi="Times New Roman" w:cs="Times New Roman"/>
          <w:sz w:val="24"/>
        </w:rPr>
        <w:t xml:space="preserve">acidad de dispersión y </w:t>
      </w:r>
      <w:r w:rsidR="00EA143F" w:rsidRPr="00070B49">
        <w:rPr>
          <w:rFonts w:ascii="Times New Roman" w:hAnsi="Times New Roman" w:cs="Times New Roman"/>
          <w:sz w:val="24"/>
        </w:rPr>
        <w:t>procesos biogeográficos cobrarán mayor relevancia</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{"citationItems":[{"id":"ITEM-1","itemData":{"DOI":"10.1111/geb.12887","ISSN":"14668238","abstract":"Issue: Geodiversity (i.e., the variation in Earth's abiotic processes and features) has strong effects on biodiversity patterns. However, major gaps remain in our understanding of how relationships between biodiversity and geodiversity vary over space and time. Biodiversity data are globally sparse and concentrated in particular regions. In contrast, many forms of geodiversity can be measured continuously across the globe with satellite remote sensing. Satellite remote sensing directly measures environmental variables with grain sizes as small as tens of metres and can therefore elucidate biodiversity–geodiversity relationships across scales. Evidence: We show how one important geodiversity variable, elevation, relates to alpha, beta and gamma taxonomic diversity of trees across spatial scales. We use elevation from NASA's Shuttle Radar Topography Mission (SRTM) and c. 16,000 Forest Inventory and Analysis plots to quantify spatial scaling relationships between biodiversity and geodiversity with generalized linear models (for alpha and gamma diversity) and beta regression (for beta diversity) across five spatial grains ranging from 5 to 100 km. We illustrate different relationships depending on the form of diversity; beta and gamma diversity show the strongest relationship with variation in elevation. Conclusion: With the onset of climate change, it is more important than ever to examine geodiversity for its potential to foster biodiversity. Widely available satellite remotely sensed geodiversity data offer an important and expanding suite of measurements for understanding and predicting changes in different forms of biodiversity across scales. Interdisciplinary research teams spanning biodiversity, geoscience and remote sensing are well poised to advance understanding of biodiversity–geodiversity relationships across scales and guide the conservation of nature.","author":[{"dropping-particle":"","family":"Zarnetske","given":"Phoebe L.","non-dropping-particle":"","parse-names":false,"suffix":""},{"dropping-particle":"","family":"Read","given":"Quentin D.","non-dropping-particle":"","parse-names":false,"suffix":""},{"dropping-particle":"","family":"Record","given":"Sydne","non-dropping-particle":"","parse-names":false,"suffix":""},{"dropping-particle":"","family":"Gaddis","given":"Keith D.","non-dropping-particle":"","parse-names":false,"suffix":""},{"dropping-particle":"","family":"Pau","given":"Stephanie","non-dropping-particle":"","parse-names":false,"suffix":""},{"dropping-particle":"","family":"Hobi","given":"Martina L.","non-dropping-particle":"","parse-names":false,"suffix":""},{"dropping-particle":"","family":"Malone","given":"Sparkle L.","non-dropping-particle":"","parse-names":false,"suffix":""},{"dropping-particle":"","family":"Costanza","given":"Jennifer","non-dropping-particle":"","parse-names":false,"suffix":""},{"dropping-particle":"","family":"M. Dahlin","given":"Kyla","non-dropping-particle":"","parse-names":false,"suffix":""},{"dropping-particle":"","family":"Latimer","given":"Andrew M.","non-dropping-particle":"","parse-names":false,"suffix":""},{"dropping-particle":"","family":"Wilson","given":"Adam M.","non-dropping-particle":"","parse-names":false,"suffix":""},{"dropping-particle":"","family":"Grady","given":"John M.","non-dropping-particle":"","parse-names":false,"suffix":""},{"dropping-particle":"V.","family":"Ollinger","given":"Scott","non-dropping-particle":"","parse-names":false,"suffix":""},{"dropping-particle":"","family":"Finley","given":"Andrew O.","non-dropping-particle":"","parse-names":false,"suffix":""}],"container-title":"Global Ecology and Biogeography","id":"ITEM-1","issue":"5","issued":{"date-parts":[["2019"]]},"page":"548-556","title":"Towards connecting biodiversity and geodiversity across scales with satellite remote sensing","type":"article-journal","volume":"28"},"uris":["http://www.mendeley.com/documents/?uuid=8ac4e2a4-7bf8-4b35-93ba-e503882f3f67"]},{"id":"ITEM-2","itemData":{"DOI":"10.1038/s41467-022-32063-z","ISBN":"4146702232","ISSN":"20411723","PMID":"36050293","abstract":"Global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Communications","id":"ITEM-2","issue":"1","issued":{"date-parts":[["2022"]]},"title":"Global patterns of vascular plant alpha diversity","type":"article-journal","volume":"13"},"uris":["http://www.mendeley.com/documents/?uuid=dedbb9a3-aa5d-4c2e-8909-50c995e5ff24"]}],"mendeley":{"formattedCitation":"(Zarnetske et al. 2019; Sabatini et al. 2022)","plainTextFormattedCitation":"(Zarnetske et al. 2019; Sabatini et al. 2022)","previouslyFormattedCitation":"(Zarnetske et al. 2019;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w:t>
      </w:r>
      <w:ins w:id="9" w:author="Juan Ernesto Guevara" w:date="2024-02-21T21:47:00Z" w16du:dateUtc="2024-02-22T02:47:00Z">
        <w:r w:rsidR="00694CD7">
          <w:rPr>
            <w:rFonts w:ascii="Times New Roman" w:hAnsi="Times New Roman" w:cs="Times New Roman"/>
            <w:noProof/>
            <w:sz w:val="24"/>
          </w:rPr>
          <w:t>revisar Cavender-Bares et al. 2009</w:t>
        </w:r>
      </w:ins>
      <w:ins w:id="10" w:author="Juan Ernesto Guevara" w:date="2024-02-21T21:48:00Z" w16du:dateUtc="2024-02-22T02:48:00Z">
        <w:r w:rsidR="00694CD7">
          <w:rPr>
            <w:rFonts w:ascii="Times New Roman" w:hAnsi="Times New Roman" w:cs="Times New Roman"/>
            <w:noProof/>
            <w:sz w:val="24"/>
          </w:rPr>
          <w:t xml:space="preserve"> este paper es un seminal paper para entender el rol de procesos ecológicos y evolutivos y escala y es la base para los paper que se citan en este texto</w:t>
        </w:r>
      </w:ins>
      <w:ins w:id="11" w:author="Juan Ernesto Guevara" w:date="2024-02-21T21:47:00Z" w16du:dateUtc="2024-02-22T02:47:00Z">
        <w:r w:rsidR="00694CD7">
          <w:rPr>
            <w:rFonts w:ascii="Times New Roman" w:hAnsi="Times New Roman" w:cs="Times New Roman"/>
            <w:noProof/>
            <w:sz w:val="24"/>
          </w:rPr>
          <w:t xml:space="preserve">, </w:t>
        </w:r>
      </w:ins>
      <w:r w:rsidR="00982929" w:rsidRPr="00982929">
        <w:rPr>
          <w:rFonts w:ascii="Times New Roman" w:hAnsi="Times New Roman" w:cs="Times New Roman"/>
          <w:noProof/>
          <w:sz w:val="24"/>
        </w:rPr>
        <w:t>Zarnetske et al. 2019; Sabatini et al. 2022)</w:t>
      </w:r>
      <w:r w:rsidR="00982929">
        <w:rPr>
          <w:rFonts w:ascii="Times New Roman" w:hAnsi="Times New Roman" w:cs="Times New Roman"/>
          <w:sz w:val="24"/>
        </w:rPr>
        <w:fldChar w:fldCharType="end"/>
      </w:r>
      <w:r w:rsidR="00EA143F" w:rsidRPr="00070B49">
        <w:rPr>
          <w:rFonts w:ascii="Times New Roman" w:hAnsi="Times New Roman" w:cs="Times New Roman"/>
          <w:sz w:val="24"/>
        </w:rPr>
        <w:t xml:space="preserve">. </w:t>
      </w:r>
      <w:r w:rsidR="00EA143F">
        <w:rPr>
          <w:rFonts w:ascii="Times New Roman" w:hAnsi="Times New Roman" w:cs="Times New Roman"/>
          <w:sz w:val="24"/>
        </w:rPr>
        <w:t xml:space="preserve">Estas observaciones explican los patrones de variación espacial de la alfa diversidad. </w:t>
      </w:r>
      <w:commentRangeStart w:id="12"/>
      <w:r w:rsidR="00EA143F">
        <w:rPr>
          <w:rFonts w:ascii="Times New Roman" w:hAnsi="Times New Roman" w:cs="Times New Roman"/>
          <w:sz w:val="24"/>
        </w:rPr>
        <w:t>Por ejemplo,</w:t>
      </w:r>
      <w:r w:rsidR="00C07D47">
        <w:rPr>
          <w:rFonts w:ascii="Times New Roman" w:hAnsi="Times New Roman" w:cs="Times New Roman"/>
          <w:sz w:val="24"/>
        </w:rPr>
        <w:t xml:space="preserve"> a</w:t>
      </w:r>
      <w:r w:rsidR="00EA143F">
        <w:rPr>
          <w:rFonts w:ascii="Times New Roman" w:hAnsi="Times New Roman" w:cs="Times New Roman"/>
          <w:sz w:val="24"/>
        </w:rPr>
        <w:t xml:space="preserve"> </w:t>
      </w:r>
      <w:r w:rsidR="00EB0860">
        <w:rPr>
          <w:rFonts w:ascii="Times New Roman" w:hAnsi="Times New Roman" w:cs="Times New Roman"/>
          <w:sz w:val="24"/>
        </w:rPr>
        <w:t>escalas locales</w:t>
      </w:r>
      <w:r w:rsidR="00EA143F">
        <w:rPr>
          <w:rFonts w:ascii="Times New Roman" w:hAnsi="Times New Roman" w:cs="Times New Roman"/>
          <w:sz w:val="24"/>
        </w:rPr>
        <w:t xml:space="preserve"> se aprecia una rápida acumulación de especie</w:t>
      </w:r>
      <w:r w:rsidR="00EB0860">
        <w:rPr>
          <w:rFonts w:ascii="Times New Roman" w:hAnsi="Times New Roman" w:cs="Times New Roman"/>
          <w:sz w:val="24"/>
        </w:rPr>
        <w:t>s a medida que aumenta la granularidad de los datos</w:t>
      </w:r>
      <w:r w:rsidR="00EA143F">
        <w:rPr>
          <w:rFonts w:ascii="Times New Roman" w:hAnsi="Times New Roman" w:cs="Times New Roman"/>
          <w:sz w:val="24"/>
        </w:rPr>
        <w:t>,</w:t>
      </w:r>
      <w:r w:rsidR="00EB0860">
        <w:rPr>
          <w:rFonts w:ascii="Times New Roman" w:hAnsi="Times New Roman" w:cs="Times New Roman"/>
          <w:sz w:val="24"/>
        </w:rPr>
        <w:t xml:space="preserve"> reduciéndose la pendiente de acumulación</w:t>
      </w:r>
      <w:r w:rsidR="00EA143F">
        <w:rPr>
          <w:rFonts w:ascii="Times New Roman" w:hAnsi="Times New Roman" w:cs="Times New Roman"/>
          <w:sz w:val="24"/>
        </w:rPr>
        <w:t xml:space="preserve"> </w:t>
      </w:r>
      <w:r w:rsidR="00EB0860">
        <w:rPr>
          <w:rFonts w:ascii="Times New Roman" w:hAnsi="Times New Roman" w:cs="Times New Roman"/>
          <w:sz w:val="24"/>
        </w:rPr>
        <w:t>a</w:t>
      </w:r>
      <w:r w:rsidR="00EA143F">
        <w:rPr>
          <w:rFonts w:ascii="Times New Roman" w:hAnsi="Times New Roman" w:cs="Times New Roman"/>
          <w:sz w:val="24"/>
        </w:rPr>
        <w:t xml:space="preserve"> medianas escalas, y v</w:t>
      </w:r>
      <w:r w:rsidR="00EB0860">
        <w:rPr>
          <w:rFonts w:ascii="Times New Roman" w:hAnsi="Times New Roman" w:cs="Times New Roman"/>
          <w:sz w:val="24"/>
        </w:rPr>
        <w:t>olviendo</w:t>
      </w:r>
      <w:r w:rsidR="00EA143F">
        <w:rPr>
          <w:rFonts w:ascii="Times New Roman" w:hAnsi="Times New Roman" w:cs="Times New Roman"/>
          <w:sz w:val="24"/>
        </w:rPr>
        <w:t xml:space="preserve"> a aumentar a escalas grande</w:t>
      </w:r>
      <w:r w:rsidR="00C07D47">
        <w:rPr>
          <w:rFonts w:ascii="Times New Roman" w:hAnsi="Times New Roman" w:cs="Times New Roman"/>
          <w:sz w:val="24"/>
        </w:rPr>
        <w:t>s</w:t>
      </w:r>
      <w:r w:rsidR="00EB0860">
        <w:rPr>
          <w:rFonts w:ascii="Times New Roman" w:hAnsi="Times New Roman" w:cs="Times New Roman"/>
          <w:sz w:val="24"/>
        </w:rPr>
        <w:t>, dado que se agrupan especies de ecosistemas diversos separadas por barreras ambientales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Communications","id":"ITEM-1","issue":"1","issued":{"date-parts":[["2022"]]},"title":"Global patterns of vascular plant alpha diversity","type":"article-journal","volume":"13"},"uris":["http://www.mendeley.com/documents/?uuid=dedbb9a3-aa5d-4c2e-8909-50c995e5ff24"]},{"id":"ITEM-2","itemData":{"DOI":"10.1111/geb.12031","ISSN":"1466822X","abstract":"Beta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diversity","type":"article-journal","volume":"22"},"uris":["http://www.mendeley.com/documents/?uuid=339c5661-17f0-44d8-aab8-4cb5fa919269"]},{"id":"ITEM-3","itemData":{"DOI":"10.1111/jvs.12428","ISSN":"16541103","abstract":"The relationship between sampled area and the number of species within that area, the species–area relationship (SAR), is a major biodiversity pattern and one of a few law-like regularities in ecology. While the SAR for isolated units (islands or continents) is assumed to result from the dynamics of species colonization, speciation and extinction, the SAR for contiguous areas in which smaller plots are nested within larger sample areas can be attributed to spatial patterns in the distribution of individuals. The nested SAR is typically triphasic in logarithmic space, so that it increases steeply at smaller scales, decelerates at intermediate scales and increases steeply again at continental scales. I will review current theory for this pattern, showing that all three phases of the SAR can be derived from simple geometric considerations. The increase of species richness with area in logarithmic space is generally determined by overall species rarity, so that the rarer the species are on average, the higher is the local slope z. Rarity is scale-dependent: species occupy only a minor proportion of area at broad spatial scales, leading to upward accelerating shape of the SAR at continental scales. Similarly, species are represented by only a few individuals at fine spatial scales, leading to high SAR slope also at small areas. Geometric considerations reveal links of the SAR to other macroecological patterns, namely patterns of β-diversity, the species–abundance distribution, and the relationship between energy availability (or productivity) and species richness. Knowledge of the regularities concerning nested SARs may be used for standardizing unequal areas, upscaling species richness and estimating species loss due to area loss, but all these applications have their limits, which also follow from the geometric considerations.","author":[{"dropping-particle":"","family":"Storch","given":"David","non-dropping-particle":"","parse-names":false,"suffix":""}],"container-title":"Journal of Vegetation Science","id":"ITEM-3","issue":"5","issued":{"date-parts":[["2016"]]},"page":"880-891","title":"The theory of the nested species–area relationship: geometric foundations of biodiversity scaling","type":"article-journal","volume":"27"},"uris":["http://www.mendeley.com/documents/?uuid=320f36b0-c7d6-4127-b371-9d435a17fee1"]}],"mendeley":{"formattedCitation":"(Barton et al. 2013; Storch 2016; Sabatini et al. 2022)","plainTextFormattedCitation":"(Barton et al. 2013; Storch 2016; Sabatini et al. 2022)","previouslyFormattedCitation":"(Barton et al. 2013; Storch 2016;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(Barton et al. 2013; Storch 2016; Sabatini et al. 2022)</w:t>
      </w:r>
      <w:r w:rsidR="00982929">
        <w:rPr>
          <w:rFonts w:ascii="Times New Roman" w:hAnsi="Times New Roman" w:cs="Times New Roman"/>
          <w:sz w:val="24"/>
        </w:rPr>
        <w:fldChar w:fldCharType="end"/>
      </w:r>
      <w:r w:rsidR="00EA143F">
        <w:rPr>
          <w:rFonts w:ascii="Times New Roman" w:hAnsi="Times New Roman" w:cs="Times New Roman"/>
          <w:sz w:val="24"/>
        </w:rPr>
        <w:t xml:space="preserve">. </w:t>
      </w:r>
      <w:commentRangeEnd w:id="12"/>
      <w:r w:rsidR="00E50FDF">
        <w:rPr>
          <w:rStyle w:val="Refdecomentario"/>
        </w:rPr>
        <w:commentReference w:id="12"/>
      </w:r>
      <w:r w:rsidR="00480D5A">
        <w:rPr>
          <w:rFonts w:ascii="Times New Roman" w:hAnsi="Times New Roman" w:cs="Times New Roman"/>
          <w:sz w:val="24"/>
        </w:rPr>
        <w:t>Aunque es</w:t>
      </w:r>
      <w:r w:rsidR="00263109">
        <w:rPr>
          <w:rFonts w:ascii="Times New Roman" w:hAnsi="Times New Roman" w:cs="Times New Roman"/>
          <w:sz w:val="24"/>
        </w:rPr>
        <w:t xml:space="preserve"> generalmente</w:t>
      </w:r>
      <w:r w:rsidR="00480D5A">
        <w:rPr>
          <w:rFonts w:ascii="Times New Roman" w:hAnsi="Times New Roman" w:cs="Times New Roman"/>
          <w:sz w:val="24"/>
        </w:rPr>
        <w:t xml:space="preserve"> aceptado</w:t>
      </w:r>
      <w:r w:rsidR="00C07D47">
        <w:rPr>
          <w:rFonts w:ascii="Times New Roman" w:hAnsi="Times New Roman" w:cs="Times New Roman"/>
          <w:sz w:val="24"/>
        </w:rPr>
        <w:t xml:space="preserve"> esta</w:t>
      </w:r>
      <w:r w:rsidR="00480D5A">
        <w:rPr>
          <w:rFonts w:ascii="Times New Roman" w:hAnsi="Times New Roman" w:cs="Times New Roman"/>
          <w:sz w:val="24"/>
        </w:rPr>
        <w:t xml:space="preserve"> dependencia espacial de los patrones y procesos de la diversidad biológica, </w:t>
      </w:r>
      <w:r w:rsidR="00263109">
        <w:rPr>
          <w:rFonts w:ascii="Times New Roman" w:hAnsi="Times New Roman" w:cs="Times New Roman"/>
          <w:sz w:val="24"/>
        </w:rPr>
        <w:t xml:space="preserve">esta dependencia, a excepción de notables contribuciones, ha sido escasamente evaluada. </w:t>
      </w:r>
    </w:p>
    <w:p w14:paraId="19B99192" w14:textId="1504B6B1" w:rsidR="00E26518" w:rsidRDefault="00263109" w:rsidP="00656CDF">
      <w:pPr>
        <w:jc w:val="both"/>
        <w:rPr>
          <w:rFonts w:ascii="Times New Roman" w:hAnsi="Times New Roman" w:cs="Times New Roman"/>
          <w:sz w:val="24"/>
        </w:rPr>
      </w:pPr>
      <w:commentRangeStart w:id="13"/>
      <w:r>
        <w:rPr>
          <w:rFonts w:ascii="Times New Roman" w:hAnsi="Times New Roman" w:cs="Times New Roman"/>
          <w:sz w:val="24"/>
        </w:rPr>
        <w:t>En plantas, los</w:t>
      </w:r>
      <w:r w:rsidR="00FC5312" w:rsidRPr="00070B49">
        <w:rPr>
          <w:rFonts w:ascii="Times New Roman" w:hAnsi="Times New Roman" w:cs="Times New Roman"/>
          <w:sz w:val="24"/>
        </w:rPr>
        <w:t xml:space="preserve"> estudios</w:t>
      </w:r>
      <w:r>
        <w:rPr>
          <w:rFonts w:ascii="Times New Roman" w:hAnsi="Times New Roman" w:cs="Times New Roman"/>
          <w:sz w:val="24"/>
        </w:rPr>
        <w:t xml:space="preserve"> </w:t>
      </w:r>
      <w:ins w:id="14" w:author="Juan Ernesto Guevara" w:date="2024-02-21T21:19:00Z" w16du:dateUtc="2024-02-22T02:19:00Z">
        <w:r w:rsidR="00066BB5">
          <w:rPr>
            <w:rFonts w:ascii="Times New Roman" w:hAnsi="Times New Roman" w:cs="Times New Roman"/>
            <w:sz w:val="24"/>
          </w:rPr>
          <w:t xml:space="preserve">sobre el rol de la escala </w:t>
        </w:r>
      </w:ins>
      <w:del w:id="15" w:author="Juan Ernesto Guevara" w:date="2024-02-21T21:19:00Z" w16du:dateUtc="2024-02-22T02:19:00Z">
        <w:r w:rsidR="00E804F4" w:rsidRPr="00070B49" w:rsidDel="00066BB5">
          <w:rPr>
            <w:rFonts w:ascii="Times New Roman" w:hAnsi="Times New Roman" w:cs="Times New Roman"/>
            <w:sz w:val="24"/>
          </w:rPr>
          <w:delText xml:space="preserve">de dependencia </w:delText>
        </w:r>
      </w:del>
      <w:r w:rsidR="00E804F4" w:rsidRPr="00070B49">
        <w:rPr>
          <w:rFonts w:ascii="Times New Roman" w:hAnsi="Times New Roman" w:cs="Times New Roman"/>
          <w:sz w:val="24"/>
        </w:rPr>
        <w:t>espacial</w:t>
      </w:r>
      <w:ins w:id="16" w:author="Juan Ernesto Guevara" w:date="2024-02-21T21:19:00Z" w16du:dateUtc="2024-02-22T02:19:00Z">
        <w:r w:rsidR="00066BB5">
          <w:rPr>
            <w:rFonts w:ascii="Times New Roman" w:hAnsi="Times New Roman" w:cs="Times New Roman"/>
            <w:sz w:val="24"/>
          </w:rPr>
          <w:t xml:space="preserve"> sobre patrones de diversidad alfa y beta</w:t>
        </w:r>
      </w:ins>
      <w:r w:rsidR="00E804F4" w:rsidRPr="00070B49">
        <w:rPr>
          <w:rFonts w:ascii="Times New Roman" w:hAnsi="Times New Roman" w:cs="Times New Roman"/>
          <w:sz w:val="24"/>
        </w:rPr>
        <w:t xml:space="preserve"> </w:t>
      </w:r>
      <w:r w:rsidR="00FC5312" w:rsidRPr="00070B49">
        <w:rPr>
          <w:rFonts w:ascii="Times New Roman" w:hAnsi="Times New Roman" w:cs="Times New Roman"/>
          <w:sz w:val="24"/>
        </w:rPr>
        <w:t xml:space="preserve">han sido en su mayoría en árboles y a </w:t>
      </w:r>
      <w:r w:rsidR="005041BC">
        <w:rPr>
          <w:rFonts w:ascii="Times New Roman" w:hAnsi="Times New Roman" w:cs="Times New Roman"/>
          <w:sz w:val="24"/>
        </w:rPr>
        <w:t>extensiones</w:t>
      </w:r>
      <w:r w:rsidR="00FC5312" w:rsidRPr="00070B49">
        <w:rPr>
          <w:rFonts w:ascii="Times New Roman" w:hAnsi="Times New Roman" w:cs="Times New Roman"/>
          <w:sz w:val="24"/>
        </w:rPr>
        <w:t xml:space="preserve"> </w:t>
      </w:r>
      <w:r w:rsidR="00867DD7">
        <w:rPr>
          <w:rFonts w:ascii="Times New Roman" w:hAnsi="Times New Roman" w:cs="Times New Roman"/>
          <w:sz w:val="24"/>
        </w:rPr>
        <w:t>regionales o globales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Communications","id":"ITEM-1","issue":"1","issued":{"date-parts":[["2022"]]},"title":"Global patterns of vascular plant alpha diversity","type":"article-journal","volume":"13"},"uris":["http://www.mendeley.com/documents/?uuid=dedbb9a3-aa5d-4c2e-8909-50c995e5ff24"]},{"id":"ITEM-2","itemData":{"DOI":"10.1038/s41559-019-0799-0","ISSN":"2397334X","PMID":"30778185","abstract":"Controversy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Evolution","id":"ITEM-2","issue":"3","issued":{"date-parts":[["2019"]]},"page":"390-399","publisher":"Springer US","title":"Global patterns and drivers of tree diversity integrated across a continuum of spatial grains","type":"article-journal","volume":"3"},"uris":["http://www.mendeley.com/documents/?uuid=fffc9b2e-f7f7-49ae-8e4c-2ece7b21ba06"]},{"id":"ITEM-3","itemData":{"DOI":"10.1111/1365-2664.13912","ISSN":"13652664","abstract":"Single species forest systems often suffer from low resistance and resilience to perturbations. Consequently, fostering tree species diversity is discussed as an important management approach to address the impacts of changing climate and disturbance regimes. Yet, the effect of the spatial grain of tree species mixtures remains unknown. We asked whether increasing tree species diversity between stands (beta diversity) has the same effect as increasing tree species diversity within stands (alpha diversity) at similar overall levels of richness (gamma diversity). We conducted a multi-model simulation experiment under climate change, applying two forest landscape models (iLand and LandClim) across two contrasting landscapes of Central Europe. We analysed the effect of different levels and configurations of diversity on the disturbance impact and the temporal stability of biomass stocks and forest structure. In general, increasing levels of diversity decreased disturbance impacts. Positive diversity effects increased with increasing severity of climate change. Beta diversity buffered disturbance impacts on landscape-level biomass stocks more strongly than alpha diversity. The effects of the spatial configuration on forest structure were more variable. Diversity effects on temporal stability were less pronounced compared to disturbance impacts, and mixture within and between stands had comparable effects on temporal stability. Diversity effects were context-dependent, with patterns varying between landscapes and indicators. Furthermore, we found a strong species identity effect, with increasing diversity being particularly beneficial in conifer-dominated systems of the European Alps. The two models agreed on the effects of different levels and configurations of tree species diversity, underlining the robustness of our findings. Synthesis and application. Enhancing tree species diversity can buffer forest ecosystems against increasing levels of perturbation. Mixing tree species between stands is at least as effective as mixing tree species within stands. Given the managerial advantages of between-stand mixtures (e.g. reduced need to control competition to maintain diversity, higher timber quality, lower logistic effort), we conclude that forest management should consider enhancing diversity at multiple spatial scales. ​.","author":[{"dropping-particle":"","family":"Sebald","given":"Julius","non-dropping-particle":"","parse-names":false,"suffix":""},{"dropping-particle":"","family":"Thrippleton","given":"Timothy","non-dropping-particle":"","parse-names":false,"suffix":""},{"dropping-particle":"","family":"Rammer","given":"Werner","non-dropping-particle":"","parse-names":false,"suffix":""},{"dropping-particle":"","family":"Bugmann","given":"Harald","non-dropping-particle":"","parse-names":false,"suffix":""},{"dropping-particle":"","family":"Seidl","given":"Rupert","non-dropping-particle":"","parse-names":false,"suffix":""}],"container-title":"Journal of Applied Ecology","id":"ITEM-3","issue":"8","issued":{"date-parts":[["2021"]]},"page":"1749-1763","title":"Mixing tree species at different spatial scales: The effect of alpha, beta and gamma diversity on disturbance impacts under climate change","type":"article-journal","volume":"58"},"uris":["http://www.mendeley.com/documents/?uuid=fa758cb8-bb98-40ef-94e5-619f5aaeeaac"]}],"mendeley":{"formattedCitation":"(Keil &amp; Chase 2019; Sebald et al. 2021; Sabatini et al. 2022)","plainTextFormattedCitation":"(Keil &amp; Chase 2019; Sebald et al. 2021; Sabatini et al. 2022)","previouslyFormattedCitation":"(Keil &amp; Chase 2019; Sebald et al. 2021;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(Keil &amp; Chase 2019; Sebald et al. 2021; Sabatini et al. 2022)</w:t>
      </w:r>
      <w:r w:rsidR="00982929">
        <w:rPr>
          <w:rFonts w:ascii="Times New Roman" w:hAnsi="Times New Roman" w:cs="Times New Roman"/>
          <w:sz w:val="24"/>
        </w:rPr>
        <w:fldChar w:fldCharType="end"/>
      </w:r>
      <w:r w:rsidR="00FC5312" w:rsidRPr="00070B49">
        <w:rPr>
          <w:rFonts w:ascii="Times New Roman" w:hAnsi="Times New Roman" w:cs="Times New Roman"/>
          <w:sz w:val="24"/>
        </w:rPr>
        <w:t xml:space="preserve">. </w:t>
      </w:r>
      <w:commentRangeEnd w:id="13"/>
      <w:r w:rsidR="00FE55B8">
        <w:rPr>
          <w:rStyle w:val="Refdecomentario"/>
        </w:rPr>
        <w:commentReference w:id="13"/>
      </w:r>
      <w:commentRangeStart w:id="17"/>
      <w:commentRangeStart w:id="18"/>
      <w:r w:rsidR="00FC5312" w:rsidRPr="00070B49">
        <w:rPr>
          <w:rFonts w:ascii="Times New Roman" w:hAnsi="Times New Roman" w:cs="Times New Roman"/>
          <w:sz w:val="24"/>
        </w:rPr>
        <w:t>En</w:t>
      </w:r>
      <w:commentRangeEnd w:id="17"/>
      <w:r w:rsidR="00FE55B8">
        <w:rPr>
          <w:rStyle w:val="Refdecomentario"/>
        </w:rPr>
        <w:commentReference w:id="17"/>
      </w:r>
      <w:commentRangeEnd w:id="18"/>
      <w:r w:rsidR="00FE55B8">
        <w:rPr>
          <w:rStyle w:val="Refdecomentario"/>
        </w:rPr>
        <w:commentReference w:id="18"/>
      </w:r>
      <w:r w:rsidR="00FC5312" w:rsidRPr="00070B49">
        <w:rPr>
          <w:rFonts w:ascii="Times New Roman" w:hAnsi="Times New Roman" w:cs="Times New Roman"/>
          <w:sz w:val="24"/>
        </w:rPr>
        <w:t xml:space="preserve"> general, se observa una </w:t>
      </w:r>
      <w:r w:rsidR="00867DD7">
        <w:rPr>
          <w:rFonts w:ascii="Times New Roman" w:hAnsi="Times New Roman" w:cs="Times New Roman"/>
          <w:sz w:val="24"/>
        </w:rPr>
        <w:t>relación no-lineal</w:t>
      </w:r>
      <w:r w:rsidR="00FC5312" w:rsidRPr="00070B49">
        <w:rPr>
          <w:rFonts w:ascii="Times New Roman" w:hAnsi="Times New Roman" w:cs="Times New Roman"/>
          <w:sz w:val="24"/>
        </w:rPr>
        <w:t xml:space="preserve"> positiva entre escala de análisis y la diversidad alfa, mientras que una relación </w:t>
      </w:r>
      <w:r w:rsidR="00867DD7">
        <w:rPr>
          <w:rFonts w:ascii="Times New Roman" w:hAnsi="Times New Roman" w:cs="Times New Roman"/>
          <w:sz w:val="24"/>
        </w:rPr>
        <w:t xml:space="preserve">no-lineal </w:t>
      </w:r>
      <w:r w:rsidR="00FC5312" w:rsidRPr="00070B49">
        <w:rPr>
          <w:rFonts w:ascii="Times New Roman" w:hAnsi="Times New Roman" w:cs="Times New Roman"/>
          <w:sz w:val="24"/>
        </w:rPr>
        <w:t>negativa con la diversidad beta</w:t>
      </w:r>
      <w:r w:rsidR="00982929">
        <w:rPr>
          <w:rFonts w:ascii="Times New Roman" w:hAnsi="Times New Roman" w:cs="Times New Roman"/>
          <w:sz w:val="24"/>
        </w:rPr>
        <w:t xml:space="preserve"> </w:t>
      </w:r>
      <w:commentRangeStart w:id="19"/>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Biogeography","id":"ITEM-1","issue":"6","issued":{"date-parts":[["2013"]]},"page":"639-647","title":"The spatial scaling of beta diversity","type":"article-journal","volume":"22"},"uris":["http://www.mendeley.com/documents/?uuid=339c5661-17f0-44d8-aab8-4cb5fa919269"]},{"id":"ITEM-2","itemData":{"DOI":"10.1111/1365-2745.12903","ISSN":"13652745","abstract":"A positive relationship between biodiversity and ecosystem stability has been reported in many ecosystems; however, it has yet to be determined whether and how spatial scale affects this relationship. Here, for the first time, we assessed the effects of alpha, beta and gamma diversity on ecosystem stability and the scale dependence of the slope of the diversity–stability relationship. By employing a long-term (33 years) dataset from a temperate grassland, northern China, we calculated the all possible spatial scales with the complete combination from the basic 1-m2 plots. Species richness was positively associated with ecosystem stability through species asynchrony and overyielding at all spatial scales (1, 2, 3, 4 and 5 m2). Both alpha and beta diversity were positively associated with gamma stability. Moreover, the slope of the diversity–area relationship was significantly higher than that of the stability–area relationship, resulting in a decline of the slope of the diversity–stability relationship with increasing area. Synthesis. With the positive species diversity effect on ecosystem stability from small to large spatial scales, our findings demonstrate the need to maintain a high biodiversity and biotic heterogeneity as insurance against the risks incurred by ecosystems in the face of global environmental changes.","author":[{"dropping-particle":"","family":"Zhang","given":"Yunhai","non-dropping-particle":"","parse-names":false,"suffix":""},{"dropping-particle":"","family":"He","given":"Nianpeng","non-dropping-particle":"","parse-names":false,"suffix":""},{"dropping-particle":"","family":"Loreau","given":"Michel","non-dropping-particle":"","parse-names":false,"suffix":""},{"dropping-particle":"","family":"Pan","given":"Qingmin","non-dropping-particle":"","parse-names":false,"suffix":""},{"dropping-particle":"","family":"Han","given":"Xingguo","non-dropping-particle":"","parse-names":false,"suffix":""}],"container-title":"Journal of Ecology","id":"ITEM-2","issue":"3","issued":{"date-parts":[["2018"]]},"page":"1277-1285","title":"Scale dependence of the diversity–stability relationship in a temperate grassland","type":"article-journal","volume":"106"},"uris":["http://www.mendeley.com/documents/?uuid=3419535b-0ded-444c-99e5-8f1420a45778"]}],"mendeley":{"formattedCitation":"(Barton et al. 2013; Zhang et al. 2018)","plainTextFormattedCitation":"(Barton et al. 2013; Zhang et al. 2018)","previouslyFormattedCitation":"(Barton et al. 2013; Zhang et al. 2018)"},"properties":{"noteIndex":0},"schema":"https://github.com/citation-style-language/schema/raw/master/csl-citation.json"}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 xml:space="preserve">(Barton et al. 2013; </w:t>
      </w:r>
      <w:r w:rsidR="00982929" w:rsidRPr="00066BB5">
        <w:rPr>
          <w:rFonts w:ascii="Times New Roman" w:hAnsi="Times New Roman" w:cs="Times New Roman"/>
          <w:noProof/>
          <w:sz w:val="24"/>
          <w:highlight w:val="yellow"/>
          <w:rPrChange w:id="20" w:author="Juan Ernesto Guevara" w:date="2024-02-21T21:21:00Z" w16du:dateUtc="2024-02-22T02:21:00Z">
            <w:rPr>
              <w:rFonts w:ascii="Times New Roman" w:hAnsi="Times New Roman" w:cs="Times New Roman"/>
              <w:noProof/>
              <w:sz w:val="24"/>
            </w:rPr>
          </w:rPrChange>
        </w:rPr>
        <w:t>Zhang et al. 2018</w:t>
      </w:r>
      <w:r w:rsidR="00982929" w:rsidRPr="00982929">
        <w:rPr>
          <w:rFonts w:ascii="Times New Roman" w:hAnsi="Times New Roman" w:cs="Times New Roman"/>
          <w:noProof/>
          <w:sz w:val="24"/>
        </w:rPr>
        <w:t>)</w:t>
      </w:r>
      <w:r w:rsidR="00982929">
        <w:rPr>
          <w:rFonts w:ascii="Times New Roman" w:hAnsi="Times New Roman" w:cs="Times New Roman"/>
          <w:sz w:val="24"/>
        </w:rPr>
        <w:fldChar w:fldCharType="end"/>
      </w:r>
      <w:commentRangeEnd w:id="19"/>
      <w:r w:rsidR="00066BB5">
        <w:rPr>
          <w:rStyle w:val="Refdecomentario"/>
        </w:rPr>
        <w:commentReference w:id="19"/>
      </w:r>
      <w:r w:rsidR="00FC5312" w:rsidRPr="00070B49">
        <w:rPr>
          <w:rFonts w:ascii="Times New Roman" w:hAnsi="Times New Roman" w:cs="Times New Roman"/>
          <w:sz w:val="24"/>
        </w:rPr>
        <w:t xml:space="preserve">. </w:t>
      </w:r>
      <w:commentRangeStart w:id="21"/>
      <w:r w:rsidR="00867DD7">
        <w:rPr>
          <w:rFonts w:ascii="Times New Roman" w:hAnsi="Times New Roman" w:cs="Times New Roman"/>
          <w:sz w:val="24"/>
        </w:rPr>
        <w:t>Aunque en árboles la dependencia espacial de los patrones y de los procesos moldeadores de biodiversidad ha sido evaluada, en otros estratos del bosque, como el sotobosque, la magnitud de dependencia podría ser diferente</w:t>
      </w:r>
      <w:commentRangeEnd w:id="21"/>
      <w:r w:rsidR="00066BB5">
        <w:rPr>
          <w:rStyle w:val="Refdecomentario"/>
        </w:rPr>
        <w:commentReference w:id="21"/>
      </w:r>
      <w:r w:rsidR="00867DD7">
        <w:rPr>
          <w:rFonts w:ascii="Times New Roman" w:hAnsi="Times New Roman" w:cs="Times New Roman"/>
          <w:sz w:val="24"/>
        </w:rPr>
        <w:t xml:space="preserve">. </w:t>
      </w:r>
      <w:commentRangeStart w:id="22"/>
      <w:r w:rsidR="00867DD7">
        <w:rPr>
          <w:rFonts w:ascii="Times New Roman" w:hAnsi="Times New Roman" w:cs="Times New Roman"/>
          <w:sz w:val="24"/>
        </w:rPr>
        <w:t xml:space="preserve">En el sotobosque, </w:t>
      </w:r>
      <w:r w:rsidR="00982929">
        <w:rPr>
          <w:rFonts w:ascii="Times New Roman" w:hAnsi="Times New Roman" w:cs="Times New Roman"/>
          <w:sz w:val="24"/>
        </w:rPr>
        <w:lastRenderedPageBreak/>
        <w:t>los procesos ecológicos y ambientales</w:t>
      </w:r>
      <w:r w:rsidR="00D50DE5">
        <w:rPr>
          <w:rFonts w:ascii="Times New Roman" w:hAnsi="Times New Roman" w:cs="Times New Roman"/>
          <w:sz w:val="24"/>
        </w:rPr>
        <w:t xml:space="preserve"> </w:t>
      </w:r>
      <w:r w:rsidR="00867DD7">
        <w:rPr>
          <w:rFonts w:ascii="Times New Roman" w:hAnsi="Times New Roman" w:cs="Times New Roman"/>
          <w:sz w:val="24"/>
        </w:rPr>
        <w:t xml:space="preserve">tienen una importancia relativa diferente a la del dosel, </w:t>
      </w:r>
      <w:r w:rsidR="00E26518">
        <w:rPr>
          <w:rFonts w:ascii="Times New Roman" w:hAnsi="Times New Roman" w:cs="Times New Roman"/>
          <w:sz w:val="24"/>
        </w:rPr>
        <w:t>y,</w:t>
      </w:r>
      <w:r w:rsidR="00867DD7">
        <w:rPr>
          <w:rFonts w:ascii="Times New Roman" w:hAnsi="Times New Roman" w:cs="Times New Roman"/>
          <w:sz w:val="24"/>
        </w:rPr>
        <w:t xml:space="preserve"> por tanto, potencialmente siendo diferente su dependencia espacial</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{"citationItems":[{"id":"ITEM-1","itemData":{"DOI":"10.1111/ele.13849","ISSN":"14610248","PMID":"34339096","abstract":"Disturbances often disproportionately impact different vegetation layers in forests and other vertically stratified ecosystems, shaping community structure and ecosystem function. However, disturbance-driven changes may be mediated by environmental conditions that affect habitat quality and species interactions. In a decade-long field experiment, we tested how kelp forest net primary productivity (NPP) responds to repeated canopy loss along a gradient in grazing and substrate suitability. We discovered that habitat quality can mediate the effects of intensified disturbance on canopy and understory NPP. Experimental annual and quarterly disturbances suppressed total macroalgal NPP, but effects were strongest in high-quality habitats that supported dense kelp canopies that were removed by disturbance. Understory macroalgae partly compensated for canopy NPP losses and this effect magnified with increasing habitat quality. Disturbance-driven increases in understory NPP were still rising after 5–10 years of disturbance, demonstrating the value of long-term experimentation for understanding ecosystem responses to changing disturbance regimes.","author":[{"dropping-particle":"","family":"Castorani","given":"Max C.N.","non-dropping-particle":"","parse-names":false,"suffix":""},{"dropping-particle":"","family":"Harrer","given":"Shannon L.","non-dropping-particle":"","parse-names":false,"suffix":""},{"dropping-particle":"","family":"Miller","given":"Robert J.","non-dropping-particle":"","parse-names":false,"suffix":""},{"dropping-particle":"","family":"Reed","given":"Daniel C.","non-dropping-particle":"","parse-names":false,"suffix":""}],"container-title":"Ecology Letters","id":"ITEM-1","issue":"10","issued":{"date-parts":[["2021"]]},"page":"2192-2206","title":"Disturbance structures canopy and understory productivity along an environmental gradient","type":"article-journal","volume":"24"},"uris":["http://www.mendeley.com/documents/?uuid=5ff8f9ef-ce4b-4a3f-9044-a890bce38c7b"]},{"id":"ITEM-2","itemData":{"DOI":"10.1111/jbi.13188","ISSN":"13652699","abstract":"Aim: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Biogeography","id":"ITEM-2","issue":"4","issued":{"date-parts":[["2018"]]},"page":"804-814","title":"Scale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 Castorani et al. 2021)","plainTextFormattedCitation":"(Bhatta et al. 2018; Castorani et al. 2021)","previouslyFormattedCitation":"(Bhatta et al. 2018; Castorani et al. 2021)"},"properties":{"noteIndex":0},"schema":"https://github.com/citation-style-language/schema/raw/master/csl-citation.json"}</w:instrText>
      </w:r>
      <w:r w:rsidR="00982929">
        <w:rPr>
          <w:rFonts w:ascii="Times New Roman" w:hAnsi="Times New Roman" w:cs="Times New Roman"/>
          <w:sz w:val="24"/>
        </w:rPr>
        <w:fldChar w:fldCharType="separate"/>
      </w:r>
      <w:r w:rsidR="00D72A40" w:rsidRPr="00D72A40">
        <w:rPr>
          <w:rFonts w:ascii="Times New Roman" w:hAnsi="Times New Roman" w:cs="Times New Roman"/>
          <w:noProof/>
          <w:sz w:val="24"/>
        </w:rPr>
        <w:t>(Bhatta et al. 2018; Castorani et al. 2021)</w:t>
      </w:r>
      <w:r w:rsidR="00982929">
        <w:rPr>
          <w:rFonts w:ascii="Times New Roman" w:hAnsi="Times New Roman" w:cs="Times New Roman"/>
          <w:sz w:val="24"/>
        </w:rPr>
        <w:fldChar w:fldCharType="end"/>
      </w:r>
      <w:r w:rsidR="00867DD7">
        <w:rPr>
          <w:rFonts w:ascii="Times New Roman" w:hAnsi="Times New Roman" w:cs="Times New Roman"/>
          <w:sz w:val="24"/>
        </w:rPr>
        <w:t xml:space="preserve">. </w:t>
      </w:r>
      <w:r w:rsidR="00D50DE5">
        <w:rPr>
          <w:rFonts w:ascii="Times New Roman" w:hAnsi="Times New Roman" w:cs="Times New Roman"/>
          <w:sz w:val="24"/>
        </w:rPr>
        <w:t>Así mismo, debido a esta importancia relativa diferencial de los procesos</w:t>
      </w:r>
      <w:del w:id="23" w:author="Juan Ernesto Guevara" w:date="2024-02-21T21:27:00Z" w16du:dateUtc="2024-02-22T02:27:00Z">
        <w:r w:rsidR="00D50DE5" w:rsidDel="00066BB5">
          <w:rPr>
            <w:rFonts w:ascii="Times New Roman" w:hAnsi="Times New Roman" w:cs="Times New Roman"/>
            <w:sz w:val="24"/>
          </w:rPr>
          <w:delText xml:space="preserve"> </w:delText>
        </w:r>
        <w:commentRangeStart w:id="24"/>
        <w:r w:rsidR="00D50DE5" w:rsidDel="00066BB5">
          <w:rPr>
            <w:rFonts w:ascii="Times New Roman" w:hAnsi="Times New Roman" w:cs="Times New Roman"/>
            <w:sz w:val="24"/>
          </w:rPr>
          <w:delText>moldeadores</w:delText>
        </w:r>
        <w:commentRangeEnd w:id="24"/>
        <w:r w:rsidR="00066BB5" w:rsidDel="00066BB5">
          <w:rPr>
            <w:rStyle w:val="Refdecomentario"/>
          </w:rPr>
          <w:commentReference w:id="24"/>
        </w:r>
      </w:del>
      <w:r w:rsidR="00D50DE5">
        <w:rPr>
          <w:rFonts w:ascii="Times New Roman" w:hAnsi="Times New Roman" w:cs="Times New Roman"/>
          <w:sz w:val="24"/>
        </w:rPr>
        <w:t xml:space="preserve">, la dependencia espacial de los patrones de diversidad vegetal en este estrato será </w:t>
      </w:r>
      <w:r w:rsidR="009A271D">
        <w:rPr>
          <w:rFonts w:ascii="Times New Roman" w:hAnsi="Times New Roman" w:cs="Times New Roman"/>
          <w:sz w:val="24"/>
        </w:rPr>
        <w:t xml:space="preserve">potencialmente </w:t>
      </w:r>
      <w:r w:rsidR="00D50DE5">
        <w:rPr>
          <w:rFonts w:ascii="Times New Roman" w:hAnsi="Times New Roman" w:cs="Times New Roman"/>
          <w:sz w:val="24"/>
        </w:rPr>
        <w:t>diferente a la del dosel</w:t>
      </w:r>
      <w:r w:rsidR="00D72A40">
        <w:rPr>
          <w:rFonts w:ascii="Times New Roman" w:hAnsi="Times New Roman" w:cs="Times New Roman"/>
          <w:sz w:val="24"/>
        </w:rPr>
        <w:t xml:space="preserve"> </w:t>
      </w:r>
      <w:r w:rsidR="00D72A40">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D72A40">
        <w:rPr>
          <w:rFonts w:ascii="Times New Roman" w:hAnsi="Times New Roman" w:cs="Times New Roman"/>
          <w:sz w:val="24"/>
        </w:rPr>
        <w:fldChar w:fldCharType="separate"/>
      </w:r>
      <w:r w:rsidR="00D72A40" w:rsidRPr="00D72A40">
        <w:rPr>
          <w:rFonts w:ascii="Times New Roman" w:hAnsi="Times New Roman" w:cs="Times New Roman"/>
          <w:noProof/>
          <w:sz w:val="24"/>
        </w:rPr>
        <w:t>(Bhatta et al. 2018)</w:t>
      </w:r>
      <w:r w:rsidR="00D72A40">
        <w:rPr>
          <w:rFonts w:ascii="Times New Roman" w:hAnsi="Times New Roman" w:cs="Times New Roman"/>
          <w:sz w:val="24"/>
        </w:rPr>
        <w:fldChar w:fldCharType="end"/>
      </w:r>
      <w:r w:rsidR="00D50DE5">
        <w:rPr>
          <w:rFonts w:ascii="Times New Roman" w:hAnsi="Times New Roman" w:cs="Times New Roman"/>
          <w:sz w:val="24"/>
        </w:rPr>
        <w:t xml:space="preserve">. </w:t>
      </w:r>
      <w:commentRangeEnd w:id="22"/>
      <w:r w:rsidR="00066BB5">
        <w:rPr>
          <w:rStyle w:val="Refdecomentario"/>
        </w:rPr>
        <w:commentReference w:id="22"/>
      </w:r>
    </w:p>
    <w:p w14:paraId="6BC17D88" w14:textId="78E2D657" w:rsidR="003C3408" w:rsidRDefault="009A271D" w:rsidP="00656CDF">
      <w:pPr>
        <w:jc w:val="both"/>
        <w:rPr>
          <w:rFonts w:ascii="Times New Roman" w:hAnsi="Times New Roman" w:cs="Times New Roman"/>
          <w:sz w:val="24"/>
        </w:rPr>
      </w:pPr>
      <w:commentRangeStart w:id="25"/>
      <w:r>
        <w:rPr>
          <w:rFonts w:ascii="Times New Roman" w:hAnsi="Times New Roman" w:cs="Times New Roman"/>
          <w:sz w:val="24"/>
        </w:rPr>
        <w:t xml:space="preserve">A </w:t>
      </w:r>
      <w:r w:rsidR="005041BC">
        <w:rPr>
          <w:rFonts w:ascii="Times New Roman" w:hAnsi="Times New Roman" w:cs="Times New Roman"/>
          <w:sz w:val="24"/>
        </w:rPr>
        <w:t>extensiones</w:t>
      </w:r>
      <w:r>
        <w:rPr>
          <w:rFonts w:ascii="Times New Roman" w:hAnsi="Times New Roman" w:cs="Times New Roman"/>
          <w:sz w:val="24"/>
        </w:rPr>
        <w:t xml:space="preserve"> locales,</w:t>
      </w:r>
      <w:r w:rsidR="00C07D47">
        <w:rPr>
          <w:rFonts w:ascii="Times New Roman" w:hAnsi="Times New Roman" w:cs="Times New Roman"/>
          <w:sz w:val="24"/>
        </w:rPr>
        <w:t xml:space="preserve"> la dependencia espacial de la diversidad y de los procesos del sotobosque podría depender a su vez de otros predictores. </w:t>
      </w:r>
      <w:commentRangeEnd w:id="25"/>
      <w:r w:rsidR="00066BB5">
        <w:rPr>
          <w:rStyle w:val="Refdecomentario"/>
        </w:rPr>
        <w:commentReference w:id="25"/>
      </w:r>
      <w:commentRangeStart w:id="26"/>
      <w:r w:rsidR="00C07D47">
        <w:rPr>
          <w:rFonts w:ascii="Times New Roman" w:hAnsi="Times New Roman" w:cs="Times New Roman"/>
          <w:sz w:val="24"/>
        </w:rPr>
        <w:t>L</w:t>
      </w:r>
      <w:r w:rsidR="003D58C0" w:rsidRPr="00070B49">
        <w:rPr>
          <w:rFonts w:ascii="Times New Roman" w:hAnsi="Times New Roman" w:cs="Times New Roman"/>
          <w:sz w:val="24"/>
        </w:rPr>
        <w:t>os gradientes altitudinales son de particular interés al exhibir en pequeñas extensiones de terreno importantes gradientes ambientales</w:t>
      </w:r>
      <w:r w:rsidR="00D72A40">
        <w:rPr>
          <w:rFonts w:ascii="Times New Roman" w:hAnsi="Times New Roman" w:cs="Times New Roman"/>
          <w:sz w:val="24"/>
        </w:rPr>
        <w:t xml:space="preserve"> </w:t>
      </w:r>
      <w:r w:rsidR="00D72A40">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{"citationItems":[{"id":"ITEM-1","itemData":{"DOI":"10.1111/jvs.13045","ISSN":"16541103","abstract":"Questions: Which environmental factors influence fine-grain beta diversity of vegetation and do they vary among taxonomic groups?. Location: Palaearctic biogeographic realm. Methods: We extracted 4,654 nested-plot series with at least four different grain sizes between 0.0001 m² and 1,024 m² from the GrassPlot database, covering a wide range of different grassland and other open habitat types. We derived extensive environmental and structural information for these series. For each series and four taxonomic groups (vascular plants, bryophytes, lichens, all), we calculated the slope parameter (z-value) of the power law species–area relationship (SAR), as a beta diversity measure. We tested whether z-values differed among taxonomic groups and with respect to biogeographic gradients (latitude, elevation, macroclimate), ecological (site) characteristics (several stress–productivity, disturbance and heterogeneity measures, including land use) and alpha diversity (c-value of the power law SAR). Results: Mean z-values were highest for lichens, intermediate for vascular plants and lowest for bryophytes. Bivariate regressions of z-values against environmental variables had rather low predictive power (mean R² = 0.07 for vascular plants, less for other taxa). For vascular plants, the strongest predictors of z-values were herb layer cover (negative), elevation (positive), rock and stone cover (positive) and the c-value (U-shaped). All tested metrics related to land use (fertilization, livestock grazing, mowing, burning, decrease in naturalness) led to a decrease in z-values. Other predictors had little or no impact on z-values. The patterns for bryophytes, lichens and all taxa combined were similar but weaker than those for vascular plants. Conclusions: We conclude that productivity has negative and heterogeneity positive effects on z-values, while the effect of disturbance varies depending on type and intensity. These patterns and the differences among taxonomic groups can be explained via the effects of these drivers on the mean occupancy of species, which is mathematically linked to beta diversity.","author":[{"dropping-particle":"","family":"Dembicz","given":"Iwona","non-dropping-particle":"","parse-names":false,"suffix":""},{"dropping-particle":"","family":"Dengler","given":"Jürgen","non-dropping-particle":"","parse-names":false,"suffix":""},{"dropping-particle":"","family":"Steinbauer","given":"Manuel J.","non-dropping-particle":"","parse-names":false,"suffix":""},{"dropping-particle":"","family":"Matthews","given":"Thomas J.","non-dropping-particle":"","parse-names":false,"suffix":""},{"dropping-particle":"","family":"Bartha","given":"Sándor","non-dropping-particle":"","parse-names":false,"suffix":""},{"dropping-particle":"","family":"Burrascano","given":"Sabina","non-dropping-particle":"","parse-names":false,"suffix":""},{"dropping-particle":"","family":"Chiarucci","given":"Alessandro","non-dropping-particle":"","parse-names":false,"suffix":""},{"dropping-particle":"","family":"Filibeck","given":"Goffredo","non-dropping-particle":"","parse-names":false,"suffix":""},{"dropping-particle":"","family":"Gillet","given":"François","non-dropping-particle":"","parse-names":false,"suffix":""},{"dropping-particle":"","family":"Janišová","given":"Monika","non-dropping-particle":"","parse-names":false,"suffix":""},{"dropping-particle":"","family":"Palpurina","given":"Salza","non-dropping-particle":"","parse-names":false,"suffix":""},{"dropping-particle":"","family":"Storch","given":"David","non-dropping-particle":"","parse-names":false,"suffix":""},{"dropping-particle":"","family":"Ulrich","given":"Werner","non-dropping-particle":"","parse-names":false,"suffix":""},{"dropping-particle":"","family":"Aćić","given":"Svetlana","non-dropping-particle":"","parse-names":false,"suffix":""},{"dropping-particle":"","family":"Boch","given":"Steffen","non-dropping-particle":"","parse-names":false,"suffix":""},{"dropping-particle":"","family":"Campos","given":"Juan Antonio","non-dropping-particle":"","parse-names":false,"suffix":""},{"dropping-particle":"","family":"Cancellieri","given":"Laura","non-dropping-particle":"","parse-names":false,"suffix":""},{"dropping-particle":"","family":"Carboni","given":"Marta","non-dropping-particle":"","parse-names":false,"suffix":""},{"dropping-particle":"","family":"Ciaschetti","given":"Giampiero","non-dropping-particle":"","parse-names":false,"suffix":""},{"dropping-particle":"","family":"Conradi","given":"Timo","non-dropping-particle":"","parse-names":false,"suffix":""},{"dropping-particle":"","family":"Frenne","given":"Pieter","non-dropping-particle":"De","parse-names":false,"suffix":""},{"dropping-particle":"","family":"Dolezal","given":"Jiri","non-dropping-particle":"","parse-names":false,"suffix":""},{"dropping-particle":"","family":"Dolnik","given":"Christian","non-dropping-particle":"","parse-names":false,"suffix":""},{"dropping-particle":"","family":"Essl","given":"Franz","non-dropping-particle":"","parse-names":false,"suffix":""},{"dropping-particle":"","family":"Fantinato","given":"Edy","non-dropping-particle":"","parse-names":false,"suffix":""},{"dropping-particle":"","family":"García-Mijangos","given":"Itziar","non-dropping-particle":"","parse-names":false,"suffix":""},{"dropping-particle":"Pietro","family":"Giusso del Galdo","given":"Gian","non-dropping-particle":"","parse-names":false,"suffix":""},{"dropping-particle":"","family":"Grytnes","given":"John Arvid","non-dropping-particle":"","parse-names":false,"suffix":""},{"dropping-particle":"","family":"Guarino","given":"Riccardo","non-dropping-particle":"","parse-names":false,"suffix":""},{"dropping-particle":"","family":"Güler","given":"Behlül","non-dropping-particle":"","parse-names":false,"suffix":""},{"dropping-particle":"","family":"Kapfer","given":"Jutta","non-dropping-particle":"","parse-names":false,"suffix":""},{"dropping-particle":"","family":"Klichowska","given":"Ewelina","non-dropping-particle":"","parse-names":false,"suffix":""},{"dropping-particle":"","family":"Kozub","given":"Łukasz","non-dropping-particle":"","parse-names":false,"suffix":""},{"dropping-particle":"","family":"Kuzemko","given":"Anna","non-dropping-particle":"","parse-names":false,"suffix":""},{"dropping-particle":"","family":"Löbel","given":"Swantje","non-dropping-particle":"","parse-names":false,"suffix":""},{"dropping-particle":"","family":"Manthey","given":"Michael","non-dropping-particle":"","parse-names":false,"suffix":""},{"dropping-particle":"","family":"Marcenò","given":"Corrado","non-dropping-particle":"","parse-names":false,"suffix":""},{"dropping-particle":"","family":"Mimet","given":"Anne","non-dropping-particle":"","parse-names":false,"suffix":""},{"dropping-particle":"","family":"Naqinezhad","given":"Alireza","non-dropping-particle":"","parse-names":false,"suffix":""},{"dropping-particle":"","family":"Noroozi","given":"Jalil","non-dropping-particle":"","parse-names":false,"suffix":""},{"dropping-particle":"","family":"Nowak","given":"Arkadiusz","non-dropping-particle":"","parse-names":false,"suffix":""},{"dropping-particle":"","family":"Pauli","given":"Harald","non-dropping-particle":"","parse-names":false,"suffix":""},{"dropping-particle":"","family":"Peet","given":"Robert K.","non-dropping-particle":"","parse-names":false,"suffix":""},{"dropping-particle":"","family":"Pellissier","given":"Vincent","non-dropping-particle":"","parse-names":false,"suffix":""},{"dropping-particle":"","family":"Pielech","given":"Remigiusz","non-dropping-particle":"","parse-names":false,"suffix":""},{"dropping-particle":"","family":"Terzi","given":"Massimo","non-dropping-particle":"","parse-names":false,"suffix":""},{"dropping-particle":"","family":"Uğurlu","given":"Emin","non-dropping-particle":"","parse-names":false,"suffix":""},{"dropping-particle":"","family":"Valkó","given":"Orsolya","non-dropping-particle":"","parse-names":false,"suffix":""},{"dropping-particle":"","family":"Vasheniak","given":"Iuliia","non-dropping-particle":"","parse-names":false,"suffix":""},{"dropping-particle":"","family":"Vassilev","given":"Kiril","non-dropping-particle":"","parse-names":false,"suffix":""},{"dropping-particle":"","family":"Vynokurov","given":"Denys","non-dropping-particle":"","parse-names":false,"suffix":""},{"dropping-particle":"","family":"White","given":"Hannah J.","non-dropping-particle":"","parse-names":false,"suffix":""},{"dropping-particle":"","family":"Willner","given":"Wolfgang","non-dropping-particle":"","parse-names":false,"suffix":""},{"dropping-particle":"","family":"Winkler","given":"Manuela","non-dropping-particle":"","parse-names":false,"suffix":""},{"dropping-particle":"","family":"Wolfrum","given":"Sebastian","non-dropping-particle":"","parse-names":false,"suffix":""},{"dropping-particle":"","family":"Zhang","given":"Jinghui","non-dropping-particle":"","parse-names":false,"suffix":""},{"dropping-particle":"","family":"Biurrun","given":"Idoia","non-dropping-particle":"","parse-names":false,"suffix":""}],"container-title":"Journal of Vegetation Science","id":"ITEM-1","issue":"3","issued":{"date-parts":[["2021"]]},"title":"Fine-grain beta diversity of Palaearctic grassland vegetation","type":"article-journal","volume":"32"},"uris":["http://www.mendeley.com/documents/?uuid=62fc1f00-bc30-4bc7-a014-03c063e92570"]},{"id":"ITEM-2","itemData":{"DOI":"10.1111/j.1461-0248.2004.00701.x","ISSN":"1461023X","abstract":"Despite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Letters","id":"ITEM-2","issue":"2","issued":{"date-parts":[["2005"]]},"page":"224-239","title":"The role of spatial scale and the perception of large-scale species-richness patterns","type":"article-journal","volume":"8"},"uris":["http://www.mendeley.com/documents/?uuid=91f7f8c8-7afd-49be-ba97-10e19a79a462"]}],"mendeley":{"formattedCitation":"(Rahbek 2005; Dembicz et al. 2021)","plainTextFormattedCitation":"(Rahbek 2005; Dembicz et al. 2021)","previouslyFormattedCitation":"(Rahbek 2005; Dembicz et al. 2021)"},"properties":{"noteIndex":0},"schema":"https://github.com/citation-style-language/schema/raw/master/csl-citation.json"}</w:instrText>
      </w:r>
      <w:r w:rsidR="00D72A40">
        <w:rPr>
          <w:rFonts w:ascii="Times New Roman" w:hAnsi="Times New Roman" w:cs="Times New Roman"/>
          <w:sz w:val="24"/>
        </w:rPr>
        <w:fldChar w:fldCharType="separate"/>
      </w:r>
      <w:r w:rsidR="00D72A40" w:rsidRPr="00D72A40">
        <w:rPr>
          <w:rFonts w:ascii="Times New Roman" w:hAnsi="Times New Roman" w:cs="Times New Roman"/>
          <w:noProof/>
          <w:sz w:val="24"/>
        </w:rPr>
        <w:t>(Rahbek 2005; Dembicz et al. 2021)</w:t>
      </w:r>
      <w:r w:rsidR="00D72A40">
        <w:rPr>
          <w:rFonts w:ascii="Times New Roman" w:hAnsi="Times New Roman" w:cs="Times New Roman"/>
          <w:sz w:val="24"/>
        </w:rPr>
        <w:fldChar w:fldCharType="end"/>
      </w:r>
      <w:r w:rsidR="003C3408" w:rsidRPr="00070B49">
        <w:rPr>
          <w:rFonts w:ascii="Times New Roman" w:hAnsi="Times New Roman" w:cs="Times New Roman"/>
          <w:sz w:val="24"/>
        </w:rPr>
        <w:t>.</w:t>
      </w:r>
      <w:r w:rsidR="00621BFF">
        <w:rPr>
          <w:rFonts w:ascii="Times New Roman" w:hAnsi="Times New Roman" w:cs="Times New Roman"/>
          <w:sz w:val="24"/>
        </w:rPr>
        <w:t xml:space="preserve"> Los patrones de</w:t>
      </w:r>
      <w:r w:rsidR="00E804F4" w:rsidRPr="00070B49">
        <w:rPr>
          <w:rFonts w:ascii="Times New Roman" w:hAnsi="Times New Roman" w:cs="Times New Roman"/>
          <w:sz w:val="24"/>
        </w:rPr>
        <w:t xml:space="preserve"> gamma diversidad de plantas neotropicales</w:t>
      </w:r>
      <w:r w:rsidR="00621BFF">
        <w:rPr>
          <w:rFonts w:ascii="Times New Roman" w:hAnsi="Times New Roman" w:cs="Times New Roman"/>
          <w:sz w:val="24"/>
        </w:rPr>
        <w:t xml:space="preserve"> exhiben</w:t>
      </w:r>
      <w:r w:rsidR="00E804F4" w:rsidRPr="00070B49">
        <w:rPr>
          <w:rFonts w:ascii="Times New Roman" w:hAnsi="Times New Roman" w:cs="Times New Roman"/>
          <w:sz w:val="24"/>
        </w:rPr>
        <w:t xml:space="preserve"> un aumento en la </w:t>
      </w:r>
      <w:commentRangeStart w:id="27"/>
      <w:r w:rsidR="00E804F4" w:rsidRPr="00070B49">
        <w:rPr>
          <w:rFonts w:ascii="Times New Roman" w:hAnsi="Times New Roman" w:cs="Times New Roman"/>
          <w:sz w:val="24"/>
        </w:rPr>
        <w:t xml:space="preserve">densidad de especies </w:t>
      </w:r>
      <w:commentRangeEnd w:id="27"/>
      <w:r w:rsidR="00302B5B">
        <w:rPr>
          <w:rStyle w:val="Refdecomentario"/>
        </w:rPr>
        <w:commentReference w:id="27"/>
      </w:r>
      <w:r w:rsidR="00E804F4" w:rsidRPr="00070B49">
        <w:rPr>
          <w:rFonts w:ascii="Times New Roman" w:hAnsi="Times New Roman" w:cs="Times New Roman"/>
          <w:sz w:val="24"/>
        </w:rPr>
        <w:t>a medida que aumenta la altitud,</w:t>
      </w:r>
      <w:r w:rsidR="00621BFF">
        <w:rPr>
          <w:rFonts w:ascii="Times New Roman" w:hAnsi="Times New Roman" w:cs="Times New Roman"/>
          <w:sz w:val="24"/>
        </w:rPr>
        <w:t xml:space="preserve"> </w:t>
      </w:r>
      <w:r w:rsidR="00E804F4" w:rsidRPr="00070B49">
        <w:rPr>
          <w:rFonts w:ascii="Times New Roman" w:hAnsi="Times New Roman" w:cs="Times New Roman"/>
          <w:sz w:val="24"/>
        </w:rPr>
        <w:t>y una menor densidad de plantas a altitudes inferiores</w:t>
      </w:r>
      <w:r w:rsidR="00621BFF">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{"citationItems":[{"id":"ITEM-1","itemData":{"DOI":"10.1046/j.1466-822x.2001.00229.x","ISSN":"1466822X","abstract":"Studies of elevation clines in diversity and composition of ecological communities date back to the origins of biogeography. A modern resurgence of interests in these elevational clines is likely to contribute important insights for developing a more general theory of species diversity. In order to gain a more comprehensive understanding of geographical clines in diversity, the research programme for montane biogeography should include statistically rigorous tests of apparent patterns, comparisons of patterns among regions and taxonomic or ecological groups of species, and analyses of clines in environmental variables concurrent with biogeographical surveys. The conceptual framework for this research programme should be based on the assumption that elevational gradients in species diversity result from a combination of ecological and evolutionary processes, rather than the presumed independent effects of one overriding force. Given that montane ecosystems are hot spots of biological diversity, an expanded and integrated programme for biogeographic surveys in montane regions should provide valuable insights for conservation biologists.","author":[{"dropping-particle":"V.","family":"Lomolino","given":"M.","non-dropping-particle":"","parse-names":false,"suffix":""}],"container-title":"Global Ecology and Biogeography","id":"ITEM-1","issue":"1","issued":{"date-parts":[["2001"]]},"page":"3-13","title":"Elevation gradients of species-density: Historical and prospective views","type":"article-journal","volume":"10"},"uris":["http://www.mendeley.com/documents/?uuid=8e7fe5d9-1f9b-46a1-9844-c9b5b4f53f21"]}],"mendeley":{"formattedCitation":"(Lomolino 2001)","plainTextFormattedCitation":"(Lomolino 2001)","previouslyFormattedCitation":"(Lomolino 2001)"},"properties":{"noteIndex":0},"schema":"https://github.com/citation-style-language/schema/raw/master/csl-citation.json"}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(Lomolino 2001)</w:t>
      </w:r>
      <w:r w:rsidR="00982929">
        <w:rPr>
          <w:rFonts w:ascii="Times New Roman" w:hAnsi="Times New Roman" w:cs="Times New Roman"/>
          <w:sz w:val="24"/>
        </w:rPr>
        <w:fldChar w:fldCharType="end"/>
      </w:r>
      <w:r w:rsidR="00982929">
        <w:rPr>
          <w:rFonts w:ascii="Times New Roman" w:hAnsi="Times New Roman" w:cs="Times New Roman"/>
          <w:sz w:val="24"/>
        </w:rPr>
        <w:t xml:space="preserve">. </w:t>
      </w:r>
      <w:r w:rsidR="00621BFF">
        <w:rPr>
          <w:rFonts w:ascii="Times New Roman" w:hAnsi="Times New Roman" w:cs="Times New Roman"/>
          <w:sz w:val="24"/>
        </w:rPr>
        <w:t>En cierta medida, estos patrones responden a la superficie disponible en los gradientes altitudinales, siendo mayor en tierras bajas, y muy reducida en ecosistemas montañosos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{"citationItems":[{"id":"ITEM-1","itemData":{"DOI":"10.1046/j.1466-822x.2001.00229.x","ISSN":"1466822X","abstract":"Studies of elevation clines in diversity and composition of ecological communities date back to the origins of biogeography. A modern resurgence of interests in these elevational clines is likely to contribute important insights for developing a more general theory of species diversity. In order to gain a more comprehensive understanding of geographical clines in diversity, the research programme for montane biogeography should include statistically rigorous tests of apparent patterns, comparisons of patterns among regions and taxonomic or ecological groups of species, and analyses of clines in environmental variables concurrent with biogeographical surveys. The conceptual framework for this research programme should be based on the assumption that elevational gradients in species diversity result from a combination of ecological and evolutionary processes, rather than the presumed independent effects of one overriding force. Given that montane ecosystems are hot spots of biological diversity, an expanded and integrated programme for biogeographic surveys in montane regions should provide valuable insights for conservation biologists.","author":[{"dropping-particle":"V.","family":"Lomolino","given":"M.","non-dropping-particle":"","parse-names":false,"suffix":""}],"container-title":"Global Ecology and Biogeography","id":"ITEM-1","issue":"1","issued":{"date-parts":[["2001"]]},"page":"3-13","title":"Elevation gradients of species-density: Historical and prospective views","type":"article-journal","volume":"10"},"uris":["http://www.mendeley.com/documents/?uuid=8e7fe5d9-1f9b-46a1-9844-c9b5b4f53f21"]}],"mendeley":{"formattedCitation":"(Lomolino 2001)","plainTextFormattedCitation":"(Lomolino 2001)","previouslyFormattedCitation":"(Lomolino 2001)"},"properties":{"noteIndex":0},"schema":"https://github.com/citation-style-language/schema/raw/master/csl-citation.json"}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(Lomolino 2001)</w:t>
      </w:r>
      <w:r w:rsidR="00982929">
        <w:rPr>
          <w:rFonts w:ascii="Times New Roman" w:hAnsi="Times New Roman" w:cs="Times New Roman"/>
          <w:sz w:val="24"/>
        </w:rPr>
        <w:fldChar w:fldCharType="end"/>
      </w:r>
      <w:r w:rsidR="00621BFF">
        <w:rPr>
          <w:rFonts w:ascii="Times New Roman" w:hAnsi="Times New Roman" w:cs="Times New Roman"/>
          <w:sz w:val="24"/>
        </w:rPr>
        <w:t>.</w:t>
      </w:r>
      <w:r w:rsidR="00373DB0">
        <w:rPr>
          <w:rFonts w:ascii="Times New Roman" w:hAnsi="Times New Roman" w:cs="Times New Roman"/>
          <w:sz w:val="24"/>
        </w:rPr>
        <w:t xml:space="preserve"> Debido a la pequeña extensión de área que abarca un gradiente altitudinal completo,</w:t>
      </w:r>
      <w:r w:rsidR="00F1083F">
        <w:rPr>
          <w:rFonts w:ascii="Times New Roman" w:hAnsi="Times New Roman" w:cs="Times New Roman"/>
          <w:sz w:val="24"/>
        </w:rPr>
        <w:t xml:space="preserve"> la utilización de una determinada escala de análisis en el estudio de los procesos moldeadores </w:t>
      </w:r>
      <w:r w:rsidR="00621BFF">
        <w:rPr>
          <w:rFonts w:ascii="Times New Roman" w:hAnsi="Times New Roman" w:cs="Times New Roman"/>
          <w:sz w:val="24"/>
        </w:rPr>
        <w:t>a</w:t>
      </w:r>
      <w:r w:rsidR="00F1083F">
        <w:rPr>
          <w:rFonts w:ascii="Times New Roman" w:hAnsi="Times New Roman" w:cs="Times New Roman"/>
          <w:sz w:val="24"/>
        </w:rPr>
        <w:t xml:space="preserve"> distintos gradientes altitudinales</w:t>
      </w:r>
      <w:r w:rsidR="00373DB0">
        <w:rPr>
          <w:rFonts w:ascii="Times New Roman" w:hAnsi="Times New Roman" w:cs="Times New Roman"/>
          <w:sz w:val="24"/>
        </w:rPr>
        <w:t>,</w:t>
      </w:r>
      <w:r w:rsidR="00F1083F">
        <w:rPr>
          <w:rFonts w:ascii="Times New Roman" w:hAnsi="Times New Roman" w:cs="Times New Roman"/>
          <w:sz w:val="24"/>
        </w:rPr>
        <w:t xml:space="preserve"> tendr</w:t>
      </w:r>
      <w:r w:rsidR="00373DB0">
        <w:rPr>
          <w:rFonts w:ascii="Times New Roman" w:hAnsi="Times New Roman" w:cs="Times New Roman"/>
          <w:sz w:val="24"/>
        </w:rPr>
        <w:t>á</w:t>
      </w:r>
      <w:r w:rsidR="00F1083F">
        <w:rPr>
          <w:rFonts w:ascii="Times New Roman" w:hAnsi="Times New Roman" w:cs="Times New Roman"/>
          <w:sz w:val="24"/>
        </w:rPr>
        <w:t xml:space="preserve"> un efecto pivotante sobre las conclusiones obtenidas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Evolution","id":"ITEM-1","issue":"3","issued":{"date-parts":[["2019"]]},"page":"390-399","publisher":"Springer US","title":"Global patterns and drivers of tree diversity integrated across a continuum of spatial grains","type":"article-journal","volume":"3"},"uris":["http://www.mendeley.com/documents/?uuid=fffc9b2e-f7f7-49ae-8e4c-2ece7b21ba06"]},{"id":"ITEM-2","itemData":{"DOI":"10.1111/j.1461-0248.2004.00701.x","ISSN":"1461023X","abstract":"Despite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Letters","id":"ITEM-2","issue":"2","issued":{"date-parts":[["2005"]]},"page":"224-239","title":"The role of spatial scale and the perception of large-scale species-richness patterns","type":"article-journal","volume":"8"},"uris":["http://www.mendeley.com/documents/?uuid=91f7f8c8-7afd-49be-ba97-10e19a79a462"]}],"mendeley":{"formattedCitation":"(Rahbek 2005; Keil &amp; Chase 2019)","plainTextFormattedCitation":"(Rahbek 2005; Keil &amp; Chase 2019)","previouslyFormattedCitation":"(Rahbek 2005; Keil &amp; Chase 2019)"},"properties":{"noteIndex":0},"schema":"https://github.com/citation-style-language/schema/raw/master/csl-citation.json"}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(Rahbek 2005; Keil &amp; Chase 2019)</w:t>
      </w:r>
      <w:r w:rsidR="00982929">
        <w:rPr>
          <w:rFonts w:ascii="Times New Roman" w:hAnsi="Times New Roman" w:cs="Times New Roman"/>
          <w:sz w:val="24"/>
        </w:rPr>
        <w:fldChar w:fldCharType="end"/>
      </w:r>
      <w:r w:rsidR="00F1083F">
        <w:rPr>
          <w:rFonts w:ascii="Times New Roman" w:hAnsi="Times New Roman" w:cs="Times New Roman"/>
          <w:sz w:val="24"/>
        </w:rPr>
        <w:t xml:space="preserve">. </w:t>
      </w:r>
      <w:r w:rsidR="00373DB0">
        <w:rPr>
          <w:rFonts w:ascii="Times New Roman" w:hAnsi="Times New Roman" w:cs="Times New Roman"/>
          <w:sz w:val="24"/>
        </w:rPr>
        <w:t>Este comportamiento</w:t>
      </w:r>
      <w:r w:rsidR="00621BFF">
        <w:rPr>
          <w:rFonts w:ascii="Times New Roman" w:hAnsi="Times New Roman" w:cs="Times New Roman"/>
          <w:sz w:val="24"/>
        </w:rPr>
        <w:t xml:space="preserve"> es similar a los problemas de escala observados al comparar la diversidad en gradientes latitudinales, observándose un gradiente de acumulación de especies desde los subtrópicos hacia los trópicos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{"citationItems":[{"id":"ITEM-1","itemData":{"DOI":"10.1111/jbi.12228","ISSN":"03050270","abstract":"Known for centuries, the geographical pattern of increasing biodiversity from the poles to the equator is one of the most pervasive features of life on Earth. A longstanding goal of biogeographers has been to understand the primary factors that generate and maintain high diversity in the tropics. Many 'historical' and 'ecological' hypotheses have been proposed and debated, but there is still little consensus. Recent discussions have centred around two main phenomena: phylogenetic niche conservatism and ecological productivity. These two factors play important roles, but accumulating theoretical and empirical studies suggest that the single most important factor is kinetics: the temperature dependence of ecological and evolutionary rates. The relatively high temperatures in the tropics generate and maintain high diversity because 'the Red Queen runs faster when she is hot'. © 2013 The Authors.","author":[{"dropping-particle":"","family":"Brown","given":"James H.","non-dropping-particle":"","parse-names":false,"suffix":""}],"container-title":"Journal of Biogeography","id":"ITEM-1","issue":"1","issued":{"date-parts":[["2014"]]},"page":"8-22","title":"Why are there so many species in the tropics?","type":"article-journal","volume":"41"},"uris":["http://www.mendeley.com/documents/?uuid=4f8ff9b9-f3be-4bd1-9e08-c89568a18c3c"]}],"mendeley":{"formattedCitation":"(Brown 2014)","plainTextFormattedCitation":"(Brown 2014)","previouslyFormattedCitation":"(Brown 2014)"},"properties":{"noteIndex":0},"schema":"https://github.com/citation-style-language/schema/raw/master/csl-citation.json"}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(Brown 2014)</w:t>
      </w:r>
      <w:r w:rsidR="00982929">
        <w:rPr>
          <w:rFonts w:ascii="Times New Roman" w:hAnsi="Times New Roman" w:cs="Times New Roman"/>
          <w:sz w:val="24"/>
        </w:rPr>
        <w:fldChar w:fldCharType="end"/>
      </w:r>
      <w:r w:rsidR="00621BFF">
        <w:rPr>
          <w:rFonts w:ascii="Times New Roman" w:hAnsi="Times New Roman" w:cs="Times New Roman"/>
          <w:sz w:val="24"/>
        </w:rPr>
        <w:t>.</w:t>
      </w:r>
      <w:r w:rsidR="00373DB0">
        <w:rPr>
          <w:rFonts w:ascii="Times New Roman" w:hAnsi="Times New Roman" w:cs="Times New Roman"/>
          <w:sz w:val="24"/>
        </w:rPr>
        <w:t xml:space="preserve"> No obstante, a diferencia de un gradiente latitudinal, la magnitud de dependencia espacial de los gradientes altitudinales</w:t>
      </w:r>
      <w:r w:rsidR="00621BFF">
        <w:rPr>
          <w:rFonts w:ascii="Times New Roman" w:hAnsi="Times New Roman" w:cs="Times New Roman"/>
          <w:sz w:val="24"/>
        </w:rPr>
        <w:t xml:space="preserve"> </w:t>
      </w:r>
      <w:r w:rsidR="00373DB0">
        <w:rPr>
          <w:rFonts w:ascii="Times New Roman" w:hAnsi="Times New Roman" w:cs="Times New Roman"/>
          <w:sz w:val="24"/>
        </w:rPr>
        <w:t>será mayor</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Letters","id":"ITEM-1","issue":"2","issued":{"date-parts":[["2005"]]},"page":"224-239","title":"The role of spatial scale and the perception of large-scale species-richness patterns","type":"article-journal","volume":"8"},"uris":["http://www.mendeley.com/documents/?uuid=91f7f8c8-7afd-49be-ba97-10e19a79a462"]}],"mendeley":{"formattedCitation":"(Rahbek 2005)","plainTextFormattedCitation":"(Rahbek 2005)","previouslyFormattedCitation":"(Rahbek 2005)"},"properties":{"noteIndex":0},"schema":"https://github.com/citation-style-language/schema/raw/master/csl-citation.json"}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(Rahbek 2005)</w:t>
      </w:r>
      <w:r w:rsidR="00982929">
        <w:rPr>
          <w:rFonts w:ascii="Times New Roman" w:hAnsi="Times New Roman" w:cs="Times New Roman"/>
          <w:sz w:val="24"/>
        </w:rPr>
        <w:fldChar w:fldCharType="end"/>
      </w:r>
      <w:r w:rsidR="00373DB0">
        <w:rPr>
          <w:rFonts w:ascii="Times New Roman" w:hAnsi="Times New Roman" w:cs="Times New Roman"/>
          <w:sz w:val="24"/>
        </w:rPr>
        <w:t xml:space="preserve">. </w:t>
      </w:r>
      <w:r w:rsidR="00E42AA5" w:rsidRPr="00E42AA5">
        <w:rPr>
          <w:rFonts w:ascii="Times New Roman" w:hAnsi="Times New Roman" w:cs="Times New Roman"/>
          <w:sz w:val="24"/>
        </w:rPr>
        <w:t xml:space="preserve">Se conoce solo de un estudio que utilice </w:t>
      </w:r>
      <w:proofErr w:type="spellStart"/>
      <w:r w:rsidR="00E42AA5" w:rsidRPr="00E42AA5">
        <w:rPr>
          <w:rFonts w:ascii="Times New Roman" w:hAnsi="Times New Roman" w:cs="Times New Roman"/>
          <w:sz w:val="24"/>
        </w:rPr>
        <w:t>explicitamente</w:t>
      </w:r>
      <w:proofErr w:type="spellEnd"/>
      <w:r w:rsidR="00E42AA5" w:rsidRPr="00E42AA5">
        <w:rPr>
          <w:rFonts w:ascii="Times New Roman" w:hAnsi="Times New Roman" w:cs="Times New Roman"/>
          <w:sz w:val="24"/>
        </w:rPr>
        <w:t xml:space="preserve"> la altitud como covariable dentro de modelos de dependencia espacial en la diversidad de plantas, por lo que es incierto su efecto en el neotrópico (</w:t>
      </w:r>
      <w:proofErr w:type="spellStart"/>
      <w:r w:rsidR="00E42AA5" w:rsidRPr="00E42AA5">
        <w:rPr>
          <w:rFonts w:ascii="Times New Roman" w:hAnsi="Times New Roman" w:cs="Times New Roman"/>
          <w:sz w:val="24"/>
        </w:rPr>
        <w:t>Bhatta</w:t>
      </w:r>
      <w:proofErr w:type="spellEnd"/>
      <w:r w:rsidR="00E42AA5" w:rsidRPr="00E42AA5">
        <w:rPr>
          <w:rFonts w:ascii="Times New Roman" w:hAnsi="Times New Roman" w:cs="Times New Roman"/>
          <w:sz w:val="24"/>
        </w:rPr>
        <w:t xml:space="preserve"> et al. 2018). </w:t>
      </w:r>
      <w:r w:rsidR="003C3408" w:rsidRPr="00070B49">
        <w:rPr>
          <w:rFonts w:ascii="Times New Roman" w:hAnsi="Times New Roman" w:cs="Times New Roman"/>
          <w:sz w:val="24"/>
        </w:rPr>
        <w:t>P</w:t>
      </w:r>
      <w:r w:rsidR="001D42E5" w:rsidRPr="00070B49">
        <w:rPr>
          <w:rFonts w:ascii="Times New Roman" w:hAnsi="Times New Roman" w:cs="Times New Roman"/>
          <w:sz w:val="24"/>
        </w:rPr>
        <w:t>or tanto</w:t>
      </w:r>
      <w:r w:rsidR="003C3408" w:rsidRPr="00070B49">
        <w:rPr>
          <w:rFonts w:ascii="Times New Roman" w:hAnsi="Times New Roman" w:cs="Times New Roman"/>
          <w:sz w:val="24"/>
        </w:rPr>
        <w:t>,</w:t>
      </w:r>
      <w:r w:rsidR="00633BBE">
        <w:rPr>
          <w:rFonts w:ascii="Times New Roman" w:hAnsi="Times New Roman" w:cs="Times New Roman"/>
          <w:sz w:val="24"/>
        </w:rPr>
        <w:t xml:space="preserve"> a extensiones locales,</w:t>
      </w:r>
      <w:r w:rsidR="001D42E5" w:rsidRPr="00070B49">
        <w:rPr>
          <w:rFonts w:ascii="Times New Roman" w:hAnsi="Times New Roman" w:cs="Times New Roman"/>
          <w:sz w:val="24"/>
        </w:rPr>
        <w:t xml:space="preserve"> </w:t>
      </w:r>
      <w:r w:rsidR="00633BBE">
        <w:rPr>
          <w:rFonts w:ascii="Times New Roman" w:hAnsi="Times New Roman" w:cs="Times New Roman"/>
          <w:sz w:val="24"/>
        </w:rPr>
        <w:t>la diversidad alfa y beta del sotobosque y los procesos que mantienen esta diversidad, dependerán de la granularidad y de la altitud</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(Bhatta et al. 2018)</w:t>
      </w:r>
      <w:r w:rsidR="00E42AA5">
        <w:rPr>
          <w:rFonts w:ascii="Times New Roman" w:hAnsi="Times New Roman" w:cs="Times New Roman"/>
          <w:sz w:val="24"/>
        </w:rPr>
        <w:fldChar w:fldCharType="end"/>
      </w:r>
      <w:r w:rsidR="00633BBE">
        <w:rPr>
          <w:rFonts w:ascii="Times New Roman" w:hAnsi="Times New Roman" w:cs="Times New Roman"/>
          <w:sz w:val="24"/>
        </w:rPr>
        <w:t xml:space="preserve">.  </w:t>
      </w:r>
      <w:commentRangeEnd w:id="26"/>
      <w:r w:rsidR="00302B5B">
        <w:rPr>
          <w:rStyle w:val="Refdecomentario"/>
        </w:rPr>
        <w:commentReference w:id="26"/>
      </w:r>
    </w:p>
    <w:p w14:paraId="78F9BB65" w14:textId="2A5BA585" w:rsidR="003C3408" w:rsidRPr="00070B49" w:rsidRDefault="00B7130C" w:rsidP="00656CDF">
      <w:pPr>
        <w:jc w:val="both"/>
        <w:rPr>
          <w:rFonts w:ascii="Times New Roman" w:hAnsi="Times New Roman" w:cs="Times New Roman"/>
          <w:sz w:val="24"/>
        </w:rPr>
      </w:pPr>
      <w:commentRangeStart w:id="28"/>
      <w:r>
        <w:rPr>
          <w:rFonts w:ascii="Times New Roman" w:hAnsi="Times New Roman" w:cs="Times New Roman"/>
          <w:sz w:val="24"/>
        </w:rPr>
        <w:t xml:space="preserve">Entre los procesos más relevantes utilizados para explicar los patrones de diversidad, las variables relacionadas con la temperatura y </w:t>
      </w:r>
      <w:r w:rsidR="006722A2">
        <w:rPr>
          <w:rFonts w:ascii="Times New Roman" w:hAnsi="Times New Roman" w:cs="Times New Roman"/>
          <w:sz w:val="24"/>
        </w:rPr>
        <w:t>disponibilidad de agua</w:t>
      </w:r>
      <w:r w:rsidR="00606E2D">
        <w:rPr>
          <w:rFonts w:ascii="Times New Roman" w:hAnsi="Times New Roman" w:cs="Times New Roman"/>
          <w:sz w:val="24"/>
        </w:rPr>
        <w:t xml:space="preserve"> destacan por su importancia en el ensamblaje de comunidades vegetales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3C3408" w:rsidRPr="00070B49">
        <w:rPr>
          <w:rFonts w:ascii="Times New Roman" w:hAnsi="Times New Roman" w:cs="Times New Roman"/>
          <w:sz w:val="24"/>
        </w:rPr>
        <w:t>.</w:t>
      </w:r>
      <w:r w:rsidR="00606E2D">
        <w:rPr>
          <w:rFonts w:ascii="Times New Roman" w:hAnsi="Times New Roman" w:cs="Times New Roman"/>
          <w:sz w:val="24"/>
        </w:rPr>
        <w:t xml:space="preserve"> De hecho, se asocia a estas variables con la tasa de producción primaria neta (PPN) en ecosistemas terrestres, sugiriéndose un efecto significativo de la PPN en el gradiente de biodiversidad latitudinal</w:t>
      </w:r>
      <w:r w:rsidR="00AE6E24">
        <w:rPr>
          <w:rFonts w:ascii="Times New Roman" w:hAnsi="Times New Roman" w:cs="Times New Roman"/>
          <w:sz w:val="24"/>
        </w:rPr>
        <w:t>, es decir, la acumulación de especies en los trópicos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{"citationItems":[{"id":"ITEM-1","itemData":{"DOI":"10.1111/jbi.12228","ISSN":"03050270","abstract":"Known for centuries, the geographical pattern of increasing biodiversity from the poles to the equator is one of the most pervasive features of life on Earth. A longstanding goal of biogeographers has been to understand the primary factors that generate and maintain high diversity in the tropics. Many 'historical' and 'ecological' hypotheses have been proposed and debated, but there is still little consensus. Recent discussions have centred around two main phenomena: phylogenetic niche conservatism and ecological productivity. These two factors play important roles, but accumulating theoretical and empirical studies suggest that the single most important factor is kinetics: the temperature dependence of ecological and evolutionary rates. The relatively high temperatures in the tropics generate and maintain high diversity because 'the Red Queen runs faster when she is hot'. © 2013 The Authors.","author":[{"dropping-particle":"","family":"Brown","given":"James H.","non-dropping-particle":"","parse-names":false,"suffix":""}],"container-title":"Journal of Biogeography","id":"ITEM-1","issue":"1","issued":{"date-parts":[["2014"]]},"page":"8-22","title":"Why are there so many species in the tropics?","type":"article-journal","volume":"41"},"uris":["http://www.mendeley.com/documents/?uuid=4f8ff9b9-f3be-4bd1-9e08-c89568a18c3c"]},{"id":"ITEM-2","itemData":{"DOI":"10.1111/ele.13849","ISSN":"14610248","PMID":"34339096","abstract":"Disturbances often disproportionately impact different vegetation layers in forests and other vertically stratified ecosystems, shaping community structure and ecosystem function. However, disturbance-driven changes may be mediated by environmental conditions that affect habitat quality and species interactions. In a decade-long field experiment, we tested how kelp forest net primary productivity (NPP) responds to repeated canopy loss along a gradient in grazing and substrate suitability. We discovered that habitat quality can mediate the effects of intensified disturbance on canopy and understory NPP. Experimental annual and quarterly disturbances suppressed total macroalgal NPP, but effects were strongest in high-quality habitats that supported dense kelp canopies that were removed by disturbance. Understory macroalgae partly compensated for canopy NPP losses and this effect magnified with increasing habitat quality. Disturbance-driven increases in understory NPP were still rising after 5–10 years of disturbance, demonstrating the value of long-term experimentation for understanding ecosystem responses to changing disturbance regimes.","author":[{"dropping-particle":"","family":"Castorani","given":"Max C.N.","non-dropping-particle":"","parse-names":false,"suffix":""},{"dropping-particle":"","family":"Harrer","given":"Shannon L.","non-dropping-particle":"","parse-names":false,"suffix":""},{"dropping-particle":"","family":"Miller","given":"Robert J.","non-dropping-particle":"","parse-names":false,"suffix":""},{"dropping-particle":"","family":"Reed","given":"Daniel C.","non-dropping-particle":"","parse-names":false,"suffix":""}],"container-title":"Ecology Letters","id":"ITEM-2","issue":"10","issued":{"date-parts":[["2021"]]},"page":"2192-2206","title":"Disturbance structures canopy and understory productivity along an environmental gradient","type":"article-journal","volume":"24"},"uris":["http://www.mendeley.com/documents/?uuid=5ff8f9ef-ce4b-4a3f-9044-a890bce38c7b"]}],"mendeley":{"formattedCitation":"(Brown 2014; Castorani et al. 2021)","plainTextFormattedCitation":"(Brown 2014; Castorani et al. 2021)","previouslyFormattedCitation":"(Brown 2014; Castorani et al. 2021)"},"properties":{"noteIndex":0},"schema":"https://github.com/citation-style-language/schema/raw/master/csl-citation.json"}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(Brown 2014; Castorani et al. 2021)</w:t>
      </w:r>
      <w:r w:rsidR="00E42AA5">
        <w:rPr>
          <w:rFonts w:ascii="Times New Roman" w:hAnsi="Times New Roman" w:cs="Times New Roman"/>
          <w:sz w:val="24"/>
        </w:rPr>
        <w:fldChar w:fldCharType="end"/>
      </w:r>
      <w:r w:rsidR="00606E2D">
        <w:rPr>
          <w:rFonts w:ascii="Times New Roman" w:hAnsi="Times New Roman" w:cs="Times New Roman"/>
          <w:sz w:val="24"/>
        </w:rPr>
        <w:t xml:space="preserve">. </w:t>
      </w:r>
      <w:r>
        <w:rPr>
          <w:rFonts w:ascii="Times New Roman" w:hAnsi="Times New Roman" w:cs="Times New Roman"/>
          <w:sz w:val="24"/>
        </w:rPr>
        <w:t xml:space="preserve">En árboles, </w:t>
      </w:r>
      <w:r w:rsidR="007941D3">
        <w:rPr>
          <w:rFonts w:ascii="Times New Roman" w:hAnsi="Times New Roman" w:cs="Times New Roman"/>
          <w:sz w:val="24"/>
        </w:rPr>
        <w:t xml:space="preserve">este comportamiento se cumple, </w:t>
      </w:r>
      <w:r w:rsidR="00AE6E24">
        <w:rPr>
          <w:rFonts w:ascii="Times New Roman" w:hAnsi="Times New Roman" w:cs="Times New Roman"/>
          <w:sz w:val="24"/>
        </w:rPr>
        <w:t>explica</w:t>
      </w:r>
      <w:r w:rsidR="007941D3">
        <w:rPr>
          <w:rFonts w:ascii="Times New Roman" w:hAnsi="Times New Roman" w:cs="Times New Roman"/>
          <w:sz w:val="24"/>
        </w:rPr>
        <w:t>n</w:t>
      </w:r>
      <w:r w:rsidR="00AE6E24">
        <w:rPr>
          <w:rFonts w:ascii="Times New Roman" w:hAnsi="Times New Roman" w:cs="Times New Roman"/>
          <w:sz w:val="24"/>
        </w:rPr>
        <w:t>do</w:t>
      </w:r>
      <w:r w:rsidR="007941D3">
        <w:rPr>
          <w:rFonts w:ascii="Times New Roman" w:hAnsi="Times New Roman" w:cs="Times New Roman"/>
          <w:sz w:val="24"/>
        </w:rPr>
        <w:t xml:space="preserve"> la temperatura y precipitación</w:t>
      </w:r>
      <w:r w:rsidR="00AE6E24">
        <w:rPr>
          <w:rFonts w:ascii="Times New Roman" w:hAnsi="Times New Roman" w:cs="Times New Roman"/>
          <w:sz w:val="24"/>
        </w:rPr>
        <w:t xml:space="preserve"> una gran proporción de la variación de riqueza </w:t>
      </w:r>
      <w:r w:rsidR="007941D3">
        <w:rPr>
          <w:rFonts w:ascii="Times New Roman" w:hAnsi="Times New Roman" w:cs="Times New Roman"/>
          <w:sz w:val="24"/>
        </w:rPr>
        <w:t>a nivel global,</w:t>
      </w:r>
      <w:r w:rsidR="005D3324">
        <w:rPr>
          <w:rFonts w:ascii="Times New Roman" w:hAnsi="Times New Roman" w:cs="Times New Roman"/>
          <w:sz w:val="24"/>
        </w:rPr>
        <w:t xml:space="preserve"> apreciándose un aumento en la magnitud de</w:t>
      </w:r>
      <w:r w:rsidR="00AE6E24">
        <w:rPr>
          <w:rFonts w:ascii="Times New Roman" w:hAnsi="Times New Roman" w:cs="Times New Roman"/>
          <w:sz w:val="24"/>
        </w:rPr>
        <w:t xml:space="preserve"> esta</w:t>
      </w:r>
      <w:r w:rsidR="005D3324">
        <w:rPr>
          <w:rFonts w:ascii="Times New Roman" w:hAnsi="Times New Roman" w:cs="Times New Roman"/>
          <w:sz w:val="24"/>
        </w:rPr>
        <w:t xml:space="preserve"> asociación al aumentar la granularidad</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5D3324">
        <w:rPr>
          <w:rFonts w:ascii="Times New Roman" w:hAnsi="Times New Roman" w:cs="Times New Roman"/>
          <w:sz w:val="24"/>
        </w:rPr>
        <w:t>.</w:t>
      </w:r>
      <w:r w:rsidR="00AE6E24">
        <w:rPr>
          <w:rFonts w:ascii="Times New Roman" w:hAnsi="Times New Roman" w:cs="Times New Roman"/>
          <w:sz w:val="24"/>
        </w:rPr>
        <w:t xml:space="preserve"> En extensiones locales, </w:t>
      </w:r>
      <w:r w:rsidR="007941D3">
        <w:rPr>
          <w:rFonts w:ascii="Times New Roman" w:hAnsi="Times New Roman" w:cs="Times New Roman"/>
          <w:sz w:val="24"/>
        </w:rPr>
        <w:t>efectos similares podrían observarse, no obstante, la magnitud de su efecto será diferente, debido a gradientes topográficos y ambientales</w:t>
      </w:r>
      <w:r w:rsidR="0002107D">
        <w:rPr>
          <w:rFonts w:ascii="Times New Roman" w:hAnsi="Times New Roman" w:cs="Times New Roman"/>
          <w:sz w:val="24"/>
        </w:rPr>
        <w:t xml:space="preserve"> localmente distintivos</w:t>
      </w:r>
      <w:r w:rsidR="007941D3">
        <w:rPr>
          <w:rFonts w:ascii="Times New Roman" w:hAnsi="Times New Roman" w:cs="Times New Roman"/>
          <w:sz w:val="24"/>
        </w:rPr>
        <w:t>, y a los rasgos exclusivos de las comunidades vegetales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{"citationItems":[{"id":"ITEM-1","itemData":{"DOI":"10.1093/jpe/rtt076","ISSN":"1752993X","abstract":"Aims Environmental gradients are drivers of species diversity; however, we know relatively little about the evolutionary processes underlying these relationships. A potentially powerful approach to studying diversity gradients is to quantify the phylogenetic structure within and between assemblages arrayed along broad spatial and environmental gradients. Here, we evaluate the phylogenetic structure of plant assemblages along an environmental gradient with the expectation that the habitat specialization of entire lineages is an important evolutionary pattern influencing the structure of tree communities along environmental gradients. Methods We evaluated the effect of several environmental variables on the phylogenetic structure of plant assemblages in 145 plots distributed in northwestern South America that cover a broad environmental gradient. The phylogenetic alpha diversity was quantified for each plot and the phylogenetic beta diversity between each pair of plots was also quantified. Both the alpha and beta diversity measures were then related to spatial and environmental gradients in the study system. Important Findings We found that gradients in temperature and potential evapotranspiration have a strong relationship with the phylogenetic alpha diversity in our study system, with phylogenetic overdispersion in low temperatures and phylogenetic clustering at higher temperatures. Further, the phylogenetic beta diversity between two plots increases with an increasing difference in temperature, whereas annual precipitation was not a significant predictor of community phylogenetic turnover. We also found that the phylogenetic structure of the plots in our study system was related to the degree of seasonal flooding and seasonality in precipitation. In particular, more stressful environments such as dry forests and flooded forests showed phylogenetic clustering. Finally, in contrast with previous studies, we find that phylogenetic beta diversity was not strongly related to the spatial distance separating two forest plots, which may be the result of the importance of the three independent mountain ranges in our study system, which generate a high degree of environmental variation over very short distances. In conclusion, we found that environmental gradients are important drivers of both phylogenetic alpha and phylogenetic beta diversities in these forests over spatial distance. © 2014 The Author.","author":[{"dropping-particle":"","family":"González-Caro","given":"Sebastián","non-dropping-particle":"","parse-names":false,"suffix":""},{"dropping-particle":"","family":"Umaña","given":"María Natalia","non-dropping-particle":"","parse-names":false,"suffix":""},{"dropping-particle":"","family":"Álvarez","given":"Esteban","non-dropping-particle":"","parse-names":false,"suffix":""},{"dropping-particle":"","family":"Stevenson","given":"Pablo R.","non-dropping-particle":"","parse-names":false,"suffix":""},{"dropping-particle":"","family":"Swenson","given":"Nathan G.","non-dropping-particle":"","parse-names":false,"suffix":""}],"container-title":"Journal of Plant Ecology","id":"ITEM-1","issue":"2","issued":{"date-parts":[["2014"]]},"page":"145-153","title":"Phylogenetic alpha and beta diversity in tropical tree assemblages along regional-scale environmental gradients in northwest South America","type":"article-journal","volume":"7"},"uris":["http://www.mendeley.com/documents/?uuid=f00c8fea-f496-4b19-8379-75d4c4d121c0"]}],"mendeley":{"formattedCitation":"(González-Caro et al. 2014)","plainTextFormattedCitation":"(González-Caro et al. 2014)","previouslyFormattedCitation":"(González-Caro et al. 2014)"},"properties":{"noteIndex":0},"schema":"https://github.com/citation-style-language/schema/raw/master/csl-citation.json"}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(González-Caro et al. 2014)</w:t>
      </w:r>
      <w:r w:rsidR="00E42AA5">
        <w:rPr>
          <w:rFonts w:ascii="Times New Roman" w:hAnsi="Times New Roman" w:cs="Times New Roman"/>
          <w:sz w:val="24"/>
        </w:rPr>
        <w:fldChar w:fldCharType="end"/>
      </w:r>
      <w:r w:rsidR="007941D3">
        <w:rPr>
          <w:rFonts w:ascii="Times New Roman" w:hAnsi="Times New Roman" w:cs="Times New Roman"/>
          <w:sz w:val="24"/>
        </w:rPr>
        <w:t>.</w:t>
      </w:r>
      <w:r w:rsidR="0002107D">
        <w:rPr>
          <w:rFonts w:ascii="Times New Roman" w:hAnsi="Times New Roman" w:cs="Times New Roman"/>
          <w:sz w:val="24"/>
        </w:rPr>
        <w:t xml:space="preserve"> </w:t>
      </w:r>
      <w:r w:rsidR="00B053A3">
        <w:rPr>
          <w:rFonts w:ascii="Times New Roman" w:hAnsi="Times New Roman" w:cs="Times New Roman"/>
          <w:sz w:val="24"/>
        </w:rPr>
        <w:t>Más aún, incorporando la dependencia altitudinal, la magnitud del efecto de la precipitación y temperatura será distintiva para los distintos rangos altitudinales, debido a que las especies han desarrollado adaptaciones especificas a su entorno</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B053A3">
        <w:rPr>
          <w:rFonts w:ascii="Times New Roman" w:hAnsi="Times New Roman" w:cs="Times New Roman"/>
          <w:sz w:val="24"/>
        </w:rPr>
        <w:t xml:space="preserve">. </w:t>
      </w:r>
      <w:commentRangeEnd w:id="28"/>
      <w:r w:rsidR="00694CD7">
        <w:rPr>
          <w:rStyle w:val="Refdecomentario"/>
        </w:rPr>
        <w:commentReference w:id="28"/>
      </w:r>
      <w:r w:rsidR="00B053A3">
        <w:rPr>
          <w:rFonts w:ascii="Times New Roman" w:hAnsi="Times New Roman" w:cs="Times New Roman"/>
          <w:sz w:val="24"/>
        </w:rPr>
        <w:t>Además, d</w:t>
      </w:r>
      <w:r w:rsidR="007941D3">
        <w:rPr>
          <w:rFonts w:ascii="Times New Roman" w:hAnsi="Times New Roman" w:cs="Times New Roman"/>
          <w:sz w:val="24"/>
        </w:rPr>
        <w:t xml:space="preserve">ado que </w:t>
      </w:r>
      <w:r w:rsidR="00AE6E24">
        <w:rPr>
          <w:rFonts w:ascii="Times New Roman" w:hAnsi="Times New Roman" w:cs="Times New Roman"/>
          <w:sz w:val="24"/>
        </w:rPr>
        <w:t>l</w:t>
      </w:r>
      <w:r w:rsidR="00A869B8" w:rsidRPr="00070B49">
        <w:rPr>
          <w:rFonts w:ascii="Times New Roman" w:hAnsi="Times New Roman" w:cs="Times New Roman"/>
          <w:sz w:val="24"/>
        </w:rPr>
        <w:t>a cantidad de humedad del suelo se asocia</w:t>
      </w:r>
      <w:r w:rsidR="0002107D">
        <w:rPr>
          <w:rFonts w:ascii="Times New Roman" w:hAnsi="Times New Roman" w:cs="Times New Roman"/>
          <w:sz w:val="24"/>
        </w:rPr>
        <w:t xml:space="preserve"> a la temperatura y precipitación, estas variables se relacionan</w:t>
      </w:r>
      <w:r w:rsidR="00A869B8" w:rsidRPr="00070B49">
        <w:rPr>
          <w:rFonts w:ascii="Times New Roman" w:hAnsi="Times New Roman" w:cs="Times New Roman"/>
          <w:sz w:val="24"/>
        </w:rPr>
        <w:t xml:space="preserve"> indirectamente con la absorción de nutrientes de las plantas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{"citationItems":[{"id":"ITEM-1","itemData":{"DOI":"10.1111/j.1365-3040.1990.tb01082.x","ISSN":"13653040","abstract":"Abstract. Plants growing in environments differing in prevailing humidity exhibit variations in traits associated with regulation of water loss, particularly cuticular and stomatal properties. Expansive growth is also typically reduced by low humidity. Nevertheless, there is little evidence in plants for a specific sensor for humidity, analogous to the blue light or phytochrome photoreceptors. The detailed mechanism of the stomatal response to humidity remains unknown. Available data suggest mediation by fluxes of water vapour, with evaporation rate assuming the role of sensor. This implies that stomata respond to the driving force for diffusional water loss, leaf‐air vapour pressure difference. Induction of metabolic stomatal response to humidity may involve signal metabolites, such as abscisic acid, that are present in the transpiration stream. These materials may accumulate in the vicinity of guard cells according to the magnitude and location of cuticular transpiration, both of which could change with humidity. Such a mechanism remains hypothetical, but is suggested to account for feedforward responses in which transpiration decreases with increasing evaporative demand, and for the apparent insensitivity of stomatal aperture in isolated epidermis to epidermal water status. Other responses of plants to humidity may involve similar indirect response mechanisms, in the absence of specific humidity sensors. Copyright © 1990, Wiley Blackwell. All rights reserved","author":[{"dropping-particle":"","family":"Grantz","given":"D. A.","non-dropping-particle":"","parse-names":false,"suffix":""}],"container-title":"Plant, Cell &amp; Environment","id":"ITEM-1","issue":"7","issued":{"date-parts":[["1990"]]},"page":"667-679","title":"Plant response to atmospheric humidity","type":"article-journal","volume":"13"},"uris":["http://www.mendeley.com/documents/?uuid=f1f1046b-d6c8-4623-ab5f-7b991af45a4f"]},{"id":"ITEM-2","itemData":{"DOI":"10.3390/plants10122580","ISBN":"1399537873","ISSN":"22237747","abstract":"Our study, which was conducted in the desert grassland of Ningxia in China (E 107.285, N 37.763), involved an experiment with five levels of annual precipitation 33% (R33), 66% (R66), 100% (CK), 133% (R133), 166% (R166) and two temperature levels (inside Open-Top Chamber (OTC) and outside OTC). Our objective was to determine how plant, soil bacteria, and fungi diversity respond to climate change. Our study suggested that plant α-diversity in CK and TCK were significantly higher than that of other treatments. Increased precipitation promoted root biomass (RB) growth more than aboveground living biomass (ALB). R166 promoted the biomass of Agropyron mongolicum the most. In the fungi communities, temperature and precipitation interaction promoted α-diversity. In the fungi communities, the combination of increased temperature and natural precipitation (TCK) promoted β-diversity the most, whose distance was determined to be 25,124 according to PCA. In the bacteria communities, β-diversity in CK was significantly higher than in other treatments, and the distance was determined to be 3010 according to PCA. Soil bacteria and fungi αand β-diversity, and ALB promoted plant diversity the most. The interactive effects of temperature and precipitation on C, N, and P contents of plants were larger than their independent effects.","author":[{"dropping-particle":"","family":"Zhang","given":"Yi","non-dropping-particle":"","parse-names":false,"suffix":""},{"dropping-particle":"","family":"Xie","given":"Yingzhong","non-dropping-particle":"","parse-names":false,"suffix":""},{"dropping-particle":"","family":"Ma","given":"Hongbin","non-dropping-particle":"","parse-names":false,"suffix":""},{"dropping-particle":"","family":"Zhang","given":"Juan","non-dropping-particle":"","parse-names":false,"suffix":""},{"dropping-particle":"","family":"Jing","given":"Le","non-dropping-particle":"","parse-names":false,"suffix":""},{"dropping-particle":"","family":"Wang","given":"Yutao","non-dropping-particle":"","parse-names":false,"suffix":""},{"dropping-particle":"","family":"Li","given":"Jianping","non-dropping-particle":"","parse-names":false,"suffix":""}],"container-title":"Plants","id":"ITEM-2","issue":"12","issued":{"date-parts":[["2021"]]},"title":"The influence of climate warming and humidity on plant diversity and soil bacteria and fungi diversity in desert grassland","type":"article-journal","volume":"10"},"uris":["http://www.mendeley.com/documents/?uuid=4e7db92a-8a7a-4260-850f-21b471604b22"]}],"mendeley":{"formattedCitation":"(Grantz 1990; Zhang et al. 2021)","plainTextFormattedCitation":"(Grantz 1990; Zhang et al. 2021)","previouslyFormattedCitation":"(Grantz 1990; Zhang et al. 2021)"},"properties":{"noteIndex":0},"schema":"https://github.com/citation-style-language/schema/raw/master/csl-citation.json"}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(Grantz 1990; Zhang et al. 2021)</w:t>
      </w:r>
      <w:r w:rsidR="00E42AA5">
        <w:rPr>
          <w:rFonts w:ascii="Times New Roman" w:hAnsi="Times New Roman" w:cs="Times New Roman"/>
          <w:sz w:val="24"/>
        </w:rPr>
        <w:fldChar w:fldCharType="end"/>
      </w:r>
      <w:r w:rsidR="00A869B8" w:rsidRPr="00070B49">
        <w:rPr>
          <w:rFonts w:ascii="Times New Roman" w:hAnsi="Times New Roman" w:cs="Times New Roman"/>
          <w:sz w:val="24"/>
        </w:rPr>
        <w:t xml:space="preserve">.  </w:t>
      </w:r>
      <w:r w:rsidR="0002107D">
        <w:rPr>
          <w:rFonts w:ascii="Times New Roman" w:hAnsi="Times New Roman" w:cs="Times New Roman"/>
          <w:sz w:val="24"/>
        </w:rPr>
        <w:t>Recientemente, se ha sugerido que la cantidad de humedad del suelo</w:t>
      </w:r>
      <w:r w:rsidR="0002107D" w:rsidRPr="00070B49">
        <w:rPr>
          <w:rFonts w:ascii="Times New Roman" w:hAnsi="Times New Roman" w:cs="Times New Roman"/>
          <w:sz w:val="24"/>
        </w:rPr>
        <w:t xml:space="preserve"> </w:t>
      </w:r>
      <w:r w:rsidR="00B053A3" w:rsidRPr="00070B49">
        <w:rPr>
          <w:rFonts w:ascii="Times New Roman" w:hAnsi="Times New Roman" w:cs="Times New Roman"/>
          <w:sz w:val="24"/>
        </w:rPr>
        <w:t xml:space="preserve">se asocia con una reducción en la </w:t>
      </w:r>
      <w:r w:rsidR="00B053A3" w:rsidRPr="00070B49">
        <w:rPr>
          <w:rFonts w:ascii="Times New Roman" w:hAnsi="Times New Roman" w:cs="Times New Roman"/>
          <w:sz w:val="24"/>
        </w:rPr>
        <w:lastRenderedPageBreak/>
        <w:t>riqueza de especies</w:t>
      </w:r>
      <w:r w:rsidR="00B053A3">
        <w:rPr>
          <w:rFonts w:ascii="Times New Roman" w:hAnsi="Times New Roman" w:cs="Times New Roman"/>
          <w:sz w:val="24"/>
        </w:rPr>
        <w:t xml:space="preserve">, debido a que </w:t>
      </w:r>
      <w:r w:rsidR="0002107D">
        <w:rPr>
          <w:rFonts w:ascii="Times New Roman" w:hAnsi="Times New Roman" w:cs="Times New Roman"/>
          <w:sz w:val="24"/>
        </w:rPr>
        <w:t>limita</w:t>
      </w:r>
      <w:r w:rsidR="0002107D" w:rsidRPr="00070B49">
        <w:rPr>
          <w:rFonts w:ascii="Times New Roman" w:hAnsi="Times New Roman" w:cs="Times New Roman"/>
          <w:sz w:val="24"/>
        </w:rPr>
        <w:t xml:space="preserve"> el asentamiento y desarrollo de las plantas</w:t>
      </w:r>
      <w:r w:rsidR="00B053A3">
        <w:rPr>
          <w:rFonts w:ascii="Times New Roman" w:hAnsi="Times New Roman" w:cs="Times New Roman"/>
          <w:sz w:val="24"/>
        </w:rPr>
        <w:t xml:space="preserve"> </w:t>
      </w:r>
      <w:r w:rsidR="00D02FEC" w:rsidRPr="00070B49">
        <w:rPr>
          <w:rFonts w:ascii="Times New Roman" w:hAnsi="Times New Roman" w:cs="Times New Roman"/>
          <w:sz w:val="24"/>
        </w:rPr>
        <w:t>(Zhang et al. 2021)</w:t>
      </w:r>
      <w:r w:rsidR="00A869B8" w:rsidRPr="00070B49">
        <w:rPr>
          <w:rFonts w:ascii="Times New Roman" w:hAnsi="Times New Roman" w:cs="Times New Roman"/>
          <w:sz w:val="24"/>
        </w:rPr>
        <w:t>.</w:t>
      </w:r>
      <w:r w:rsidR="00D02FEC" w:rsidRPr="00070B49">
        <w:rPr>
          <w:rFonts w:ascii="Times New Roman" w:hAnsi="Times New Roman" w:cs="Times New Roman"/>
          <w:sz w:val="24"/>
        </w:rPr>
        <w:t xml:space="preserve"> </w:t>
      </w:r>
      <w:r w:rsidR="0002107D">
        <w:rPr>
          <w:rFonts w:ascii="Times New Roman" w:hAnsi="Times New Roman" w:cs="Times New Roman"/>
          <w:sz w:val="24"/>
        </w:rPr>
        <w:t>Por lo tanto</w:t>
      </w:r>
      <w:r w:rsidR="00D02FEC" w:rsidRPr="00070B49">
        <w:rPr>
          <w:rFonts w:ascii="Times New Roman" w:hAnsi="Times New Roman" w:cs="Times New Roman"/>
          <w:sz w:val="24"/>
        </w:rPr>
        <w:t xml:space="preserve">, </w:t>
      </w:r>
      <w:r w:rsidR="00DD7210">
        <w:rPr>
          <w:rFonts w:ascii="Times New Roman" w:hAnsi="Times New Roman" w:cs="Times New Roman"/>
          <w:sz w:val="24"/>
        </w:rPr>
        <w:t>a extensiones locales,</w:t>
      </w:r>
      <w:r w:rsidR="0002107D">
        <w:rPr>
          <w:rFonts w:ascii="Times New Roman" w:hAnsi="Times New Roman" w:cs="Times New Roman"/>
          <w:sz w:val="24"/>
        </w:rPr>
        <w:t xml:space="preserve"> la dependencia espacial y altitudinal de la precipitación y temperatura</w:t>
      </w:r>
      <w:r w:rsidR="00D02FEC" w:rsidRPr="00070B49">
        <w:rPr>
          <w:rFonts w:ascii="Times New Roman" w:hAnsi="Times New Roman" w:cs="Times New Roman"/>
          <w:sz w:val="24"/>
        </w:rPr>
        <w:t xml:space="preserve"> </w:t>
      </w:r>
      <w:r w:rsidR="00B053A3">
        <w:rPr>
          <w:rFonts w:ascii="Times New Roman" w:hAnsi="Times New Roman" w:cs="Times New Roman"/>
          <w:sz w:val="24"/>
        </w:rPr>
        <w:t xml:space="preserve">sobre los patrones </w:t>
      </w:r>
      <w:r w:rsidR="00CD7B84">
        <w:rPr>
          <w:rFonts w:ascii="Times New Roman" w:hAnsi="Times New Roman" w:cs="Times New Roman"/>
          <w:sz w:val="24"/>
        </w:rPr>
        <w:t>de diversidad del sotobosque</w:t>
      </w:r>
      <w:r w:rsidR="00B053A3">
        <w:rPr>
          <w:rFonts w:ascii="Times New Roman" w:hAnsi="Times New Roman" w:cs="Times New Roman"/>
          <w:sz w:val="24"/>
        </w:rPr>
        <w:t xml:space="preserve"> será distintiva.</w:t>
      </w:r>
    </w:p>
    <w:p w14:paraId="08232201" w14:textId="7A1A3356" w:rsidR="009A3F2D" w:rsidRDefault="003D58C0" w:rsidP="004D26B9">
      <w:pPr>
        <w:pStyle w:val="Textoindependiente"/>
        <w:rPr>
          <w:ins w:id="29" w:author="Juan Ernesto Guevara" w:date="2024-02-21T21:41:00Z" w16du:dateUtc="2024-02-22T02:41:00Z"/>
        </w:rPr>
      </w:pPr>
      <w:r w:rsidRPr="00070B49">
        <w:t>Ecuador, conocido por ser uno de los países megadiversos del mundo, representa un lugar idóneo para explorar la dependencia espacial de l</w:t>
      </w:r>
      <w:r w:rsidR="00A64BA1">
        <w:t>os procesos y patrones de diversidad</w:t>
      </w:r>
      <w:r w:rsidRPr="00070B49">
        <w:t xml:space="preserve"> de plantas de sotobosque</w:t>
      </w:r>
      <w:r w:rsidR="00E42AA5">
        <w:t xml:space="preserve"> </w:t>
      </w:r>
      <w:r w:rsidR="00E42AA5">
        <w:fldChar w:fldCharType="begin" w:fldLock="1"/>
      </w:r>
      <w:r w:rsidR="00506221">
        <w:instrText>ADDIN CSL_CITATION {"citationItems":[{"id":"ITEM-1","itemData":{"DOI":"10.1038/35002501","ISSN":"0028-0836","abstract":"Gymnopilus junonius, a well-known poisonous mushroom, is distributed worldwide. It contains a hallucinogenic alkaloid psilocybin and several other bioactive compounds. The mitochondrial genome, a circular DNA molecule of 161,145 bp, comprises 15 protein-coding genes, 24 transfer RNA genes, and 2 ribosomal RNA genes. The guanine-cytosine content was 31.56%. Based on the mitochondrial genome sequence, a phylogenetic tree was constructed to demonstrate the phylogenetic relationship. In this study, the phylogenetic positions of G. junonius and its related genera were determined.","author":[{"dropping-particle":"","family":"Myers","given":"Norman","non-dropping-particle":"","parse-names":false,"suffix":""},{"dropping-particle":"","family":"Mittermeier","given":"Russell A.","non-dropping-particle":"","parse-names":false,"suffix":""},{"dropping-particle":"","family":"Mittermeier","given":"Cristina G.","non-dropping-particle":"","parse-names":false,"suffix":""},{"dropping-particle":"","family":"Fonseca","given":"Gustavo A. B.","non-dropping-particle":"da","parse-names":false,"suffix":""},{"dropping-particle":"","family":"Kent","given":"Jennifer","non-dropping-particle":"","parse-names":false,"suffix":""}],"container-title":"Nature","id":"ITEM-1","issue":"6772","issued":{"date-parts":[["2000","2"]]},"page":"853-858","title":"Biodiversity hotspots for conservation priorities","type":"article-journal","volume":"403"},"uris":["http://www.mendeley.com/documents/?uuid=f327526d-9d6d-4902-946a-9e78d98bd2d4"]},{"id":"ITEM-2","itemData":{"DOI":"10.1073/pnas.1302251110","ISSN":"10916490","PMID":"23803854","abstract":"Identifying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America","id":"ITEM-2","issue":"28","issued":{"date-parts":[["2013"]]},"page":"E2603-E2610","title":"Global patterns of terrestrial vertebrate diversity and conservation","type":"article-journal","volume":"110"},"uris":["http://www.mendeley.com/documents/?uuid=5274262c-e7d8-4885-95f3-e865570b6a95"]}],"mendeley":{"formattedCitation":"(Myers et al. 2000; Jenkins et al. 2013)","plainTextFormattedCitation":"(Myers et al. 2000; Jenkins et al. 2013)","previouslyFormattedCitation":"(Myers et al. 2000; Jenkins et al. 2013)"},"properties":{"noteIndex":0},"schema":"https://github.com/citation-style-language/schema/raw/master/csl-citation.json"}</w:instrText>
      </w:r>
      <w:r w:rsidR="00E42AA5">
        <w:fldChar w:fldCharType="separate"/>
      </w:r>
      <w:r w:rsidR="00E42AA5" w:rsidRPr="00E42AA5">
        <w:rPr>
          <w:noProof/>
        </w:rPr>
        <w:t>(Myers et al. 2000; Jenkins et al. 2013)</w:t>
      </w:r>
      <w:r w:rsidR="00E42AA5">
        <w:fldChar w:fldCharType="end"/>
      </w:r>
      <w:r w:rsidRPr="00070B49">
        <w:t>. La cadena montañosa de los Andes ha generado un amplio mosaico de ecosistemas contenidos en un extenso gradiente altitudinal, desde los bosques de tierras bajas en la Amazonía, hasta los páramos en las vertientes andinas</w:t>
      </w:r>
      <w:r w:rsidR="00E42AA5">
        <w:t xml:space="preserve"> </w:t>
      </w:r>
      <w:r w:rsidR="00506221">
        <w:fldChar w:fldCharType="begin" w:fldLock="1"/>
      </w:r>
      <w:r w:rsidR="007A179A">
        <w:instrText>ADDIN CSL_CITATION {"citationItems":[{"id":"ITEM-1","itemData":{"DOI":"10.1080/23766808.2017.1295705","ISSN":"23766808","abstract":"Ecuador’s territory harbors a unique set of species and ecosystems, many of them endemic to the countries’ territory and subject to different sources of threat of anthropogenic origin. Despite national and subnational conservation strategies developed in Ecuador to conserve its biodiversity in the long run, including the National System of Protected Areas (PANE) and the forest conservation incentive program SocioBosque (PSB), further actions are needed to mitigate and reverse the effects of threats for the persistence of biodiversity. This study was designed to identify the most important areas for biodiversity conservation in mainland Ecuador that can contribute to preserving key species (i.e. endemic, threatened) and ecosystems in the wider landscape, thus complementing current conservation efforts (i.e. PANE). Species distribution models and recent maps were used to identify a set of 744 species and 87 ecosystems as surrogates of the country’s biodiversity. Marxan, a systematic reserve selection algorithm was used to identify important biodiversity areas that could represent between 10% and 20% of the remnant distribution of the surrogates. The optimized solution generated by Marxan included 24% (3.64 million ha) of Ecuador′s remnant vegetation, of which 35% is within the current national protected area system and 13% (456 000 ha) are included within SocioBosque communal and private conservation agreements. Major conservation shortfalls of the PANE were concentrated in the Southern Andes, Central Amazonia, and the Central and Southern portions of the Coastal plain. The incidence of complementary criteria to prioritize conservation strategies, related to climate change, ecosystem conversion, carbon and accessibility, and population density change in relation to the important biodiversity areas was heterogeneous among regions. This confirms the need to implement differentiated conservation and sustainable landscape management strategies. Fourteen priority landscapes were identified based on these important biodiversity areas, including remnant ecosystems considered critical for maintaining large-scale connectivity among regions and preservation of restricted range and threatened species. Further work is needed to expand base information about distribution patterns of biodiversity, improve the representation of endemic and threatened species in conservation strategies, and to fully integrate conservation priorities among a wider set of goals in land use…","author":[{"dropping-particle":"","family":"Cuesta","given":"Francisco","non-dropping-particle":"","parse-names":false,"suffix":""},{"dropping-particle":"","family":"Peralvo","given":"Manuel","non-dropping-particle":"","parse-names":false,"suffix":""},{"dropping-particle":"","family":"Merino-Viteri","given":"Andrés","non-dropping-particle":"","parse-names":false,"suffix":""},{"dropping-particle":"","family":"Bustamante","given":"Macarena","non-dropping-particle":"","parse-names":false,"suffix":""},{"dropping-particle":"","family":"Baquero","given":"Francis","non-dropping-particle":"","parse-names":false,"suffix":""},{"dropping-particle":"","family":"Freile","given":"Juan F.","non-dropping-particle":"","parse-names":false,"suffix":""},{"dropping-particle":"","family":"Muriel","given":"Priscilla","non-dropping-particle":"","parse-names":false,"suffix":""},{"dropping-particle":"","family":"Torres-Carvajal","given":"Omar","non-dropping-particle":"","parse-names":false,"suffix":""}],"container-title":"Neotropical Biodiversity","id":"ITEM-1","issue":"1","issued":{"date-parts":[["2017"]]},"page":"93-106","publisher":"Taylor &amp; Francis","title":"Priority areas for biodiversity conservation in mainland Ecuador","type":"article-journal","volume":"3"},"uris":["http://www.mendeley.com/documents/?uuid=73742555-935b-4fcf-b863-d4da986235f0"]}],"mendeley":{"formattedCitation":"(Cuesta et al. 2017)","plainTextFormattedCitation":"(Cuesta et al. 2017)","previouslyFormattedCitation":"(Cuesta et al. 2017)"},"properties":{"noteIndex":0},"schema":"https://github.com/citation-style-language/schema/raw/master/csl-citation.json"}</w:instrText>
      </w:r>
      <w:r w:rsidR="00506221">
        <w:fldChar w:fldCharType="separate"/>
      </w:r>
      <w:r w:rsidR="00506221" w:rsidRPr="00506221">
        <w:rPr>
          <w:noProof/>
        </w:rPr>
        <w:t>(Cuesta et al. 2017)</w:t>
      </w:r>
      <w:r w:rsidR="00506221">
        <w:fldChar w:fldCharType="end"/>
      </w:r>
      <w:r w:rsidRPr="00070B49">
        <w:t>.</w:t>
      </w:r>
      <w:r w:rsidR="0091374D" w:rsidRPr="00070B49">
        <w:t xml:space="preserve"> La región nororiental ecuatoriana se caracteriza por presentar un amplio gradiente altitudinal, exhibiendo comunidades vegetales de sotobosque distintivas en cada ecosistema presente. Debido a los patrones de densidad de especies en cada gradiente, se esperaría una dependencia espacial de la diversidad alfa y beta de plantas de sotobosque distintiva en cada gradiente, así como una magnitud del efecto de la temperatura y </w:t>
      </w:r>
      <w:r w:rsidR="00A64BA1">
        <w:t>precipitación</w:t>
      </w:r>
      <w:r w:rsidR="0091374D" w:rsidRPr="00070B49">
        <w:t xml:space="preserve"> </w:t>
      </w:r>
      <w:r w:rsidR="00A64BA1">
        <w:t xml:space="preserve">distintiva </w:t>
      </w:r>
      <w:r w:rsidR="0091374D" w:rsidRPr="00070B49">
        <w:t>a distintas escalas</w:t>
      </w:r>
      <w:r w:rsidR="00A64BA1">
        <w:t>, observándose a mayores escalas una asociación más fuerte</w:t>
      </w:r>
      <w:r w:rsidR="007A179A">
        <w:t xml:space="preserve"> </w:t>
      </w:r>
      <w:r w:rsidR="007A179A">
        <w:fldChar w:fldCharType="begin" w:fldLock="1"/>
      </w:r>
      <w:r w:rsidR="00C970EC">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America","type":"article-journal","volume":"106"},"uris":["http://www.mendeley.com/documents/?uuid=b57f4ca5-e4be-4007-be89-7a5201e16081"]},{"id":"ITEM-2","itemData":{"DOI":"10.1111/ele.12048","ISSN":"1461023X","PMID":"23351093","abstract":"Over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 © 2013 John Wiley &amp; Sons Ltd/CNRS.","author":[{"dropping-particle":"","family":"Chave","given":"Jérôme","non-dropping-particle":"","parse-names":false,"suffix":""}],"container-title":"Ecology Letters","id":"ITEM-2","issue":"SUPPL.1","issued":{"date-parts":[["2013"]]},"page":"4-16","title":"The problem of pattern and scale in ecology: What have we learned in 20 years?","type":"article-journal","volume":"16"},"uris":["http://www.mendeley.com/documents/?uuid=f352edee-806b-46b1-8650-bc58102f0608"]},{"id":"ITEM-3","itemData":{"DOI":"10.1111/j.1365-2699.2004.01089.x","ISSN":"03050270","abstract":"Aim: We examined whether variation in species composition of breeding birds and resident butterflies in the Great Basin of North America depended on sampling grain (the smallest resolvable unit of study) and on the relative proximity of sampling units across the landscape. We also compared patterns between the two taxonomic groups with reference to their life-history characteristics. Location: Data for our analyses were collected from 1996 to 2003 in three adjacent mountain ranges in the central Great Basin (Lander and Nye counties, Nevada, USA): the Shoshone Mountains, Toiyabe Range and Toquima Range. Methods: Data on species composition for both taxonomic groups were collecting using standard inventory methods for birds and butterflies in temperate regions. Data were compiled at three sampling grains, sites (average 12 ha), canyons (average 74 ha) and mountain ranges. For each sampling grain in turn, we calculated similarity of species composition using the Jaccard index. First, we investigated whether mean similarity of species composition among the three ranges differed as a function of the grain size at which data were compiled. Secondly, we explored whether mean similarity of species composition was greater for canyons within the same mountain range than for canyons within different mountain ranges. Thirdly, we examined whether mean similarity of species composition at the site level was different for sites within the same canyon, sites within different canyons in the same mountain range, and sites within canyons in different mountain ranges. We used a Bayesian model to analyse these comparisons. Results: For both taxonomic groups, mean similarity of species composition increased as the sampling grain increased. The effect of spatial grain was somewhat greater for birds than for butterflies, especially when the intermediate sampling grain was compared with the smallest sampling grain. Similarity of species composition of butterflies at each sampling grain was greater than similarity of species composition of birds at the same grain. Mean similarity of species composition of both birds and butterflies at the canyon level and site level was affected by relative proximity of sampling locations; beta diversity increased as the relative isolation of sampling locations increased. Main conclusions: The sensitivity of beta diversity to sampling grain likely reflects the effect of local environmental heterogeneity: as sampling grain increases, biotic assem…","author":[{"dropping-particle":"","family":"Nally","given":"Ralph","non-dropping-particle":"Mac","parse-names":false,"suffix":""},{"dropping-particle":"","family":"Fleishman","given":"Erica","non-dropping-particle":"","parse-names":false,"suffix":""},{"dropping-particle":"","family":"Bulluck","given":"Lesley P.","non-dropping-particle":"","parse-names":false,"suffix":""},{"dropping-particle":"","family":"Betrus","given":"Christopher J.","non-dropping-particle":"","parse-names":false,"suffix":""}],"container-title":"Journal of Biogeography","id":"ITEM-3","issue":"6","issued":{"date-parts":[["2004"]]},"page":"917-929","title":"Comparative influence of spatial scale on beta diversity within regional assemblages of birds and butterflies","type":"article-journal","volume":"31"},"uris":["http://www.mendeley.com/documents/?uuid=177e25a7-a190-4d6b-b260-60876abdebdb"]},{"id":"ITEM-4","itemData":{"DOI":"10.1111/j.1365-2699.2012.02701.x","ISSN":"03050270","abstract":"Aim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Biogeography","id":"ITEM-4","issue":"8","issued":{"date-parts":[["2012"]]},"page":"1473-1486","title":"Patterns of beta diversity in Europe: The role of climate, land cover and distance across scales","type":"article-journal","volume":"39"},"uris":["http://www.mendeley.com/documents/?uuid=7fe69ba6-acfd-4566-b1a0-a86b1a4e8418"]},{"id":"ITEM-5","itemData":{"DOI":"10.1038/s41559-019-0799-0","ISSN":"2397334X","PMID":"30778185","abstract":"Controversy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Evolution","id":"ITEM-5","issue":"3","issued":{"date-parts":[["2019"]]},"page":"390-399","publisher":"Springer US","title":"Global patterns and drivers of tree diversity integrated across a continuum of spatial grains","type":"article-journal","volume":"3"},"uris":["http://www.mendeley.com/documents/?uuid=fffc9b2e-f7f7-49ae-8e4c-2ece7b21ba06"]}],"mendeley":{"formattedCitation":"(Mac Nally et al. 2004; Wang et al. 2009; Keil et al. 2012; Chave 2013; Keil &amp; Chase 2019)","plainTextFormattedCitation":"(Mac Nally et al. 2004; Wang et al. 2009; Keil et al. 2012; Chave 2013; Keil &amp; Chase 2019)","previouslyFormattedCitation":"(Mac Nally et al. 2004; Wang et al. 2009; Keil et al. 2012; Chave 2013; Keil &amp; Chase 2019)"},"properties":{"noteIndex":0},"schema":"https://github.com/citation-style-language/schema/raw/master/csl-citation.json"}</w:instrText>
      </w:r>
      <w:r w:rsidR="007A179A">
        <w:fldChar w:fldCharType="separate"/>
      </w:r>
      <w:r w:rsidR="007A179A" w:rsidRPr="007A179A">
        <w:rPr>
          <w:noProof/>
        </w:rPr>
        <w:t>(Mac Nally et al. 2004; Wang et al. 2009; Keil et al. 2012; Chave 2013; Keil &amp; Chase 2019)</w:t>
      </w:r>
      <w:r w:rsidR="007A179A">
        <w:fldChar w:fldCharType="end"/>
      </w:r>
      <w:r w:rsidR="0091374D" w:rsidRPr="00070B49">
        <w:t xml:space="preserve">.  </w:t>
      </w:r>
      <w:commentRangeStart w:id="30"/>
      <w:r w:rsidRPr="00070B49">
        <w:t xml:space="preserve">En este contexto, el presente trabajo evalúa la </w:t>
      </w:r>
      <w:r w:rsidR="0091374D" w:rsidRPr="00070B49">
        <w:t>dependencia espacial</w:t>
      </w:r>
      <w:r w:rsidR="00A64BA1">
        <w:t xml:space="preserve"> y altitudinal</w:t>
      </w:r>
      <w:r w:rsidR="0091374D" w:rsidRPr="00070B49">
        <w:t xml:space="preserve"> de la diversidad de plantas de sotobosque</w:t>
      </w:r>
      <w:r w:rsidR="00A64BA1">
        <w:t xml:space="preserve"> de la Amazonía Ecuatoriana. </w:t>
      </w:r>
      <w:commentRangeEnd w:id="30"/>
      <w:r w:rsidR="00694CD7">
        <w:rPr>
          <w:rStyle w:val="Refdecomentario"/>
          <w:rFonts w:asciiTheme="minorHAnsi" w:hAnsiTheme="minorHAnsi"/>
        </w:rPr>
        <w:commentReference w:id="30"/>
      </w:r>
      <w:r w:rsidR="00A64BA1">
        <w:t xml:space="preserve">Además, se evalúa la </w:t>
      </w:r>
      <w:r w:rsidR="00A64BA1" w:rsidRPr="00070B49">
        <w:t>dependencia espacial</w:t>
      </w:r>
      <w:r w:rsidR="00A64BA1">
        <w:t xml:space="preserve"> y altitudinal de la precipitación y temperatura sobre la diversidad de plantas de sotobosque.</w:t>
      </w:r>
    </w:p>
    <w:p w14:paraId="05E88F24" w14:textId="77777777" w:rsidR="00694CD7" w:rsidRDefault="00694CD7" w:rsidP="004D26B9">
      <w:pPr>
        <w:pStyle w:val="Textoindependiente"/>
        <w:rPr>
          <w:ins w:id="31" w:author="Juan Ernesto Guevara" w:date="2024-02-21T21:41:00Z" w16du:dateUtc="2024-02-22T02:41:00Z"/>
        </w:rPr>
      </w:pPr>
    </w:p>
    <w:p w14:paraId="7ABFD4D2" w14:textId="202DFD73" w:rsidR="00694CD7" w:rsidRDefault="00694CD7" w:rsidP="004D26B9">
      <w:pPr>
        <w:pStyle w:val="Textoindependiente"/>
        <w:rPr>
          <w:ins w:id="32" w:author="Juan Ernesto Guevara" w:date="2024-02-21T21:41:00Z" w16du:dateUtc="2024-02-22T02:41:00Z"/>
        </w:rPr>
      </w:pPr>
      <w:ins w:id="33" w:author="Juan Ernesto Guevara" w:date="2024-02-21T21:41:00Z" w16du:dateUtc="2024-02-22T02:41:00Z">
        <w:r>
          <w:t>Cuáles son las hipótesis y/o predicciones?</w:t>
        </w:r>
      </w:ins>
    </w:p>
    <w:p w14:paraId="4CAAB907" w14:textId="6390B2C0" w:rsidR="00694CD7" w:rsidRPr="004D26B9" w:rsidRDefault="00694CD7" w:rsidP="004D26B9">
      <w:pPr>
        <w:pStyle w:val="Textoindependiente"/>
      </w:pPr>
      <w:ins w:id="34" w:author="Juan Ernesto Guevara" w:date="2024-02-21T21:41:00Z" w16du:dateUtc="2024-02-22T02:41:00Z">
        <w:r>
          <w:t xml:space="preserve">Al menos plantear una o dos es </w:t>
        </w:r>
        <w:proofErr w:type="gramStart"/>
        <w:r>
          <w:t>importante….</w:t>
        </w:r>
        <w:proofErr w:type="gramEnd"/>
        <w:r>
          <w:t>.</w:t>
        </w:r>
      </w:ins>
    </w:p>
    <w:p w14:paraId="46DC39FC" w14:textId="1F908D60" w:rsidR="009A3F2D" w:rsidRDefault="00C970EC" w:rsidP="00D23029">
      <w:pPr>
        <w:jc w:val="both"/>
        <w:rPr>
          <w:rFonts w:ascii="Times New Roman" w:hAnsi="Times New Roman" w:cs="Times New Roman"/>
          <w:b/>
          <w:bCs/>
          <w:sz w:val="24"/>
        </w:rPr>
      </w:pPr>
      <w:r>
        <w:rPr>
          <w:rFonts w:ascii="Times New Roman" w:hAnsi="Times New Roman" w:cs="Times New Roman"/>
          <w:b/>
          <w:bCs/>
          <w:sz w:val="24"/>
        </w:rPr>
        <w:t>Referencias</w:t>
      </w:r>
    </w:p>
    <w:p w14:paraId="09EF7CF9" w14:textId="4664DB72"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Pr>
          <w:rFonts w:ascii="Times New Roman" w:hAnsi="Times New Roman" w:cs="Times New Roman"/>
          <w:b/>
          <w:bCs/>
          <w:sz w:val="24"/>
        </w:rPr>
        <w:fldChar w:fldCharType="begin" w:fldLock="1"/>
      </w:r>
      <w:r>
        <w:rPr>
          <w:rFonts w:ascii="Times New Roman" w:hAnsi="Times New Roman" w:cs="Times New Roman"/>
          <w:b/>
          <w:bCs/>
          <w:sz w:val="24"/>
        </w:rPr>
        <w:instrText xml:space="preserve">ADDIN Mendeley Bibliography CSL_BIBLIOGRAPHY </w:instrText>
      </w:r>
      <w:r>
        <w:rPr>
          <w:rFonts w:ascii="Times New Roman" w:hAnsi="Times New Roman" w:cs="Times New Roman"/>
          <w:b/>
          <w:bCs/>
          <w:sz w:val="24"/>
        </w:rPr>
        <w:fldChar w:fldCharType="separate"/>
      </w:r>
      <w:r w:rsidRPr="00C970EC">
        <w:rPr>
          <w:rFonts w:ascii="Times New Roman" w:hAnsi="Times New Roman" w:cs="Times New Roman"/>
          <w:noProof/>
          <w:sz w:val="24"/>
          <w:szCs w:val="24"/>
        </w:rPr>
        <w:t>Barton PS, Cunningham SA, Manning AD, Gibb H, Lindenmayer DB &amp; Didham RK. 2013. The spatial scaling of beta diversity. Glob Ecol Biogeogr. 22(6): 639-647.</w:t>
      </w:r>
    </w:p>
    <w:p w14:paraId="439A00D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Berdugo MB, Gradstein SR, Guérot L, León-Yánez S, Bendix J &amp; Bader MY. 2022. Diversity patterns of epiphytic bryophytes across spatial scales: Species-rich crowns and beta-diverse trunks. Biotropica. 54(4): 893-905.</w:t>
      </w:r>
    </w:p>
    <w:p w14:paraId="06204F7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Bhatta KP, Grytnes JA &amp; Vetaas OR. 2018. Scale sensitivity of the relationship between alpha and gamma diversity along an alpine elevation gradient in central Nepal. J Biogeogr. 45(4): 804-814.</w:t>
      </w:r>
    </w:p>
    <w:p w14:paraId="20965E8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Brown JH. 2014. Why are there so many species in the tropics? J Biogeogr. 41(1): 8-22.</w:t>
      </w:r>
    </w:p>
    <w:p w14:paraId="43B44A8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Castorani MCN, Harrer SL, Miller RJ &amp; Reed DC. 2021. Disturbance structures canopy and understory productivity along an environmental gradient. Ecol Lett. 24(10): 2192-2206.</w:t>
      </w:r>
    </w:p>
    <w:p w14:paraId="769B60A6"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Chave J. 2013. The problem of pattern and scale in ecology: What have we learned in 20 years? Ecol Lett. 16(SUPPL.1): 4-16.</w:t>
      </w:r>
    </w:p>
    <w:p w14:paraId="41D7B112"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Cuesta F, Peralvo M, Merino-Viteri A, Bustamante M, Baquero F, Freile JF, Muriel P &amp; Torres-Carvajal O. 2017. Priority areas for biodiversity conservation in mainland Ecuador. Neotrop Biodivers. 3(1): 93-106.</w:t>
      </w:r>
    </w:p>
    <w:p w14:paraId="0AB0E79E"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 xml:space="preserve">Dembicz I, Dengler J, Steinbauer MJ, Matthews TJ, Bartha S, Burrascano S, Chiarucci </w:t>
      </w:r>
      <w:r w:rsidRPr="00C970EC">
        <w:rPr>
          <w:rFonts w:ascii="Times New Roman" w:hAnsi="Times New Roman" w:cs="Times New Roman"/>
          <w:noProof/>
          <w:sz w:val="24"/>
          <w:szCs w:val="24"/>
        </w:rPr>
        <w:lastRenderedPageBreak/>
        <w:t>A, Filibeck G, Gillet F, Janišová M, et al. 2021. Fine-grain beta diversity of Palaearctic grassland vegetation. J Veg Sci. 32(3).</w:t>
      </w:r>
    </w:p>
    <w:p w14:paraId="3FB25757"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González-Caro S, Umaña MN, Álvarez E, Stevenson PR &amp; Swenson NG. 2014. Phylogenetic alpha and beta diversity in tropical tree assemblages along regional-scale environmental gradients in northwest South America. J Plant Ecol. 7(2): 145-153.</w:t>
      </w:r>
    </w:p>
    <w:p w14:paraId="37CD6E4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Grantz DA. 1990. Plant response to atmospheric humidity. Plant Cell Environ. 13(7): 667-679.</w:t>
      </w:r>
    </w:p>
    <w:p w14:paraId="5F0BC905"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Jenkins CN, Pimm SL &amp; Joppa LN. 2013. Global patterns of terrestrial vertebrate diversity and conservation. Proc Natl Acad Sci U S A. 110(28): E2603-E2610.</w:t>
      </w:r>
    </w:p>
    <w:p w14:paraId="622BA5F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Keil P &amp; Chase JM. 2019. Global patterns and drivers of tree diversity integrated across a continuum of spatial grains. Nat Ecol Evol. 3(3): 390-399.</w:t>
      </w:r>
    </w:p>
    <w:p w14:paraId="3F8C1808"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Keil P, Schweiger O, Kühn I, Kunin WE, Kuussaari M, Settele J, Henle K, Brotons L, Pe’er G, Lengyel S, et al. 2012. Patterns of beta diversity in Europe: The role of climate, land cover and distance across scales. J Biogeogr. 39(8): 1473-1486.</w:t>
      </w:r>
    </w:p>
    <w:p w14:paraId="7C82B010"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Lomolino M V. 2001. Elevation gradients of species-density: Historical and prospective views. Glob Ecol Biogeogr. 10(1): 3-13.</w:t>
      </w:r>
    </w:p>
    <w:p w14:paraId="3CA948C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Magurran AE &amp; Dornelas M. 2010. Biological diversity in a changing world. Philos Trans R Soc B Biol Sci. 365(1558): 3593-3597.</w:t>
      </w:r>
    </w:p>
    <w:p w14:paraId="4558E02A"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Myers N, Mittermeier RA, Mittermeier CG, da Fonseca GAB &amp; Kent J. 2000. Biodiversity hotspots for conservation priorities. Nature. 403(6772): 853-858.</w:t>
      </w:r>
    </w:p>
    <w:p w14:paraId="7D9C931B"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Mac Nally R, Fleishman E, Bulluck LP &amp; Betrus CJ. 2004. Comparative influence of spatial scale on beta diversity within regional assemblages of birds and butterflies. J Biogeogr. 31(6): 917-929.</w:t>
      </w:r>
    </w:p>
    <w:p w14:paraId="7AC4699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Rahbek C. 2005. The role of spatial scale and the perception of large-scale species-richness patterns. Ecol Lett. 8(2): 224-239.</w:t>
      </w:r>
    </w:p>
    <w:p w14:paraId="5C12DC2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Sabatini FM, Jiménez-Alfaro B, Jandt U, Chytrý M, Field R, Kessler M, Lenoir J, Schrodt F, Wiser SK, Arfin Khan MAS, et al. 2022. Global patterns of vascular plant alpha diversity. Nat Commun. 13(1).</w:t>
      </w:r>
    </w:p>
    <w:p w14:paraId="5A93D2F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Sebald J, Thrippleton T, Rammer W, Bugmann H &amp; Seidl R. 2021. Mixing tree species at different spatial scales: The effect of alpha, beta and gamma diversity on disturbance impacts under climate change. J Appl Ecol. 58(8): 1749-1763.</w:t>
      </w:r>
    </w:p>
    <w:p w14:paraId="7410A2DE"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Storch D. 2016. The theory of the nested species–area relationship: geometric foundations of biodiversity scaling. J Veg Sci. 27(5): 880-891.</w:t>
      </w:r>
    </w:p>
    <w:p w14:paraId="3D4522B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Wang Z, Brown JH, Tang Z &amp; Fang J. 2009. Temperature dependence, spatial scale, and tree species diversity in eastern Asia and North America. Proc Natl Acad Sci U S A. 106(32): 13388-13392.</w:t>
      </w:r>
    </w:p>
    <w:p w14:paraId="2052DC38"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Zarnetske PL, Read QD, Record S, Gaddis KD, Pau S, Hobi ML, Malone SL, Costanza J, M. Dahlin K, Latimer AM, et al. 2019. Towards connecting biodiversity and geodiversity across scales with satellite remote sensing. Glob Ecol Biogeogr. 28(5): 548-556.</w:t>
      </w:r>
    </w:p>
    <w:p w14:paraId="25D71A3A"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Zhang Y, He N, Loreau M, Pan Q &amp; Han X. 2018. Scale dependence of the diversity–</w:t>
      </w:r>
      <w:r w:rsidRPr="00C970EC">
        <w:rPr>
          <w:rFonts w:ascii="Times New Roman" w:hAnsi="Times New Roman" w:cs="Times New Roman"/>
          <w:noProof/>
          <w:sz w:val="24"/>
          <w:szCs w:val="24"/>
        </w:rPr>
        <w:lastRenderedPageBreak/>
        <w:t>stability relationship in a temperate grassland. J Ecol. 106(3): 1277-1285.</w:t>
      </w:r>
    </w:p>
    <w:p w14:paraId="4815DA4B"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rPr>
      </w:pPr>
      <w:r w:rsidRPr="00C970EC">
        <w:rPr>
          <w:rFonts w:ascii="Times New Roman" w:hAnsi="Times New Roman" w:cs="Times New Roman"/>
          <w:noProof/>
          <w:sz w:val="24"/>
          <w:szCs w:val="24"/>
        </w:rPr>
        <w:t>Zhang Y, Xie Y, Ma H, Zhang J, Jing L, Wang Y &amp; Li J. 2021. The influence of climate warming and humidity on plant diversity and soil bacteria and fungi diversity in desert grassland. Plants. 10(12).</w:t>
      </w:r>
    </w:p>
    <w:p w14:paraId="305C385F" w14:textId="58837679" w:rsidR="00C970EC" w:rsidRPr="00C970EC" w:rsidRDefault="00C970EC" w:rsidP="00D23029">
      <w:pPr>
        <w:jc w:val="both"/>
        <w:rPr>
          <w:rFonts w:ascii="Times New Roman" w:hAnsi="Times New Roman" w:cs="Times New Roman"/>
          <w:b/>
          <w:bCs/>
          <w:sz w:val="24"/>
        </w:rPr>
      </w:pPr>
      <w:r>
        <w:rPr>
          <w:rFonts w:ascii="Times New Roman" w:hAnsi="Times New Roman" w:cs="Times New Roman"/>
          <w:b/>
          <w:bCs/>
          <w:sz w:val="24"/>
        </w:rPr>
        <w:fldChar w:fldCharType="end"/>
      </w:r>
    </w:p>
    <w:sectPr w:rsidR="00C970EC" w:rsidRPr="00C970E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an Ernesto Guevara" w:date="2024-02-21T20:15:00Z" w:initials="JG">
    <w:p w14:paraId="4B498613" w14:textId="23390777" w:rsidR="0080150E" w:rsidRDefault="0080150E">
      <w:pPr>
        <w:pStyle w:val="Textocomentario"/>
      </w:pPr>
      <w:r>
        <w:rPr>
          <w:rStyle w:val="Refdecomentario"/>
        </w:rPr>
        <w:annotationRef/>
      </w:r>
      <w:r>
        <w:t>Mejorar el título el espacio esta en relación a la altitud. Es decir, la altitud es parte inherente de un contexto espacial. Si se quiere poner en contexto que e</w:t>
      </w:r>
      <w:r w:rsidR="00B4265D">
        <w:t>l efecto de la escala espacial a la cual se analizan procesos para entender patrones de diversidad alfa y beta el título debe ser explícito. Por ejemplo, efecto o dependencia de la escala espacial en los patrones de diversidad…</w:t>
      </w:r>
      <w:r w:rsidR="00895AFA">
        <w:t>blablá</w:t>
      </w:r>
    </w:p>
    <w:p w14:paraId="7A1E6461" w14:textId="77777777" w:rsidR="00895AFA" w:rsidRDefault="00895AFA">
      <w:pPr>
        <w:pStyle w:val="Textocomentario"/>
      </w:pPr>
    </w:p>
    <w:p w14:paraId="183FF832" w14:textId="5892527B" w:rsidR="00895AFA" w:rsidRDefault="00895AFA">
      <w:pPr>
        <w:pStyle w:val="Textocomentario"/>
      </w:pPr>
      <w:r>
        <w:t xml:space="preserve">Otra cosa, el espacio y ambiente están íntimamente ligados. Es </w:t>
      </w:r>
      <w:proofErr w:type="gramStart"/>
      <w:r>
        <w:t>decir</w:t>
      </w:r>
      <w:proofErr w:type="gramEnd"/>
      <w:r>
        <w:t xml:space="preserve"> los gradientes ambientales tienen un componente espacial fundamental. Más aún si se trata de incorporar la variable altitud</w:t>
      </w:r>
      <w:r w:rsidR="00FE55B8">
        <w:t xml:space="preserve"> (espacio-ambiente)</w:t>
      </w:r>
    </w:p>
  </w:comment>
  <w:comment w:id="1" w:author="Juan Ernesto Guevara" w:date="2024-02-21T21:22:00Z" w:initials="JG">
    <w:p w14:paraId="6CD48CD5" w14:textId="40CCC678" w:rsidR="00066BB5" w:rsidRDefault="00066BB5">
      <w:pPr>
        <w:pStyle w:val="Textocomentario"/>
      </w:pPr>
      <w:r>
        <w:rPr>
          <w:rStyle w:val="Refdecomentario"/>
        </w:rPr>
        <w:annotationRef/>
      </w:r>
      <w:r>
        <w:t xml:space="preserve">A lo largo de la </w:t>
      </w:r>
      <w:proofErr w:type="spellStart"/>
      <w:r>
        <w:t>intro</w:t>
      </w:r>
      <w:proofErr w:type="spellEnd"/>
      <w:r>
        <w:t xml:space="preserve"> no queda claro si se quiere establecer como la escala espacial de análisis </w:t>
      </w:r>
      <w:r w:rsidR="00694CD7">
        <w:t>(</w:t>
      </w:r>
      <w:proofErr w:type="spellStart"/>
      <w:r w:rsidR="00694CD7">
        <w:t>grain</w:t>
      </w:r>
      <w:proofErr w:type="spellEnd"/>
      <w:r w:rsidR="00694CD7">
        <w:t xml:space="preserve"> </w:t>
      </w:r>
      <w:proofErr w:type="spellStart"/>
      <w:r w:rsidR="00694CD7">
        <w:t>size</w:t>
      </w:r>
      <w:proofErr w:type="spellEnd"/>
      <w:r w:rsidR="00694CD7">
        <w:t xml:space="preserve">, </w:t>
      </w:r>
      <w:proofErr w:type="spellStart"/>
      <w:r w:rsidR="00694CD7">
        <w:t>extent</w:t>
      </w:r>
      <w:proofErr w:type="spellEnd"/>
      <w:r w:rsidR="00694CD7">
        <w:t xml:space="preserve">, </w:t>
      </w:r>
      <w:proofErr w:type="spellStart"/>
      <w:r w:rsidR="00694CD7">
        <w:t>etc</w:t>
      </w:r>
      <w:proofErr w:type="spellEnd"/>
      <w:r w:rsidR="00694CD7">
        <w:t xml:space="preserve">) </w:t>
      </w:r>
      <w:r>
        <w:t>influye en patrones de diversidad alfa y beta o si se quiere entender que factores, incluyendo filtros de dispersión y ambientales determinan patrones de diversidad alfa y beta</w:t>
      </w:r>
      <w:r w:rsidR="00694CD7">
        <w:t xml:space="preserve"> en un gradiente espacial-altitudinal. </w:t>
      </w:r>
    </w:p>
  </w:comment>
  <w:comment w:id="2" w:author="Juan Ernesto Guevara" w:date="2024-02-21T20:23:00Z" w:initials="JG">
    <w:p w14:paraId="635287CE" w14:textId="12F41AF1" w:rsidR="0080150E" w:rsidRDefault="0080150E">
      <w:pPr>
        <w:pStyle w:val="Textocomentario"/>
      </w:pPr>
      <w:r>
        <w:rPr>
          <w:rStyle w:val="Refdecomentario"/>
        </w:rPr>
        <w:annotationRef/>
      </w:r>
      <w:r>
        <w:t>No es descubrimiento</w:t>
      </w:r>
      <w:r w:rsidR="00B4265D">
        <w:t>, mejorar el texto…comenzar con algo como Los Neotrópicos se constituyen en</w:t>
      </w:r>
      <w:proofErr w:type="gramStart"/>
      <w:r w:rsidR="00B4265D">
        <w:t>…….</w:t>
      </w:r>
      <w:proofErr w:type="gramEnd"/>
      <w:r w:rsidR="00B4265D">
        <w:t>.</w:t>
      </w:r>
    </w:p>
  </w:comment>
  <w:comment w:id="3" w:author="Juan Ernesto Guevara" w:date="2024-02-21T20:31:00Z" w:initials="JG">
    <w:p w14:paraId="7A552328" w14:textId="5D0958D2" w:rsidR="00B4265D" w:rsidRDefault="00B4265D">
      <w:pPr>
        <w:pStyle w:val="Textocomentario"/>
      </w:pPr>
      <w:r>
        <w:rPr>
          <w:rStyle w:val="Refdecomentario"/>
        </w:rPr>
        <w:annotationRef/>
      </w:r>
      <w:r>
        <w:t xml:space="preserve">Unir este párrafo en un solo. </w:t>
      </w:r>
    </w:p>
  </w:comment>
  <w:comment w:id="4" w:author="Juan Ernesto Guevara" w:date="2024-02-21T20:41:00Z" w:initials="JG">
    <w:p w14:paraId="1F3755EC" w14:textId="77777777" w:rsidR="00295FE5" w:rsidRDefault="00295FE5">
      <w:pPr>
        <w:pStyle w:val="Textocomentario"/>
      </w:pPr>
      <w:r>
        <w:rPr>
          <w:rStyle w:val="Refdecomentario"/>
        </w:rPr>
        <w:annotationRef/>
      </w:r>
      <w:r>
        <w:t xml:space="preserve">Este párrafo trata de plantear de manera equivocada la evidencia que existe sobre el rol de factores ecológicos y evolutivos dependiendo de la escala. A nivel local o escalas espaciales </w:t>
      </w:r>
      <w:r w:rsidR="008F1AD8">
        <w:t xml:space="preserve">de vecindad la influencia de factores relacionados a densidad dependencia (competencia, </w:t>
      </w:r>
      <w:proofErr w:type="spellStart"/>
      <w:r w:rsidR="008F1AD8">
        <w:t>herbivoría</w:t>
      </w:r>
      <w:proofErr w:type="spellEnd"/>
      <w:r w:rsidR="008F1AD8">
        <w:t xml:space="preserve">, mutualismo, </w:t>
      </w:r>
      <w:proofErr w:type="spellStart"/>
      <w:r w:rsidR="008F1AD8">
        <w:t>etc</w:t>
      </w:r>
      <w:proofErr w:type="spellEnd"/>
      <w:r w:rsidR="008F1AD8">
        <w:t xml:space="preserve">) es mayor mientras que a escalas espaciales mayores el rol de filtros ambientales o de dispersión deberían ser más importante. Si se piensa en un contexto espacial regional o mayor procesos que incluyen especiación, extinción, </w:t>
      </w:r>
      <w:proofErr w:type="spellStart"/>
      <w:r w:rsidR="008F1AD8">
        <w:t>long</w:t>
      </w:r>
      <w:proofErr w:type="spellEnd"/>
      <w:r w:rsidR="008F1AD8">
        <w:t xml:space="preserve"> </w:t>
      </w:r>
      <w:proofErr w:type="spellStart"/>
      <w:r w:rsidR="008F1AD8">
        <w:t>distance</w:t>
      </w:r>
      <w:proofErr w:type="spellEnd"/>
      <w:r w:rsidR="008F1AD8">
        <w:t xml:space="preserve"> </w:t>
      </w:r>
      <w:proofErr w:type="spellStart"/>
      <w:r w:rsidR="008F1AD8">
        <w:t>dispersal</w:t>
      </w:r>
      <w:proofErr w:type="spellEnd"/>
      <w:r w:rsidR="008F1AD8">
        <w:t xml:space="preserve"> son fundamentales. Ahora, estos procesos no son mutuamente excluyentes y existen escalas espaciales a las que operan múltiples procesos y por eso es difícil discernir su contribución.  </w:t>
      </w:r>
    </w:p>
    <w:p w14:paraId="003D7FAF" w14:textId="77777777" w:rsidR="008F1AD8" w:rsidRDefault="008F1AD8">
      <w:pPr>
        <w:pStyle w:val="Textocomentario"/>
      </w:pPr>
    </w:p>
    <w:p w14:paraId="6FE4397F" w14:textId="63586759" w:rsidR="008F1AD8" w:rsidRDefault="008F1AD8">
      <w:pPr>
        <w:pStyle w:val="Textocomentario"/>
      </w:pPr>
      <w:r>
        <w:t xml:space="preserve">Explicar </w:t>
      </w:r>
      <w:proofErr w:type="gramStart"/>
      <w:r>
        <w:t>mejor….</w:t>
      </w:r>
      <w:proofErr w:type="gramEnd"/>
      <w:r>
        <w:t xml:space="preserve">este </w:t>
      </w:r>
      <w:proofErr w:type="spellStart"/>
      <w:r>
        <w:t>paper</w:t>
      </w:r>
      <w:proofErr w:type="spellEnd"/>
      <w:r>
        <w:t xml:space="preserve"> que es un clásico puede servir….</w:t>
      </w:r>
      <w:proofErr w:type="spellStart"/>
      <w:r>
        <w:t>Cavender</w:t>
      </w:r>
      <w:proofErr w:type="spellEnd"/>
      <w:r>
        <w:t xml:space="preserve">-Bares et al. 2009 </w:t>
      </w:r>
      <w:hyperlink r:id="rId1" w:history="1">
        <w:r w:rsidRPr="0013223F">
          <w:rPr>
            <w:rStyle w:val="Hipervnculo"/>
          </w:rPr>
          <w:t>https://onlinelibrary.wiley.com/doi/epdf/10.1111/j.1461-0248.2009.01314.x</w:t>
        </w:r>
      </w:hyperlink>
      <w:r>
        <w:t xml:space="preserve"> </w:t>
      </w:r>
    </w:p>
  </w:comment>
  <w:comment w:id="5" w:author="Juan Ernesto Guevara" w:date="2024-02-21T20:53:00Z" w:initials="JG">
    <w:p w14:paraId="63742AC7" w14:textId="7A9A019C" w:rsidR="008F1AD8" w:rsidRDefault="008F1AD8">
      <w:pPr>
        <w:pStyle w:val="Textocomentario"/>
      </w:pPr>
      <w:r>
        <w:rPr>
          <w:rStyle w:val="Refdecomentario"/>
        </w:rPr>
        <w:annotationRef/>
      </w:r>
    </w:p>
  </w:comment>
  <w:comment w:id="7" w:author="Juan Ernesto Guevara" w:date="2024-02-21T20:57:00Z" w:initials="JG">
    <w:p w14:paraId="1FCF6A8B" w14:textId="4332FC8A" w:rsidR="00895AFA" w:rsidRDefault="00895AFA">
      <w:pPr>
        <w:pStyle w:val="Textocomentario"/>
      </w:pPr>
      <w:r>
        <w:rPr>
          <w:rStyle w:val="Refdecomentario"/>
        </w:rPr>
        <w:annotationRef/>
      </w:r>
      <w:r>
        <w:t xml:space="preserve">Este párrafo no se entiende, se trata de ser sofisticado en </w:t>
      </w:r>
      <w:proofErr w:type="spellStart"/>
      <w:r>
        <w:t>el</w:t>
      </w:r>
      <w:proofErr w:type="spellEnd"/>
      <w:r>
        <w:t xml:space="preserve"> uso de </w:t>
      </w:r>
      <w:proofErr w:type="gramStart"/>
      <w:r>
        <w:t>lenguaje</w:t>
      </w:r>
      <w:proofErr w:type="gramEnd"/>
      <w:r>
        <w:t xml:space="preserve"> pero se termina usando jargón que hace complicado entender la idea. </w:t>
      </w:r>
      <w:proofErr w:type="gramStart"/>
      <w:r>
        <w:t>Enmascaramiento?</w:t>
      </w:r>
      <w:proofErr w:type="gramEnd"/>
      <w:r>
        <w:t xml:space="preserve"> </w:t>
      </w:r>
    </w:p>
  </w:comment>
  <w:comment w:id="8" w:author="Juan Ernesto Guevara" w:date="2024-02-21T20:58:00Z" w:initials="JG">
    <w:p w14:paraId="7B50AB0F" w14:textId="60BF6BB0" w:rsidR="00895AFA" w:rsidRDefault="00895AFA">
      <w:pPr>
        <w:pStyle w:val="Textocomentario"/>
      </w:pPr>
      <w:r>
        <w:rPr>
          <w:rStyle w:val="Refdecomentario"/>
        </w:rPr>
        <w:annotationRef/>
      </w:r>
    </w:p>
  </w:comment>
  <w:comment w:id="12" w:author="Juan Ernesto Guevara" w:date="2024-02-21T21:49:00Z" w:initials="JG">
    <w:p w14:paraId="6A9CF22B" w14:textId="5E7990D2" w:rsidR="00E50FDF" w:rsidRDefault="00E50FDF">
      <w:pPr>
        <w:pStyle w:val="Textocomentario"/>
      </w:pPr>
      <w:r>
        <w:rPr>
          <w:rStyle w:val="Refdecomentario"/>
        </w:rPr>
        <w:annotationRef/>
      </w:r>
      <w:r>
        <w:t xml:space="preserve">Esto se puede decir de forma más simple la idea es que el incremento (entendido como la pendiente de la regresión) en la acumulación de especies sigue un modelo logístico muy similar a la idea de </w:t>
      </w:r>
      <w:proofErr w:type="spellStart"/>
      <w:r>
        <w:t>carrying</w:t>
      </w:r>
      <w:proofErr w:type="spellEnd"/>
      <w:r>
        <w:t xml:space="preserve"> </w:t>
      </w:r>
      <w:proofErr w:type="spellStart"/>
      <w:r>
        <w:t>capacity</w:t>
      </w:r>
      <w:proofErr w:type="spellEnd"/>
      <w:r>
        <w:t xml:space="preserve"> en los modelos de competición de </w:t>
      </w:r>
      <w:proofErr w:type="spellStart"/>
      <w:r>
        <w:t>Lotka</w:t>
      </w:r>
      <w:proofErr w:type="spellEnd"/>
      <w:r>
        <w:t>-</w:t>
      </w:r>
      <w:proofErr w:type="gramStart"/>
      <w:r>
        <w:t>Volterra….</w:t>
      </w:r>
      <w:proofErr w:type="gramEnd"/>
      <w:r>
        <w:t>.</w:t>
      </w:r>
    </w:p>
  </w:comment>
  <w:comment w:id="13" w:author="Juan Ernesto Guevara" w:date="2024-02-21T21:08:00Z" w:initials="JG">
    <w:p w14:paraId="57B81DFC" w14:textId="35C2FE69" w:rsidR="00FE55B8" w:rsidRDefault="00FE55B8">
      <w:pPr>
        <w:pStyle w:val="Textocomentario"/>
      </w:pPr>
      <w:r>
        <w:rPr>
          <w:rStyle w:val="Refdecomentario"/>
        </w:rPr>
        <w:annotationRef/>
      </w:r>
      <w:r>
        <w:t xml:space="preserve">Hay múltiples trabajos analizando la influencia de la escala espacial y gradientes ambientales en los trópicos y específicamente en la Amazonia. Revisar los trabajos de </w:t>
      </w:r>
      <w:proofErr w:type="spellStart"/>
      <w:r>
        <w:t>Tuomisto</w:t>
      </w:r>
      <w:proofErr w:type="spellEnd"/>
      <w:r>
        <w:t xml:space="preserve"> et al. 2019</w:t>
      </w:r>
      <w:r w:rsidR="00066BB5">
        <w:t xml:space="preserve">, </w:t>
      </w:r>
      <w:proofErr w:type="spellStart"/>
      <w:r>
        <w:t>Tuomisto</w:t>
      </w:r>
      <w:proofErr w:type="spellEnd"/>
      <w:r>
        <w:t xml:space="preserve"> et al. 2014. </w:t>
      </w:r>
    </w:p>
    <w:p w14:paraId="24523A2E" w14:textId="77777777" w:rsidR="00FE55B8" w:rsidRDefault="00FE55B8">
      <w:pPr>
        <w:pStyle w:val="Textocomentario"/>
      </w:pPr>
      <w:r>
        <w:t xml:space="preserve">Guevara Andino et al. 2021. </w:t>
      </w:r>
      <w:hyperlink r:id="rId2" w:history="1">
        <w:r w:rsidRPr="0013223F">
          <w:rPr>
            <w:rStyle w:val="Hipervnculo"/>
          </w:rPr>
          <w:t>https://link.springer.com/article/10.1007/s00442-021-04981-0</w:t>
        </w:r>
      </w:hyperlink>
      <w:r>
        <w:t xml:space="preserve"> </w:t>
      </w:r>
    </w:p>
    <w:p w14:paraId="4663B41B" w14:textId="77777777" w:rsidR="00066BB5" w:rsidRDefault="00066BB5">
      <w:pPr>
        <w:pStyle w:val="Textocomentario"/>
      </w:pPr>
    </w:p>
    <w:p w14:paraId="1340AD99" w14:textId="30511A55" w:rsidR="00066BB5" w:rsidRDefault="00066BB5">
      <w:pPr>
        <w:pStyle w:val="Textocomentario"/>
      </w:pPr>
      <w:r>
        <w:t xml:space="preserve">Guevara et al. 2016 </w:t>
      </w:r>
      <w:hyperlink r:id="rId3" w:history="1">
        <w:r w:rsidRPr="0013223F">
          <w:rPr>
            <w:rStyle w:val="Hipervnculo"/>
          </w:rPr>
          <w:t>https://onlinelibrary.wiley.com/doi/10.1111/btp.12298</w:t>
        </w:r>
      </w:hyperlink>
      <w:r>
        <w:t xml:space="preserve"> </w:t>
      </w:r>
    </w:p>
    <w:p w14:paraId="200884B7" w14:textId="77777777" w:rsidR="00FE55B8" w:rsidRDefault="00FE55B8">
      <w:pPr>
        <w:pStyle w:val="Textocomentario"/>
      </w:pPr>
    </w:p>
    <w:p w14:paraId="4B5F3894" w14:textId="1E802807" w:rsidR="00FE55B8" w:rsidRDefault="00FE55B8">
      <w:pPr>
        <w:pStyle w:val="Textocomentario"/>
      </w:pPr>
      <w:proofErr w:type="spellStart"/>
      <w:r>
        <w:t>Baldeck</w:t>
      </w:r>
      <w:proofErr w:type="spellEnd"/>
      <w:r>
        <w:t xml:space="preserve"> et al. 2016 </w:t>
      </w:r>
      <w:hyperlink r:id="rId4" w:history="1">
        <w:r w:rsidRPr="0013223F">
          <w:rPr>
            <w:rStyle w:val="Hipervnculo"/>
          </w:rPr>
          <w:t>https://nsojournals.onlinelibrary.wiley.com/doi/epdf/10.1111/ecog.01575</w:t>
        </w:r>
      </w:hyperlink>
      <w:r>
        <w:t xml:space="preserve"> </w:t>
      </w:r>
    </w:p>
    <w:p w14:paraId="477D4678" w14:textId="770322DC" w:rsidR="00FE55B8" w:rsidRDefault="00FE55B8">
      <w:pPr>
        <w:pStyle w:val="Textocomentario"/>
      </w:pPr>
    </w:p>
  </w:comment>
  <w:comment w:id="17" w:author="Juan Ernesto Guevara" w:date="2024-02-21T21:15:00Z" w:initials="JG">
    <w:p w14:paraId="21863DD7" w14:textId="77777777" w:rsidR="00FE55B8" w:rsidRDefault="00FE55B8">
      <w:pPr>
        <w:pStyle w:val="Textocomentario"/>
      </w:pPr>
      <w:r>
        <w:rPr>
          <w:rStyle w:val="Refdecomentario"/>
        </w:rPr>
        <w:annotationRef/>
      </w:r>
      <w:r>
        <w:t xml:space="preserve">Mirar también </w:t>
      </w:r>
      <w:proofErr w:type="spellStart"/>
      <w:r>
        <w:t>Pos</w:t>
      </w:r>
      <w:proofErr w:type="spellEnd"/>
      <w:r>
        <w:t xml:space="preserve"> et al. 2023 </w:t>
      </w:r>
      <w:hyperlink r:id="rId5" w:history="1">
        <w:r w:rsidRPr="0013223F">
          <w:rPr>
            <w:rStyle w:val="Hipervnculo"/>
          </w:rPr>
          <w:t>https://www.nature.com/articles/s41598-023-28132-y</w:t>
        </w:r>
      </w:hyperlink>
      <w:r>
        <w:t xml:space="preserve"> </w:t>
      </w:r>
    </w:p>
    <w:p w14:paraId="153CC40C" w14:textId="24A35D31" w:rsidR="00FE55B8" w:rsidRDefault="00FE55B8">
      <w:pPr>
        <w:pStyle w:val="Textocomentario"/>
      </w:pPr>
    </w:p>
  </w:comment>
  <w:comment w:id="18" w:author="Juan Ernesto Guevara" w:date="2024-02-21T21:16:00Z" w:initials="JG">
    <w:p w14:paraId="33F92A3E" w14:textId="78D664F0" w:rsidR="00FE55B8" w:rsidRDefault="00FE55B8">
      <w:pPr>
        <w:pStyle w:val="Textocomentario"/>
      </w:pPr>
      <w:r>
        <w:rPr>
          <w:rStyle w:val="Refdecomentario"/>
        </w:rPr>
        <w:annotationRef/>
      </w:r>
    </w:p>
  </w:comment>
  <w:comment w:id="19" w:author="Juan Ernesto Guevara" w:date="2024-02-21T21:21:00Z" w:initials="JG">
    <w:p w14:paraId="646E74B6" w14:textId="1C579D6F" w:rsidR="00066BB5" w:rsidRDefault="00066BB5">
      <w:pPr>
        <w:pStyle w:val="Textocomentario"/>
      </w:pPr>
      <w:r>
        <w:rPr>
          <w:rStyle w:val="Refdecomentario"/>
        </w:rPr>
        <w:annotationRef/>
      </w:r>
      <w:r>
        <w:t xml:space="preserve">Este </w:t>
      </w:r>
      <w:proofErr w:type="spellStart"/>
      <w:r>
        <w:t>paper</w:t>
      </w:r>
      <w:proofErr w:type="spellEnd"/>
      <w:r>
        <w:t xml:space="preserve"> es sobre </w:t>
      </w:r>
      <w:proofErr w:type="spellStart"/>
      <w:r>
        <w:t>grasslands</w:t>
      </w:r>
      <w:proofErr w:type="spellEnd"/>
      <w:r>
        <w:t xml:space="preserve"> en sistemas temperados y no trata sobre el efecto de </w:t>
      </w:r>
    </w:p>
  </w:comment>
  <w:comment w:id="21" w:author="Juan Ernesto Guevara" w:date="2024-02-21T21:25:00Z" w:initials="JG">
    <w:p w14:paraId="49776ED2" w14:textId="1F2F9192" w:rsidR="00066BB5" w:rsidRDefault="00066BB5">
      <w:pPr>
        <w:pStyle w:val="Textocomentario"/>
      </w:pPr>
      <w:r>
        <w:rPr>
          <w:rStyle w:val="Refdecomentario"/>
        </w:rPr>
        <w:annotationRef/>
      </w:r>
      <w:r>
        <w:t>Este párrafo no es claro</w:t>
      </w:r>
    </w:p>
  </w:comment>
  <w:comment w:id="24" w:author="Juan Ernesto Guevara" w:date="2024-02-21T21:27:00Z" w:initials="JG">
    <w:p w14:paraId="389AEB49" w14:textId="21DE188C" w:rsidR="00066BB5" w:rsidRDefault="00066BB5">
      <w:pPr>
        <w:pStyle w:val="Textocomentario"/>
      </w:pPr>
      <w:r>
        <w:rPr>
          <w:rStyle w:val="Refdecomentario"/>
        </w:rPr>
        <w:annotationRef/>
      </w:r>
      <w:r>
        <w:t xml:space="preserve">Cambiar </w:t>
      </w:r>
      <w:proofErr w:type="gramStart"/>
      <w:r>
        <w:t>terminología….</w:t>
      </w:r>
      <w:proofErr w:type="gramEnd"/>
      <w:r>
        <w:t>esto no es claro</w:t>
      </w:r>
    </w:p>
  </w:comment>
  <w:comment w:id="22" w:author="Juan Ernesto Guevara" w:date="2024-02-21T21:25:00Z" w:initials="JG">
    <w:p w14:paraId="0A7FC39A" w14:textId="57A390FA" w:rsidR="00066BB5" w:rsidRDefault="00066BB5">
      <w:pPr>
        <w:pStyle w:val="Textocomentario"/>
      </w:pPr>
      <w:r>
        <w:rPr>
          <w:rStyle w:val="Refdecomentario"/>
        </w:rPr>
        <w:annotationRef/>
      </w:r>
      <w:r>
        <w:t xml:space="preserve">Este párrafo introduce por primera vez la idea que procesos ecológicos y el ambiente determinan patrones de diversidad. </w:t>
      </w:r>
      <w:proofErr w:type="gramStart"/>
      <w:r>
        <w:t>Cuál es la escala a la que estos tienen más o menos influencia?</w:t>
      </w:r>
      <w:proofErr w:type="gramEnd"/>
      <w:r>
        <w:t xml:space="preserve"> Ver comentario arriba sobre influencia de procesos ecológicos y evolutivos en relación a escala…</w:t>
      </w:r>
    </w:p>
  </w:comment>
  <w:comment w:id="25" w:author="Juan Ernesto Guevara" w:date="2024-02-21T21:28:00Z" w:initials="JG">
    <w:p w14:paraId="56974443" w14:textId="038AFC27" w:rsidR="00066BB5" w:rsidRDefault="00066BB5">
      <w:pPr>
        <w:pStyle w:val="Textocomentario"/>
      </w:pPr>
      <w:r>
        <w:rPr>
          <w:rStyle w:val="Refdecomentario"/>
        </w:rPr>
        <w:annotationRef/>
      </w:r>
      <w:r>
        <w:t xml:space="preserve">No sólo a escalas locales, ver comentario arriba sobre </w:t>
      </w:r>
      <w:proofErr w:type="spellStart"/>
      <w:r>
        <w:t>Cavender</w:t>
      </w:r>
      <w:proofErr w:type="spellEnd"/>
      <w:r>
        <w:t>-Bares et al. 2009--</w:t>
      </w:r>
    </w:p>
  </w:comment>
  <w:comment w:id="27" w:author="Juan Ernesto Guevara" w:date="2024-02-21T21:29:00Z" w:initials="JG">
    <w:p w14:paraId="0B52370C" w14:textId="1C2F8E0D" w:rsidR="00302B5B" w:rsidRDefault="00302B5B">
      <w:pPr>
        <w:pStyle w:val="Textocomentario"/>
      </w:pPr>
      <w:r>
        <w:rPr>
          <w:rStyle w:val="Refdecomentario"/>
        </w:rPr>
        <w:annotationRef/>
      </w:r>
      <w:proofErr w:type="gramStart"/>
      <w:r>
        <w:t>Densidad de especies vs densidad de plantas son dos cosas distintas, densidad de especies se refiere a diversidad?</w:t>
      </w:r>
      <w:proofErr w:type="gramEnd"/>
      <w:r>
        <w:t xml:space="preserve"> Densidad de plantas a </w:t>
      </w:r>
      <w:proofErr w:type="gramStart"/>
      <w:r>
        <w:t>abundancia….</w:t>
      </w:r>
      <w:proofErr w:type="gramEnd"/>
      <w:r>
        <w:t xml:space="preserve">.clarificar esto…..Si se habla de la relación especies-área en términos de definir el pool regional de especies o diversidad gamma mientras más espacio (no sólo geográfico sino ambiental) mayor probabilidad de incremento en diversidad gamma. Tomar en cuenta que diversidad es = </w:t>
      </w:r>
      <w:proofErr w:type="spellStart"/>
      <w:r>
        <w:t>richnness</w:t>
      </w:r>
      <w:proofErr w:type="spellEnd"/>
      <w:r>
        <w:t xml:space="preserve"> + </w:t>
      </w:r>
      <w:proofErr w:type="spellStart"/>
      <w:r>
        <w:t>abundance</w:t>
      </w:r>
      <w:proofErr w:type="spellEnd"/>
      <w:r>
        <w:t>…</w:t>
      </w:r>
    </w:p>
  </w:comment>
  <w:comment w:id="26" w:author="Juan Ernesto Guevara" w:date="2024-02-21T21:37:00Z" w:initials="JG">
    <w:p w14:paraId="74FA858D" w14:textId="7E077036" w:rsidR="00302B5B" w:rsidRDefault="00302B5B">
      <w:pPr>
        <w:pStyle w:val="Textocomentario"/>
      </w:pPr>
      <w:r>
        <w:rPr>
          <w:rStyle w:val="Refdecomentario"/>
        </w:rPr>
        <w:annotationRef/>
      </w:r>
      <w:r>
        <w:t>Sintetizar este párrafo, se podría argumentar sobre la escala espacial en gradientes altitudinales como analogía del gradiente latitudinal en un párrafo</w:t>
      </w:r>
      <w:r w:rsidR="00694CD7">
        <w:t xml:space="preserve"> más corto….</w:t>
      </w:r>
    </w:p>
  </w:comment>
  <w:comment w:id="28" w:author="Juan Ernesto Guevara" w:date="2024-02-21T21:39:00Z" w:initials="JG">
    <w:p w14:paraId="7C2BC29D" w14:textId="78DDCB18" w:rsidR="00694CD7" w:rsidRDefault="00694CD7">
      <w:pPr>
        <w:pStyle w:val="Textocomentario"/>
      </w:pPr>
      <w:r>
        <w:rPr>
          <w:rStyle w:val="Refdecomentario"/>
        </w:rPr>
        <w:annotationRef/>
      </w:r>
      <w:r>
        <w:t>Aquí se introduce el rol de los factores abióticos sobre los patrones de diversidad en un contexto altitudinal-espacial</w:t>
      </w:r>
    </w:p>
  </w:comment>
  <w:comment w:id="30" w:author="Juan Ernesto Guevara" w:date="2024-02-21T21:42:00Z" w:initials="JG">
    <w:p w14:paraId="0A292EDE" w14:textId="72E65B31" w:rsidR="00694CD7" w:rsidRDefault="00694CD7">
      <w:pPr>
        <w:pStyle w:val="Textocomentario"/>
      </w:pPr>
      <w:r>
        <w:rPr>
          <w:rStyle w:val="Refdecomentario"/>
        </w:rPr>
        <w:annotationRef/>
      </w:r>
      <w:r>
        <w:t xml:space="preserve">Por definición la Amazonía no incluyen in gradiente altitudinal superior a los 500 m sobre el nivel del mar. </w:t>
      </w:r>
      <w:proofErr w:type="gramStart"/>
      <w:r>
        <w:t>A que se considera Amazonía?</w:t>
      </w:r>
      <w:proofErr w:type="gramEnd"/>
      <w:r>
        <w:t xml:space="preserve"> Si la idea es evaluar un gradiente altitudinal explicar que se incluyen varios sistemas además de la Amazonía (</w:t>
      </w:r>
      <w:proofErr w:type="spellStart"/>
      <w:r>
        <w:t>p.e</w:t>
      </w:r>
      <w:proofErr w:type="spellEnd"/>
      <w:r>
        <w:t>. los Andes)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3FF832" w15:done="0"/>
  <w15:commentEx w15:paraId="6CD48CD5" w15:done="0"/>
  <w15:commentEx w15:paraId="635287CE" w15:done="0"/>
  <w15:commentEx w15:paraId="7A552328" w15:done="0"/>
  <w15:commentEx w15:paraId="6FE4397F" w15:done="0"/>
  <w15:commentEx w15:paraId="63742AC7" w15:paraIdParent="6FE4397F" w15:done="0"/>
  <w15:commentEx w15:paraId="1FCF6A8B" w15:done="0"/>
  <w15:commentEx w15:paraId="7B50AB0F" w15:paraIdParent="1FCF6A8B" w15:done="0"/>
  <w15:commentEx w15:paraId="6A9CF22B" w15:done="0"/>
  <w15:commentEx w15:paraId="477D4678" w15:done="0"/>
  <w15:commentEx w15:paraId="153CC40C" w15:done="0"/>
  <w15:commentEx w15:paraId="33F92A3E" w15:paraIdParent="153CC40C" w15:done="0"/>
  <w15:commentEx w15:paraId="646E74B6" w15:done="0"/>
  <w15:commentEx w15:paraId="49776ED2" w15:done="0"/>
  <w15:commentEx w15:paraId="389AEB49" w15:done="0"/>
  <w15:commentEx w15:paraId="0A7FC39A" w15:done="0"/>
  <w15:commentEx w15:paraId="56974443" w15:done="0"/>
  <w15:commentEx w15:paraId="0B52370C" w15:done="0"/>
  <w15:commentEx w15:paraId="74FA858D" w15:done="0"/>
  <w15:commentEx w15:paraId="7C2BC29D" w15:done="0"/>
  <w15:commentEx w15:paraId="0A292E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63BD1D" w16cex:dateUtc="2024-02-22T01:15:00Z"/>
  <w16cex:commentExtensible w16cex:durableId="63400702" w16cex:dateUtc="2024-02-22T02:22:00Z"/>
  <w16cex:commentExtensible w16cex:durableId="150E2C09" w16cex:dateUtc="2024-02-22T01:23:00Z"/>
  <w16cex:commentExtensible w16cex:durableId="6B90D0BF" w16cex:dateUtc="2024-02-22T01:31:00Z"/>
  <w16cex:commentExtensible w16cex:durableId="2272647C" w16cex:dateUtc="2024-02-22T01:41:00Z"/>
  <w16cex:commentExtensible w16cex:durableId="7B919735" w16cex:dateUtc="2024-02-22T01:53:00Z"/>
  <w16cex:commentExtensible w16cex:durableId="1EF67E09" w16cex:dateUtc="2024-02-22T01:57:00Z"/>
  <w16cex:commentExtensible w16cex:durableId="19E01682" w16cex:dateUtc="2024-02-22T01:58:00Z"/>
  <w16cex:commentExtensible w16cex:durableId="715F3B9A" w16cex:dateUtc="2024-02-22T02:49:00Z"/>
  <w16cex:commentExtensible w16cex:durableId="0D3BD9C3" w16cex:dateUtc="2024-02-22T02:08:00Z"/>
  <w16cex:commentExtensible w16cex:durableId="0D981BA2" w16cex:dateUtc="2024-02-22T02:15:00Z"/>
  <w16cex:commentExtensible w16cex:durableId="6F56E259" w16cex:dateUtc="2024-02-22T02:16:00Z"/>
  <w16cex:commentExtensible w16cex:durableId="6EFEE002" w16cex:dateUtc="2024-02-22T02:21:00Z"/>
  <w16cex:commentExtensible w16cex:durableId="21C721A8" w16cex:dateUtc="2024-02-22T02:25:00Z"/>
  <w16cex:commentExtensible w16cex:durableId="087CB254" w16cex:dateUtc="2024-02-22T02:27:00Z"/>
  <w16cex:commentExtensible w16cex:durableId="0F999560" w16cex:dateUtc="2024-02-22T02:25:00Z"/>
  <w16cex:commentExtensible w16cex:durableId="664FC238" w16cex:dateUtc="2024-02-22T02:28:00Z"/>
  <w16cex:commentExtensible w16cex:durableId="0460CB20" w16cex:dateUtc="2024-02-22T02:29:00Z"/>
  <w16cex:commentExtensible w16cex:durableId="650A0659" w16cex:dateUtc="2024-02-22T02:37:00Z"/>
  <w16cex:commentExtensible w16cex:durableId="1E774D7E" w16cex:dateUtc="2024-02-22T02:39:00Z"/>
  <w16cex:commentExtensible w16cex:durableId="5417EEEB" w16cex:dateUtc="2024-02-22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3FF832" w16cid:durableId="0763BD1D"/>
  <w16cid:commentId w16cid:paraId="6CD48CD5" w16cid:durableId="63400702"/>
  <w16cid:commentId w16cid:paraId="635287CE" w16cid:durableId="150E2C09"/>
  <w16cid:commentId w16cid:paraId="7A552328" w16cid:durableId="6B90D0BF"/>
  <w16cid:commentId w16cid:paraId="6FE4397F" w16cid:durableId="2272647C"/>
  <w16cid:commentId w16cid:paraId="63742AC7" w16cid:durableId="7B919735"/>
  <w16cid:commentId w16cid:paraId="1FCF6A8B" w16cid:durableId="1EF67E09"/>
  <w16cid:commentId w16cid:paraId="7B50AB0F" w16cid:durableId="19E01682"/>
  <w16cid:commentId w16cid:paraId="6A9CF22B" w16cid:durableId="715F3B9A"/>
  <w16cid:commentId w16cid:paraId="477D4678" w16cid:durableId="0D3BD9C3"/>
  <w16cid:commentId w16cid:paraId="153CC40C" w16cid:durableId="0D981BA2"/>
  <w16cid:commentId w16cid:paraId="33F92A3E" w16cid:durableId="6F56E259"/>
  <w16cid:commentId w16cid:paraId="646E74B6" w16cid:durableId="6EFEE002"/>
  <w16cid:commentId w16cid:paraId="49776ED2" w16cid:durableId="21C721A8"/>
  <w16cid:commentId w16cid:paraId="389AEB49" w16cid:durableId="087CB254"/>
  <w16cid:commentId w16cid:paraId="0A7FC39A" w16cid:durableId="0F999560"/>
  <w16cid:commentId w16cid:paraId="56974443" w16cid:durableId="664FC238"/>
  <w16cid:commentId w16cid:paraId="0B52370C" w16cid:durableId="0460CB20"/>
  <w16cid:commentId w16cid:paraId="74FA858D" w16cid:durableId="650A0659"/>
  <w16cid:commentId w16cid:paraId="7C2BC29D" w16cid:durableId="1E774D7E"/>
  <w16cid:commentId w16cid:paraId="0A292EDE" w16cid:durableId="5417EE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Ernesto Guevara">
    <w15:presenceInfo w15:providerId="AD" w15:userId="S::juan.guevara@udla.edu.ec::1cd2f6b4-d873-4671-999a-2c8205dce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1E1"/>
    <w:rsid w:val="00020FFE"/>
    <w:rsid w:val="0002107D"/>
    <w:rsid w:val="000270ED"/>
    <w:rsid w:val="000620F3"/>
    <w:rsid w:val="00066BB5"/>
    <w:rsid w:val="00070B49"/>
    <w:rsid w:val="000F35A7"/>
    <w:rsid w:val="000F44C3"/>
    <w:rsid w:val="0010228C"/>
    <w:rsid w:val="00112615"/>
    <w:rsid w:val="00126FDB"/>
    <w:rsid w:val="00145BBA"/>
    <w:rsid w:val="001B5B6D"/>
    <w:rsid w:val="001D42E5"/>
    <w:rsid w:val="00203946"/>
    <w:rsid w:val="00221B32"/>
    <w:rsid w:val="002439B8"/>
    <w:rsid w:val="00262243"/>
    <w:rsid w:val="00263109"/>
    <w:rsid w:val="00295FE5"/>
    <w:rsid w:val="002A2DBF"/>
    <w:rsid w:val="002F067D"/>
    <w:rsid w:val="00302B5B"/>
    <w:rsid w:val="00321242"/>
    <w:rsid w:val="00373DB0"/>
    <w:rsid w:val="003A6FA5"/>
    <w:rsid w:val="003C3408"/>
    <w:rsid w:val="003D58C0"/>
    <w:rsid w:val="003D70B0"/>
    <w:rsid w:val="004410C8"/>
    <w:rsid w:val="00472477"/>
    <w:rsid w:val="00480D5A"/>
    <w:rsid w:val="004B3996"/>
    <w:rsid w:val="004B6D89"/>
    <w:rsid w:val="004D26B9"/>
    <w:rsid w:val="004D359F"/>
    <w:rsid w:val="005041BC"/>
    <w:rsid w:val="00506221"/>
    <w:rsid w:val="0050662B"/>
    <w:rsid w:val="005137D0"/>
    <w:rsid w:val="005505F1"/>
    <w:rsid w:val="00555611"/>
    <w:rsid w:val="00583A2A"/>
    <w:rsid w:val="005C332C"/>
    <w:rsid w:val="005D3324"/>
    <w:rsid w:val="00606E2D"/>
    <w:rsid w:val="00621BFF"/>
    <w:rsid w:val="00633BBE"/>
    <w:rsid w:val="00646C75"/>
    <w:rsid w:val="00656CDF"/>
    <w:rsid w:val="006722A2"/>
    <w:rsid w:val="00694CD7"/>
    <w:rsid w:val="006F21DB"/>
    <w:rsid w:val="006F6D41"/>
    <w:rsid w:val="00763F0E"/>
    <w:rsid w:val="00775AC0"/>
    <w:rsid w:val="007941D3"/>
    <w:rsid w:val="007A179A"/>
    <w:rsid w:val="007B71E1"/>
    <w:rsid w:val="007F13A0"/>
    <w:rsid w:val="0080150E"/>
    <w:rsid w:val="00867DD7"/>
    <w:rsid w:val="00895AFA"/>
    <w:rsid w:val="008A527F"/>
    <w:rsid w:val="008B588B"/>
    <w:rsid w:val="008F1AD8"/>
    <w:rsid w:val="008F6B4E"/>
    <w:rsid w:val="008F78A6"/>
    <w:rsid w:val="0091374D"/>
    <w:rsid w:val="00920028"/>
    <w:rsid w:val="0093618B"/>
    <w:rsid w:val="00944814"/>
    <w:rsid w:val="00982929"/>
    <w:rsid w:val="009A271D"/>
    <w:rsid w:val="009A3F2D"/>
    <w:rsid w:val="009B6B52"/>
    <w:rsid w:val="00A46565"/>
    <w:rsid w:val="00A56BC2"/>
    <w:rsid w:val="00A64BA1"/>
    <w:rsid w:val="00A869B8"/>
    <w:rsid w:val="00AC4DC5"/>
    <w:rsid w:val="00AD2763"/>
    <w:rsid w:val="00AE3B8D"/>
    <w:rsid w:val="00AE6E24"/>
    <w:rsid w:val="00AF62F9"/>
    <w:rsid w:val="00B053A3"/>
    <w:rsid w:val="00B214A8"/>
    <w:rsid w:val="00B4265D"/>
    <w:rsid w:val="00B7130C"/>
    <w:rsid w:val="00B95DC7"/>
    <w:rsid w:val="00BA5E4A"/>
    <w:rsid w:val="00C07D47"/>
    <w:rsid w:val="00C4703A"/>
    <w:rsid w:val="00C970EC"/>
    <w:rsid w:val="00CB15F2"/>
    <w:rsid w:val="00CC0F60"/>
    <w:rsid w:val="00CD7B84"/>
    <w:rsid w:val="00D02FEC"/>
    <w:rsid w:val="00D23029"/>
    <w:rsid w:val="00D50DE5"/>
    <w:rsid w:val="00D67DB5"/>
    <w:rsid w:val="00D72A40"/>
    <w:rsid w:val="00DB6FF0"/>
    <w:rsid w:val="00DC0369"/>
    <w:rsid w:val="00DD7210"/>
    <w:rsid w:val="00E26518"/>
    <w:rsid w:val="00E42AA5"/>
    <w:rsid w:val="00E50FDF"/>
    <w:rsid w:val="00E73472"/>
    <w:rsid w:val="00E804F4"/>
    <w:rsid w:val="00E90261"/>
    <w:rsid w:val="00EA143F"/>
    <w:rsid w:val="00EB0860"/>
    <w:rsid w:val="00F044E1"/>
    <w:rsid w:val="00F1083F"/>
    <w:rsid w:val="00F27A13"/>
    <w:rsid w:val="00F415EB"/>
    <w:rsid w:val="00FB0CE7"/>
    <w:rsid w:val="00FC5312"/>
    <w:rsid w:val="00FE55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76E"/>
  <w15:chartTrackingRefBased/>
  <w15:docId w15:val="{E7A1746D-75E1-421A-9DA4-F9826E5A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D58C0"/>
    <w:pPr>
      <w:spacing w:before="180" w:after="180" w:line="240" w:lineRule="auto"/>
      <w:jc w:val="both"/>
    </w:pPr>
    <w:rPr>
      <w:rFonts w:ascii="Times New Roman" w:hAnsi="Times New Roman"/>
      <w:sz w:val="24"/>
      <w:szCs w:val="24"/>
    </w:rPr>
  </w:style>
  <w:style w:type="character" w:customStyle="1" w:styleId="TextoindependienteCar">
    <w:name w:val="Texto independiente Car"/>
    <w:basedOn w:val="Fuentedeprrafopredeter"/>
    <w:link w:val="Textoindependiente"/>
    <w:rsid w:val="003D58C0"/>
    <w:rPr>
      <w:rFonts w:ascii="Times New Roman" w:hAnsi="Times New Roman"/>
      <w:sz w:val="24"/>
      <w:szCs w:val="24"/>
    </w:rPr>
  </w:style>
  <w:style w:type="character" w:styleId="Hipervnculo">
    <w:name w:val="Hyperlink"/>
    <w:basedOn w:val="Fuentedeprrafopredeter"/>
    <w:uiPriority w:val="99"/>
    <w:unhideWhenUsed/>
    <w:rsid w:val="003C3408"/>
    <w:rPr>
      <w:color w:val="0000FF"/>
      <w:u w:val="single"/>
    </w:rPr>
  </w:style>
  <w:style w:type="character" w:styleId="Hipervnculovisitado">
    <w:name w:val="FollowedHyperlink"/>
    <w:basedOn w:val="Fuentedeprrafopredeter"/>
    <w:uiPriority w:val="99"/>
    <w:semiHidden/>
    <w:unhideWhenUsed/>
    <w:rsid w:val="00203946"/>
    <w:rPr>
      <w:color w:val="954F72" w:themeColor="followedHyperlink"/>
      <w:u w:val="single"/>
    </w:rPr>
  </w:style>
  <w:style w:type="character" w:styleId="Refdecomentario">
    <w:name w:val="annotation reference"/>
    <w:basedOn w:val="Fuentedeprrafopredeter"/>
    <w:uiPriority w:val="99"/>
    <w:semiHidden/>
    <w:unhideWhenUsed/>
    <w:rsid w:val="0080150E"/>
    <w:rPr>
      <w:sz w:val="16"/>
      <w:szCs w:val="16"/>
    </w:rPr>
  </w:style>
  <w:style w:type="paragraph" w:styleId="Textocomentario">
    <w:name w:val="annotation text"/>
    <w:basedOn w:val="Normal"/>
    <w:link w:val="TextocomentarioCar"/>
    <w:uiPriority w:val="99"/>
    <w:semiHidden/>
    <w:unhideWhenUsed/>
    <w:rsid w:val="008015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150E"/>
    <w:rPr>
      <w:sz w:val="20"/>
      <w:szCs w:val="20"/>
    </w:rPr>
  </w:style>
  <w:style w:type="paragraph" w:styleId="Asuntodelcomentario">
    <w:name w:val="annotation subject"/>
    <w:basedOn w:val="Textocomentario"/>
    <w:next w:val="Textocomentario"/>
    <w:link w:val="AsuntodelcomentarioCar"/>
    <w:uiPriority w:val="99"/>
    <w:semiHidden/>
    <w:unhideWhenUsed/>
    <w:rsid w:val="0080150E"/>
    <w:rPr>
      <w:b/>
      <w:bCs/>
    </w:rPr>
  </w:style>
  <w:style w:type="character" w:customStyle="1" w:styleId="AsuntodelcomentarioCar">
    <w:name w:val="Asunto del comentario Car"/>
    <w:basedOn w:val="TextocomentarioCar"/>
    <w:link w:val="Asuntodelcomentario"/>
    <w:uiPriority w:val="99"/>
    <w:semiHidden/>
    <w:rsid w:val="0080150E"/>
    <w:rPr>
      <w:b/>
      <w:bCs/>
      <w:sz w:val="20"/>
      <w:szCs w:val="20"/>
    </w:rPr>
  </w:style>
  <w:style w:type="paragraph" w:styleId="Revisin">
    <w:name w:val="Revision"/>
    <w:hidden/>
    <w:uiPriority w:val="99"/>
    <w:semiHidden/>
    <w:rsid w:val="0080150E"/>
    <w:pPr>
      <w:spacing w:after="0" w:line="240" w:lineRule="auto"/>
    </w:pPr>
  </w:style>
  <w:style w:type="character" w:styleId="Mencinsinresolver">
    <w:name w:val="Unresolved Mention"/>
    <w:basedOn w:val="Fuentedeprrafopredeter"/>
    <w:uiPriority w:val="99"/>
    <w:semiHidden/>
    <w:unhideWhenUsed/>
    <w:rsid w:val="008F1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10.1111/btp.12298" TargetMode="External"/><Relationship Id="rId2" Type="http://schemas.openxmlformats.org/officeDocument/2006/relationships/hyperlink" Target="https://link.springer.com/article/10.1007/s00442-021-04981-0" TargetMode="External"/><Relationship Id="rId1" Type="http://schemas.openxmlformats.org/officeDocument/2006/relationships/hyperlink" Target="https://onlinelibrary.wiley.com/doi/epdf/10.1111/j.1461-0248.2009.01314.x" TargetMode="External"/><Relationship Id="rId5" Type="http://schemas.openxmlformats.org/officeDocument/2006/relationships/hyperlink" Target="https://www.nature.com/articles/s41598-023-28132-y" TargetMode="External"/><Relationship Id="rId4" Type="http://schemas.openxmlformats.org/officeDocument/2006/relationships/hyperlink" Target="https://nsojournals.onlinelibrary.wiley.com/doi/epdf/10.1111/ecog.0157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65C0-B30D-4DFE-AD18-EEDBE726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26639</Words>
  <Characters>146520</Characters>
  <Application>Microsoft Office Word</Application>
  <DocSecurity>0</DocSecurity>
  <Lines>1221</Lines>
  <Paragraphs>345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Biologia</dc:creator>
  <cp:keywords/>
  <dc:description/>
  <cp:lastModifiedBy>Juan Ernesto Guevara</cp:lastModifiedBy>
  <cp:revision>2</cp:revision>
  <dcterms:created xsi:type="dcterms:W3CDTF">2024-02-22T02:55:00Z</dcterms:created>
  <dcterms:modified xsi:type="dcterms:W3CDTF">2024-02-22T02:55:00Z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http://csl.mendeley.com/styles/482535341/cse-pepa-maestria-01</vt:lpwstr>
  </property>
  <property fmtid="{D5CDD505-2E9C-101B-9397-08002B2CF9AE}" pid="5" name="Mendeley Recent Style Name 1_1">
    <vt:lpwstr>CSE pepa - maestria</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http://csl.mendeley.com/styles/482535341/cls-cse-uce-maestria-01</vt:lpwstr>
  </property>
  <property fmtid="{D5CDD505-2E9C-101B-9397-08002B2CF9AE}" pid="19" name="Mendeley Recent Style Name 8_1">
    <vt:lpwstr>cls-cse-uce-maestria</vt:lpwstr>
  </property>
  <property fmtid="{D5CDD505-2E9C-101B-9397-08002B2CF9AE}" pid="20" name="Mendeley Recent Style Id 9_1">
    <vt:lpwstr>http://csl.mendeley.com/styles/482535341/csl-uce-maestria-01</vt:lpwstr>
  </property>
  <property fmtid="{D5CDD505-2E9C-101B-9397-08002B2CF9AE}" pid="21" name="Mendeley Recent Style Name 9_1">
    <vt:lpwstr>csl-uce-maestria</vt:lpwstr>
  </property>
  <property fmtid="{D5CDD505-2E9C-101B-9397-08002B2CF9AE}" pid="22" name="Mendeley Document_1">
    <vt:lpwstr>True</vt:lpwstr>
  </property>
  <property fmtid="{D5CDD505-2E9C-101B-9397-08002B2CF9AE}" pid="23" name="Mendeley Unique User Id_1">
    <vt:lpwstr>9378b6a2-b3a4-3f7e-bed9-ad494c39d25b</vt:lpwstr>
  </property>
  <property fmtid="{D5CDD505-2E9C-101B-9397-08002B2CF9AE}" pid="24" name="Mendeley Citation Style_1">
    <vt:lpwstr>http://csl.mendeley.com/styles/482535341/csl-uce-maestria-01</vt:lpwstr>
  </property>
</Properties>
</file>