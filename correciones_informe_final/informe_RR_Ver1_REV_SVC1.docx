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418D6" w14:textId="77777777" w:rsidR="00DB6985" w:rsidRDefault="00A10A9A">
      <w:pPr>
        <w:pStyle w:val="Ttulo"/>
      </w:pPr>
      <w:r>
        <w:t>Informe Final</w:t>
      </w:r>
    </w:p>
    <w:p w14:paraId="5879944B" w14:textId="77777777" w:rsidR="00DB6985" w:rsidRDefault="00A10A9A">
      <w:pPr>
        <w:pStyle w:val="Subttulo"/>
      </w:pPr>
      <w:r>
        <w:t>Dependencia espacial de los patrones de diversidad de plantas de sotobosque en las vertientes orientales de los andes ecuatorianos</w:t>
      </w:r>
    </w:p>
    <w:p w14:paraId="4B3AF72F" w14:textId="77777777" w:rsidR="00DB6985" w:rsidRDefault="00A10A9A">
      <w:pPr>
        <w:pStyle w:val="Author"/>
      </w:pPr>
      <w:r>
        <w:t>Roberto Román-RR</w:t>
      </w:r>
    </w:p>
    <w:p w14:paraId="30299C2B" w14:textId="77777777" w:rsidR="00DB6985" w:rsidRDefault="00A10A9A">
      <w:pPr>
        <w:pStyle w:val="Fecha"/>
      </w:pPr>
      <w:r>
        <w:t>2024-06-04</w:t>
      </w:r>
    </w:p>
    <w:p w14:paraId="4758EC25" w14:textId="77777777" w:rsidR="00DB6985" w:rsidRDefault="00A10A9A">
      <w:pPr>
        <w:pStyle w:val="Ttulo1"/>
      </w:pPr>
      <w:bookmarkStart w:id="0" w:name="introducción"/>
      <w:r>
        <w:t>Introducción</w:t>
      </w:r>
    </w:p>
    <w:p w14:paraId="39682F11" w14:textId="77777777" w:rsidR="00DB6985" w:rsidRDefault="00A10A9A">
      <w:pPr>
        <w:pStyle w:val="FirstParagraph"/>
      </w:pPr>
      <w:r>
        <w:t>Los neotrópicos constituyen una de las regiones biogeográficas más cautivantes para explorar y describir los patrones de diversidad vegetal (Bhatta et al. 2018), pero aún más interesante ha sido entender los procesos subyacentes involucrados en moldear est</w:t>
      </w:r>
      <w:r>
        <w:t>os patrones (Magurran &amp; Dornelas 2010). En la actualidad, se conoce que la importancia relativa de los procesos ecológicos e históricos que gobiernan los patrones de diversidad y ensamblaje de comunidades de plantas y animales es dependiente de la escala d</w:t>
      </w:r>
      <w:r>
        <w:t>e análisis utilizada (Barton et al. 2013; Chave 2013). Por ejemplo, en árboles los resultados contrastantes respecto a la importancia relativa de predictores ecológicos y evolutivos a nivel regional y global, parece tener su origen en la granularidad o esc</w:t>
      </w:r>
      <w:r>
        <w:t>ala (i.e. tamaño de parcelas) empleada (Keil et al. 2012; Keil &amp; Chase 2019). A nivel local, la importancia relativa de los procesos también podría subyacer en otros componentes espaciales, destacando la altitud por su alta correlación con gradientes ambie</w:t>
      </w:r>
      <w:r>
        <w:t>ntales (Rahbek 2005). Entendiendo mejor la dependencia espacial de los patrones de biodiversidad vegetal y de los procesos que la mantienen, permitiría predecir cómo cambios ambientales afectan la biodiversidad a distintas escalas, así como delimitar las e</w:t>
      </w:r>
      <w:r>
        <w:t>scalas apropiadas para estudiar los mecanismos involucrados en el ensamblaje de comunidades, además de ayudarnos a mejorar el manejo y restauración de la biota en el planeta (Cavender-Bares et al. 2009; Mac Nally et al. 2004; Berdugo et al. 2022).</w:t>
      </w:r>
    </w:p>
    <w:p w14:paraId="6CE28108" w14:textId="77777777" w:rsidR="00DB6985" w:rsidRDefault="00A10A9A">
      <w:pPr>
        <w:pStyle w:val="Textoindependiente"/>
      </w:pPr>
      <w:r>
        <w:t>En estud</w:t>
      </w:r>
      <w:r>
        <w:t xml:space="preserve">ios previos se ha sintetizado la dependencia espacial de los patrones de diversidad y de los procesos subyacentes a estos en un marco común (Keil et al. 2012; Barton et al. 2013). A escalas pequeñas, eventos estocásticos (e.g. lluvia de semillas), filtros </w:t>
      </w:r>
      <w:r>
        <w:t>ambientales, y rasgos inherentes a las especies modulan el asentamiento y competencia de las especies, mientras que, a escalas grandes, la capacidad de dispersión y procesos biogeográficos cobran mayor relevancia (Cavender-Bares et al. 2009, Zarnetske et a</w:t>
      </w:r>
      <w:r>
        <w:t>l. 2019; Sabatini et al. 2022). Estas observaciones explican los patrones de variación espacial de la alfa diversidad. Por ejemplo, a escalas locales se aprecia una rápida acumulación de especies a medida que aumenta la granularidad de los datos, reduciénd</w:t>
      </w:r>
      <w:r>
        <w:t xml:space="preserve">ose la pendiente de acumulación a medianas escalas, y volviendo a aumentar a escalas grandes, dado que se agrupan especies de ecosistemas </w:t>
      </w:r>
      <w:r>
        <w:t>diversos</w:t>
      </w:r>
      <w:ins w:id="1" w:author="EDGAR SANTIAGO VILLAMARIN CORTEZ" w:date="2024-06-21T07:33:00Z">
        <w:r w:rsidR="002C4B18">
          <w:t>,</w:t>
        </w:r>
      </w:ins>
      <w:r>
        <w:t xml:space="preserve"> separad</w:t>
      </w:r>
      <w:ins w:id="2" w:author="EDGAR SANTIAGO VILLAMARIN CORTEZ" w:date="2024-06-21T07:33:00Z">
        <w:r w:rsidR="002C4B18">
          <w:t>o</w:t>
        </w:r>
      </w:ins>
      <w:del w:id="3" w:author="EDGAR SANTIAGO VILLAMARIN CORTEZ" w:date="2024-06-21T07:33:00Z">
        <w:r w:rsidDel="002C4B18">
          <w:delText>a</w:delText>
        </w:r>
      </w:del>
      <w:r>
        <w:t>s</w:t>
      </w:r>
      <w:r>
        <w:t xml:space="preserve"> por barreras ambientales (Barton et al. 2013; Storch 2016; Sabatini et al. 2022). Aunque es general</w:t>
      </w:r>
      <w:r>
        <w:t xml:space="preserve">mente aceptado esta dependencia espacial de los patrones y procesos de la diversidad biológica, esta dependencia, a excepción de notables contribuciones, ha sido escasamente </w:t>
      </w:r>
      <w:commentRangeStart w:id="4"/>
      <w:r>
        <w:t>evaluada</w:t>
      </w:r>
      <w:commentRangeEnd w:id="4"/>
      <w:r w:rsidR="002C4B18">
        <w:rPr>
          <w:rStyle w:val="Refdecomentario"/>
          <w:rFonts w:asciiTheme="minorHAnsi" w:hAnsiTheme="minorHAnsi"/>
        </w:rPr>
        <w:commentReference w:id="4"/>
      </w:r>
      <w:r>
        <w:t>.</w:t>
      </w:r>
    </w:p>
    <w:p w14:paraId="487CF249" w14:textId="77777777" w:rsidR="00DB6985" w:rsidRDefault="00A10A9A">
      <w:pPr>
        <w:pStyle w:val="Textoindependiente"/>
      </w:pPr>
      <w:r>
        <w:lastRenderedPageBreak/>
        <w:t>En plantas, los estudios sobre el rol de la escala sobre patrones de div</w:t>
      </w:r>
      <w:r>
        <w:t>ersidad alfa y beta han sido en su mayoría en árboles y a extensiones regionales o globales (Keil &amp; Chase 2019; Sebald et al. 2021; Sabatini et al. 2022). En general, se observa una relación no-lineal positiva entre escala de análisis y la diversidad alfa,</w:t>
      </w:r>
      <w:r>
        <w:t xml:space="preserve"> mientras que una relación no-lineal negativa con la diversidad beta (Barton et al. 2013; Zhang et al. 2018). En árboles de la amazonía ecuatoriana, se observa a escalas grandes una asociación más fuerte entre predictores abióticos y la tasa de recambio de</w:t>
      </w:r>
      <w:r>
        <w:t xml:space="preserve"> especies (diversidad beta) (Guevara et al. 2021). No obstante, en otros estratos del bosque, como el sotobosque, la magnitud de dependencia podría ser diferente, ya que los procesos ecológicos y ambientales tienen una importancia relativa diferente a la d</w:t>
      </w:r>
      <w:r>
        <w:t>el dosel, y, por tanto, potencialmente siendo diferente su dependencia espacial (Bhatta et al. 2018; Castorani et al. 2021). Así mismo, debido a esta importancia relativa diferencial de los procesos, la dependencia espacial de los patrones de diversidad ve</w:t>
      </w:r>
      <w:r>
        <w:t>getal en este estrato será potencialmente diferente a la del dosel (Bhatta et al. 2018).</w:t>
      </w:r>
    </w:p>
    <w:p w14:paraId="7C67C763" w14:textId="77777777" w:rsidR="00DB6985" w:rsidRDefault="00A10A9A">
      <w:pPr>
        <w:pStyle w:val="Textoindependiente"/>
      </w:pPr>
      <w:r>
        <w:t>A extensiones locales, la dependencia espacial de la diversidad y de los procesos del sotobosque podría depender a su vez de otros predictores. Los gradientes altitudi</w:t>
      </w:r>
      <w:r>
        <w:t>nales son de particular interés al exhibir en pequeñas extensiones de terreno importantes gradientes ambientales (Rahbek 2005; Dembicz et al. 2021). Los patrones de gamma diversidad de plantas neotropicales exhiben un aumento en la densidad de especies a m</w:t>
      </w:r>
      <w:r>
        <w:t>edida que aumenta la altitud, y una menor densidad de plantas a altitudes inferiores (Lomolino 2001). En cierta medida, estos patrones responden a la superficie disponible en los gradientes altitudinales, siendo mayor en tierras bajas, y muy reducida en ec</w:t>
      </w:r>
      <w:r>
        <w:t>osistemas montañosos (Lomolino 2001). Debido a la pequeña extensión de área que abarca un gradiente altitudinal completo, la utilización de una determinada escala de análisis en el estudio de los procesos moldeadores a distintos gradientes altitudinales, t</w:t>
      </w:r>
      <w:r>
        <w:t>endrá un efecto pivotante sobre las conclusiones obtenidas (Rahbek 2005; Keil &amp; Chase 2019). Este comportamiento es similar a los problemas de escala observados al comparar la diversidad en gradientes latitudinales, observándose un gradiente de acumulación</w:t>
      </w:r>
      <w:r>
        <w:t xml:space="preserve"> de especies desde los subtrópicos hacia los trópicos (Brown 2014). No obstante, a diferencia de un gradiente latitudinal, la magnitud de dependencia espacial de los gradientes altitudinales será mayor (Rahbek 2005). Se conoce solo de un estudio que utilic</w:t>
      </w:r>
      <w:r>
        <w:t>e explícitamente la altitud como covariable dentro de modelos de dependencia espacial en la diversidad de plantas, por lo que es incierto su efecto en el neotrópico (Bhatta et al. 2018). Por tanto, a extensiones locales, la diversidad alfa y beta del sotob</w:t>
      </w:r>
      <w:r>
        <w:t>osque y los procesos que mantienen esta diversidad, dependerán de la granularidad y de la altitud (Bhatta et al. 2018).</w:t>
      </w:r>
    </w:p>
    <w:p w14:paraId="34591E3F" w14:textId="77777777" w:rsidR="00DB6985" w:rsidRDefault="00A10A9A">
      <w:pPr>
        <w:pStyle w:val="Textoindependiente"/>
      </w:pPr>
      <w:r>
        <w:t>Entre los procesos más relevantes utilizados para explicar los patrones de diversidad, las variables relacionadas con la temperatura y d</w:t>
      </w:r>
      <w:r>
        <w:t>isponibilidad de agua destacan por su importancia en el ensamblaje de comunidades vegetales (Wang et al. 2009). De hecho, se asocia a estas variables con la tasa de producción primaria neta (PPN) en ecosistemas terrestres, sugiriéndose un efecto significat</w:t>
      </w:r>
      <w:r>
        <w:t>ivo de la PPN en el gradiente de biodiversidad latitudinal, es decir, la acumulación de especies en los trópicos (Brown 2014; Castorani et al. 2021). En árboles, este comportamiento se cumple, explicando la temperatura y precipitación una gran proporción d</w:t>
      </w:r>
      <w:r>
        <w:t>e la variación de riqueza a nivel global, apreciándose un aumento en la magnitud de esta asociación al aumentar la granularidad (Wang et al. 2009). En extensiones locales, efectos similares podrían observarse, no obstante, la magnitud de su efecto será dif</w:t>
      </w:r>
      <w:r>
        <w:t xml:space="preserve">erente, debido a gradientes topográficos y ambientales localmente distintivos, y a los rasgos exclusivos de las comunidades vegetales (González-Caro et al. 2014). Más aún, incorporando la dependencia altitudinal, la magnitud del efecto de la precipitación </w:t>
      </w:r>
      <w:r>
        <w:t xml:space="preserve">y temperatura será distintiva para los distintos rangos altitudinales, debido a que las </w:t>
      </w:r>
      <w:r>
        <w:lastRenderedPageBreak/>
        <w:t>especies han desarrollado adaptaciones especificas a su entorno (Wang et al. 2009). Además, dado que la cantidad de humedad del suelo se asocia a la temperatura y preci</w:t>
      </w:r>
      <w:r>
        <w:t>pitación, estas variables se relacionan indirectamente con la absorción de nutrientes de las plantas (Grantz 1990; Zhang et al. 2021). Recientemente, se ha sugerido que la cantidad de humedad del suelo se asocia con una reducción en la riqueza de especies,</w:t>
      </w:r>
      <w:r>
        <w:t xml:space="preserve"> debido a que limita el asentamiento y desarrollo de las plantas (Zhang et al. 2021). Por lo tanto, a extensiones locales, la dependencia espacial y altitudinal de la precipitación y temperatura sobre los patrones de diversidad del sotobosque será distinti</w:t>
      </w:r>
      <w:r>
        <w:t>va.</w:t>
      </w:r>
    </w:p>
    <w:p w14:paraId="59EA2556" w14:textId="77777777" w:rsidR="00DB6985" w:rsidRDefault="00A10A9A">
      <w:pPr>
        <w:pStyle w:val="Textoindependiente"/>
      </w:pPr>
      <w:r>
        <w:t>Ecuador, conocido por ser uno de los países megadiversos del mundo, representa un lugar idóneo para explorar la dependencia espacial de los procesos y patrones de diversidad de plantas de sotobosque (Myers et al. 2000; Jenkins et al. 2013). La cadena m</w:t>
      </w:r>
      <w:r>
        <w:t>ontañosa de los Andes ha generado un amplio mosaico de ecosistemas contenidos en un extenso gradiente altitudinal, desde los bosques de tierras bajas en la Amazonía, hasta los páramos en las vertientes andinas (Cuesta et al. 2017). La región nororiental ec</w:t>
      </w:r>
      <w:r>
        <w:t xml:space="preserve">uatoriana se caracteriza por presentar un amplio gradiente altitudinal, exhibiendo comunidades vegetales de sotobosque distintivas en cada ecosistema presente. En este trabajo, expandimos pruebas realizadas previamente sobre la dependencia espacial de los </w:t>
      </w:r>
      <w:r>
        <w:t>patrones y procesos de biodiversidad de plantas de sotobosque a nivel local, en un gradiente altitudinal ubicado en las vertientes orientales de la cordillera oriental de los Andes en Ecuador. En particular, nos enfocamos en las siguientes interrogantes: (</w:t>
      </w:r>
      <w:r>
        <w:t xml:space="preserve">a) ¿a cuál rango altitudinal la magnitud de dependencia espacial de la diversidad de plantas de sotobosque es mayor?; y, (b) ¿al controlar el efecto de la altitud, a qué escala de análisis la importancia relativa de la precipitación y temperatura sobre la </w:t>
      </w:r>
      <w:r>
        <w:t>diversidad de plantas de sotobosque es menor?</w:t>
      </w:r>
    </w:p>
    <w:p w14:paraId="06A734E7" w14:textId="77777777" w:rsidR="00DB6985" w:rsidRDefault="00A10A9A">
      <w:pPr>
        <w:pStyle w:val="Textoindependiente"/>
      </w:pPr>
      <w:r>
        <w:t>Para responder a estas preguntas, planteamos dos hipótesis</w:t>
      </w:r>
      <w:del w:id="5" w:author="EDGAR SANTIAGO VILLAMARIN CORTEZ" w:date="2024-06-21T07:34:00Z">
        <w:r w:rsidDel="002C4B18">
          <w:delText xml:space="preserve">. </w:delText>
        </w:r>
      </w:del>
      <w:ins w:id="6" w:author="EDGAR SANTIAGO VILLAMARIN CORTEZ" w:date="2024-06-21T07:34:00Z">
        <w:r w:rsidR="002C4B18">
          <w:t>:</w:t>
        </w:r>
        <w:r w:rsidR="002C4B18">
          <w:t xml:space="preserve"> </w:t>
        </w:r>
      </w:ins>
      <w:r>
        <w:t>De</w:t>
      </w:r>
      <w:ins w:id="7" w:author="EDGAR SANTIAGO VILLAMARIN CORTEZ" w:date="2024-06-21T07:34:00Z">
        <w:r w:rsidR="002C4B18">
          <w:t xml:space="preserve"> </w:t>
        </w:r>
      </w:ins>
      <w:del w:id="8" w:author="EDGAR SANTIAGO VILLAMARIN CORTEZ" w:date="2024-06-21T07:34:00Z">
        <w:r w:rsidDel="002C4B18">
          <w:delText xml:space="preserve">bido </w:delText>
        </w:r>
      </w:del>
      <w:ins w:id="9" w:author="EDGAR SANTIAGO VILLAMARIN CORTEZ" w:date="2024-06-21T07:34:00Z">
        <w:r w:rsidR="002C4B18">
          <w:t>acuerdo</w:t>
        </w:r>
        <w:r w:rsidR="002C4B18">
          <w:t xml:space="preserve"> </w:t>
        </w:r>
      </w:ins>
      <w:r>
        <w:t>a los patrones de densidad de especies en los gradientes altitudinales (Lomolino 2001), (H1) se esperaría una dependencia espacial de la divers</w:t>
      </w:r>
      <w:r>
        <w:t xml:space="preserve">idad de plantas de sotobosque distintiva en cada gradiente, </w:t>
      </w:r>
      <w:del w:id="10" w:author="EDGAR SANTIAGO VILLAMARIN CORTEZ" w:date="2024-06-21T07:35:00Z">
        <w:r w:rsidDel="002C4B18">
          <w:delText xml:space="preserve">siendo </w:delText>
        </w:r>
      </w:del>
      <w:ins w:id="11" w:author="EDGAR SANTIAGO VILLAMARIN CORTEZ" w:date="2024-06-21T07:35:00Z">
        <w:r w:rsidR="002C4B18">
          <w:t>existiendo</w:t>
        </w:r>
        <w:r w:rsidR="002C4B18">
          <w:t xml:space="preserve"> </w:t>
        </w:r>
      </w:ins>
      <w:del w:id="12" w:author="EDGAR SANTIAGO VILLAMARIN CORTEZ" w:date="2024-06-21T07:35:00Z">
        <w:r w:rsidDel="002C4B18">
          <w:delText xml:space="preserve">en altitudes altas </w:delText>
        </w:r>
      </w:del>
      <w:r>
        <w:t xml:space="preserve">mayor </w:t>
      </w:r>
      <w:del w:id="13" w:author="EDGAR SANTIAGO VILLAMARIN CORTEZ" w:date="2024-06-21T07:35:00Z">
        <w:r w:rsidDel="002C4B18">
          <w:delText xml:space="preserve">la </w:delText>
        </w:r>
      </w:del>
      <w:r>
        <w:t xml:space="preserve">dependencia espacial de </w:t>
      </w:r>
      <w:del w:id="14" w:author="EDGAR SANTIAGO VILLAMARIN CORTEZ" w:date="2024-06-21T07:35:00Z">
        <w:r w:rsidDel="002C4B18">
          <w:delText xml:space="preserve">la </w:delText>
        </w:r>
      </w:del>
      <w:r>
        <w:t>diversidad</w:t>
      </w:r>
      <w:ins w:id="15" w:author="EDGAR SANTIAGO VILLAMARIN CORTEZ" w:date="2024-06-21T07:35:00Z">
        <w:r w:rsidR="002C4B18">
          <w:t xml:space="preserve"> en altitudes mayores</w:t>
        </w:r>
      </w:ins>
      <w:del w:id="16" w:author="EDGAR SANTIAGO VILLAMARIN CORTEZ" w:date="2024-06-21T07:35:00Z">
        <w:r w:rsidDel="002C4B18">
          <w:delText xml:space="preserve"> </w:delText>
        </w:r>
      </w:del>
      <w:r>
        <w:t>(Mac Nally et al. 2004; Wang et al. 2009; Keil et al. 2012; Chave 2013). Por su parte, al considerar resultados de estudios</w:t>
      </w:r>
      <w:r>
        <w:t xml:space="preserve"> previos en árboles de la amazonía ecuatoriana, donde la importancia de variables abioticas es mayor a escalas grandes (Guevara et al. 2021), (H2) se esperaría que el efecto de </w:t>
      </w:r>
      <w:del w:id="17" w:author="EDGAR SANTIAGO VILLAMARIN CORTEZ" w:date="2024-06-21T07:36:00Z">
        <w:r w:rsidDel="002C4B18">
          <w:delText>las variables abióticas (</w:delText>
        </w:r>
      </w:del>
      <w:ins w:id="18" w:author="EDGAR SANTIAGO VILLAMARIN CORTEZ" w:date="2024-06-21T07:36:00Z">
        <w:r w:rsidR="002C4B18">
          <w:t xml:space="preserve">la </w:t>
        </w:r>
      </w:ins>
      <w:r>
        <w:t>temperatura y humedad</w:t>
      </w:r>
      <w:del w:id="19" w:author="EDGAR SANTIAGO VILLAMARIN CORTEZ" w:date="2024-06-21T07:36:00Z">
        <w:r w:rsidDel="002C4B18">
          <w:delText>)</w:delText>
        </w:r>
      </w:del>
      <w:r>
        <w:t xml:space="preserve"> se asocie</w:t>
      </w:r>
      <w:ins w:id="20" w:author="EDGAR SANTIAGO VILLAMARIN CORTEZ" w:date="2024-06-21T07:36:00Z">
        <w:r w:rsidR="002C4B18">
          <w:t>n</w:t>
        </w:r>
      </w:ins>
      <w:r>
        <w:t xml:space="preserve"> a la diversidad de pl</w:t>
      </w:r>
      <w:r>
        <w:t xml:space="preserve">antas de sotobosque con mayor fuerza a escalas grandes, siendo este efecto dependiente de la altitud, </w:t>
      </w:r>
      <w:del w:id="21" w:author="EDGAR SANTIAGO VILLAMARIN CORTEZ" w:date="2024-06-21T07:36:00Z">
        <w:r w:rsidDel="002C4B18">
          <w:delText>y por tanto siendo</w:delText>
        </w:r>
      </w:del>
      <w:ins w:id="22" w:author="EDGAR SANTIAGO VILLAMARIN CORTEZ" w:date="2024-06-21T07:36:00Z">
        <w:r w:rsidR="002C4B18">
          <w:t>permitiendo encontrar una</w:t>
        </w:r>
      </w:ins>
      <w:r>
        <w:t xml:space="preserve"> mayor </w:t>
      </w:r>
      <w:del w:id="23" w:author="EDGAR SANTIAGO VILLAMARIN CORTEZ" w:date="2024-06-21T07:36:00Z">
        <w:r w:rsidDel="002C4B18">
          <w:delText xml:space="preserve">la </w:delText>
        </w:r>
      </w:del>
      <w:r>
        <w:t>asociación en rangos altitudinales altos (Keil &amp; Chase 2019). Por lo tanto, la altitud tendrá un efecto pivotante sobre la dep</w:t>
      </w:r>
      <w:r>
        <w:t>endencia espacial de los procesos y patrones de diversidad de plantas de sotobosque.</w:t>
      </w:r>
    </w:p>
    <w:p w14:paraId="57A54188" w14:textId="77777777" w:rsidR="00DB6985" w:rsidRDefault="00A10A9A">
      <w:pPr>
        <w:pStyle w:val="Ttulo1"/>
      </w:pPr>
      <w:bookmarkStart w:id="24" w:name="metodología"/>
      <w:bookmarkEnd w:id="0"/>
      <w:r>
        <w:t>Metodología</w:t>
      </w:r>
    </w:p>
    <w:p w14:paraId="79CFE069" w14:textId="77777777" w:rsidR="00DB6985" w:rsidRDefault="00A10A9A">
      <w:pPr>
        <w:pStyle w:val="FirstParagraph"/>
      </w:pPr>
      <w:r>
        <w:t>Los datos a ser utilizados en este trabajo corresponden a una base de datos de diversidad e interacciones ecológicas entre plantas de sotobosque e insectos del</w:t>
      </w:r>
      <w:r>
        <w:t xml:space="preserve"> Orden Lepidoptera. El objetivo principal de las investigaciones fue evaluar las interacciones ecológicas entre estos grupos (Para una descripción detallada de los métodos utilizados en campo ver Dyer </w:t>
      </w:r>
      <w:r>
        <w:rPr>
          <w:i/>
          <w:iCs/>
        </w:rPr>
        <w:t>et al.</w:t>
      </w:r>
      <w:r>
        <w:t xml:space="preserve"> (2007) y Dyer </w:t>
      </w:r>
      <w:r>
        <w:rPr>
          <w:i/>
          <w:iCs/>
        </w:rPr>
        <w:t>et al.</w:t>
      </w:r>
      <w:r>
        <w:t xml:space="preserve"> (2010)). Los datos botánico</w:t>
      </w:r>
      <w:r>
        <w:t xml:space="preserve">s corresponden al censo de los árboles, arbustos y hierbas de sotobosque de hasta 10 m de altura dentro de parcelas circulares de 10 m de diámetro. La extensión temporal de muestreo abarca desde el año 2005 hasta el 2022. En estas parcelas, se </w:t>
      </w:r>
      <w:del w:id="25" w:author="EDGAR SANTIAGO VILLAMARIN CORTEZ" w:date="2024-06-21T07:37:00Z">
        <w:r w:rsidDel="002C4B18">
          <w:delText>tomo</w:delText>
        </w:r>
      </w:del>
      <w:ins w:id="26" w:author="EDGAR SANTIAGO VILLAMARIN CORTEZ" w:date="2024-06-21T07:37:00Z">
        <w:r w:rsidR="002C4B18">
          <w:t>tomó</w:t>
        </w:r>
      </w:ins>
      <w:r>
        <w:t xml:space="preserve"> muestra</w:t>
      </w:r>
      <w:r>
        <w:t xml:space="preserve">s de las plantas y se </w:t>
      </w:r>
      <w:del w:id="27" w:author="EDGAR SANTIAGO VILLAMARIN CORTEZ" w:date="2024-06-21T07:37:00Z">
        <w:r w:rsidDel="002C4B18">
          <w:delText>depósito</w:delText>
        </w:r>
      </w:del>
      <w:ins w:id="28" w:author="EDGAR SANTIAGO VILLAMARIN CORTEZ" w:date="2024-06-21T07:37:00Z">
        <w:r w:rsidR="002C4B18">
          <w:t>depositó</w:t>
        </w:r>
      </w:ins>
      <w:r>
        <w:t xml:space="preserve"> los vouchers en herbarios ecuatorianos para confirmar la determinación taxonómica de los taxones observados. En total, la base de datos comprende 637 </w:t>
      </w:r>
      <w:r>
        <w:lastRenderedPageBreak/>
        <w:t>parcelas, distribuidas en las vertientes orientales de la cordillera orient</w:t>
      </w:r>
      <w:r>
        <w:t>al de los Andes en Ecuador. Estas parcelas están ubicadas en un extenso rango altitudinal, comprendido desde los 250 m hasta los 3500 m.</w:t>
      </w:r>
    </w:p>
    <w:p w14:paraId="36E10C77" w14:textId="77777777" w:rsidR="00DB6985" w:rsidRDefault="00A10A9A">
      <w:pPr>
        <w:pStyle w:val="Ttulo2"/>
      </w:pPr>
      <w:bookmarkStart w:id="29" w:name="área-de-estudio"/>
      <w:r>
        <w:t>Área de estudio</w:t>
      </w:r>
    </w:p>
    <w:p w14:paraId="72A7EF7E" w14:textId="77777777" w:rsidR="00DB6985" w:rsidRDefault="00A10A9A">
      <w:pPr>
        <w:pStyle w:val="FirstParagraph"/>
      </w:pPr>
      <w:r>
        <w:t xml:space="preserve">El área de estudio se extiende en la provincia de Napo, entre los 350 y 3500 m. Tiene una extensión de </w:t>
      </w:r>
      <w:r>
        <w:t>7800 Km</w:t>
      </w:r>
      <w:r>
        <w:rPr>
          <w:vertAlign w:val="superscript"/>
        </w:rPr>
        <w:t>2</w:t>
      </w:r>
      <w:r>
        <w:t>, abarcando las formaciones vegetales de Bosques siempreverde de tierras bajas, piemontano, montano bajos, montano, y páramo. La mayoría de parcelas están concentradas en la reserva biológica Yanayacu (0°35’S, 77°53’W; 1600 m), donde los estudios d</w:t>
      </w:r>
      <w:r>
        <w:t>e interacciones biológicas continúan actualmente.</w:t>
      </w:r>
    </w:p>
    <w:p w14:paraId="2F9BB2CE" w14:textId="77777777" w:rsidR="00DB6985" w:rsidRDefault="00A10A9A">
      <w:pPr>
        <w:pStyle w:val="Ttulo2"/>
      </w:pPr>
      <w:bookmarkStart w:id="30" w:name="diseño-metodológico"/>
      <w:bookmarkEnd w:id="29"/>
      <w:r>
        <w:t>Diseño metodológico</w:t>
      </w:r>
    </w:p>
    <w:p w14:paraId="03275066" w14:textId="77777777" w:rsidR="00DB6985" w:rsidRDefault="00A10A9A">
      <w:pPr>
        <w:pStyle w:val="FirstParagraph"/>
      </w:pPr>
      <w:commentRangeStart w:id="31"/>
      <w:r>
        <w:t>Las variables dependientes o de respuesta utilizadas en esta investigación son la alfa y beta diversidad, expresadas en los distintos índices de diversidad disponibles, en los que destac</w:t>
      </w:r>
      <w:r>
        <w:t>an el índice de Shannon, Simpson y Sorensen (ver Jost (2007) y Baselga (2010) para detalles en su cálculo). Las variables independientes o predictoras son la escala de análisis, temperatura, precipitación y la altitud. Los parámetros climáticos se extrajer</w:t>
      </w:r>
      <w:r>
        <w:t>on para cada parcela de los ráster de variables ambientales WorldClim 2.1 (Fick &amp; Hijmans 2017). Para escoger el par de variables de interés de las 19 variables disponibles en WorldClim, se escogieron las variables con mayor correlación con la diversidad a</w:t>
      </w:r>
      <w:r>
        <w:t>lfa y beta. Por su parte, la altitud correspondió al dato asociado a cada parcela obtenido en campo.</w:t>
      </w:r>
    </w:p>
    <w:p w14:paraId="1643F814" w14:textId="77777777" w:rsidR="00DB6985" w:rsidRDefault="00A10A9A">
      <w:pPr>
        <w:pStyle w:val="Textoindependiente"/>
      </w:pPr>
      <w:r>
        <w:t>Para el análisis de los datos, se realizó un agrupamiento preliminar con el algoritmo DBSCAN de las 637 parcelas disponibles, en función de su cercanía geo</w:t>
      </w:r>
      <w:r>
        <w:t>gráfica y altitudinal. Esto redujo problemas asociados a la autocorrelación espacial, y también permitió controlar el efecto de la distancia geográfica en las variables dependientes. Posterior a la obtención de los grupos, se agruparon aleatoriamente parce</w:t>
      </w:r>
      <w:r>
        <w:t>las de acuerdo con el factor de agrupamiento o escala de análisis. La escala de análisis se calculó como la suma del área en m</w:t>
      </w:r>
      <w:r>
        <w:rPr>
          <w:vertAlign w:val="superscript"/>
        </w:rPr>
        <w:t>2</w:t>
      </w:r>
      <w:r>
        <w:t xml:space="preserve"> de las n parcelas agrupadas del grupo i y altitud j. Entonces, los datos de flora y datos asociados de las parcelas independient</w:t>
      </w:r>
      <w:r>
        <w:t>es fueron agrupados en nuevas parcelas de mayores dimensiones, dependiendo de la escala de análisis. Esto significo que una nueva parcela de 125 m</w:t>
      </w:r>
      <w:r>
        <w:rPr>
          <w:vertAlign w:val="superscript"/>
        </w:rPr>
        <w:t>2</w:t>
      </w:r>
      <w:r>
        <w:t xml:space="preserve"> es una parcela compuesta de los registros botánicos y datos asociados agrupados de tres parcelas de 25 m</w:t>
      </w:r>
      <w:r>
        <w:rPr>
          <w:vertAlign w:val="superscript"/>
        </w:rPr>
        <w:t>2</w:t>
      </w:r>
      <w:r>
        <w:t xml:space="preserve"> ub</w:t>
      </w:r>
      <w:r>
        <w:t>icadas en el grupo i y altitud j.</w:t>
      </w:r>
    </w:p>
    <w:p w14:paraId="4890D263" w14:textId="77777777" w:rsidR="00DB6985" w:rsidRDefault="00A10A9A">
      <w:pPr>
        <w:pStyle w:val="Textoindependiente"/>
      </w:pPr>
      <w:r>
        <w:t>En cuanto a la diversidad alfa, los datos agrupados en las nuevas parcelas se utilizaron para calcular este índice, mientras que la temperatura y precipitación se calcularon como el promedio de las n parcelas agrupadas. Po</w:t>
      </w:r>
      <w:r>
        <w:t>r su parte, la beta diversidad se estimó entre pares de nuevas parcelas de cada i grupo y j altitud, mientras que la temperatura y precipitación fueron expresadas como la diferencia entre los pares de parcelas analizados.</w:t>
      </w:r>
    </w:p>
    <w:p w14:paraId="76E3F681" w14:textId="77777777" w:rsidR="00DB6985" w:rsidRDefault="00A10A9A">
      <w:pPr>
        <w:pStyle w:val="Textoindependiente"/>
      </w:pPr>
      <w:r>
        <w:t>El procedimiento descrito permitió</w:t>
      </w:r>
      <w:r>
        <w:t xml:space="preserve"> obtener aleatoriamente n parcelas nuevas de cada i grupo y j altitud. Por lo tanto, se realizó iterativamente este procedimiento mediante bootstrap para obtener múltiples muestras de cada i grupo y j altitud a diferentes escalas de análisis, hasta una esc</w:t>
      </w:r>
      <w:r>
        <w:t>ala máxima de 250 m</w:t>
      </w:r>
      <w:r>
        <w:rPr>
          <w:vertAlign w:val="superscript"/>
        </w:rPr>
        <w:t>2</w:t>
      </w:r>
      <w:r>
        <w:t>.</w:t>
      </w:r>
      <w:commentRangeEnd w:id="31"/>
      <w:r w:rsidR="002C4B18">
        <w:rPr>
          <w:rStyle w:val="Refdecomentario"/>
          <w:rFonts w:asciiTheme="minorHAnsi" w:hAnsiTheme="minorHAnsi"/>
        </w:rPr>
        <w:commentReference w:id="31"/>
      </w:r>
    </w:p>
    <w:p w14:paraId="2274AB33" w14:textId="77777777" w:rsidR="00DB6985" w:rsidRDefault="00A10A9A">
      <w:pPr>
        <w:pStyle w:val="Ttulo2"/>
      </w:pPr>
      <w:bookmarkStart w:id="32" w:name="diseño-estadístico"/>
      <w:bookmarkEnd w:id="30"/>
      <w:r>
        <w:t>Diseño estadístico</w:t>
      </w:r>
    </w:p>
    <w:p w14:paraId="70D89293" w14:textId="77777777" w:rsidR="00DB6985" w:rsidRDefault="00A10A9A">
      <w:pPr>
        <w:pStyle w:val="FirstParagraph"/>
      </w:pPr>
      <w:r>
        <w:t xml:space="preserve">Para formar los grupos geográfica y altitudinalmente distintivos, se utilizó el algoritmo de agrupamiento no supervisado DBSCAN. En cuanto a la primera pregunta de investigación, se </w:t>
      </w:r>
      <w:r>
        <w:lastRenderedPageBreak/>
        <w:t>obtuvo mediante bootstrap múltipl</w:t>
      </w:r>
      <w:r>
        <w:t>es muestras de parcelas de cada rango altitudinal y grupo distintivo. En cada muestra, se ajustaron dos modelos lineales generalizados, uno para cada índice de diversidad (alfa y beta), con una distribución poisson de los errores, y una función de enlace l</w:t>
      </w:r>
      <w:r>
        <w:t xml:space="preserve">ogaritmica, y se </w:t>
      </w:r>
      <w:del w:id="33" w:author="EDGAR SANTIAGO VILLAMARIN CORTEZ" w:date="2024-06-21T07:39:00Z">
        <w:r w:rsidDel="002C4B18">
          <w:delText>estimo</w:delText>
        </w:r>
      </w:del>
      <w:ins w:id="34" w:author="EDGAR SANTIAGO VILLAMARIN CORTEZ" w:date="2024-06-21T07:39:00Z">
        <w:r w:rsidR="002C4B18">
          <w:t>estimó</w:t>
        </w:r>
      </w:ins>
      <w:r>
        <w:t xml:space="preserve"> la pendiente de cada modelo. Con estos datos de pendientes, se procedió a realizar un Anova de un factor, para estimar la asociación entre la altitud y la pendiente de asociación entre la escala de análisis y la diversidad, y un pos</w:t>
      </w:r>
      <w:r>
        <w:t>t hoc de Tukey para determinar diferencias entre los rangos altitudinale</w:t>
      </w:r>
      <w:commentRangeStart w:id="35"/>
      <w:commentRangeStart w:id="36"/>
      <w:r>
        <w:t>s.</w:t>
      </w:r>
      <w:commentRangeEnd w:id="35"/>
      <w:r w:rsidR="002C4B18">
        <w:rPr>
          <w:rStyle w:val="Refdecomentario"/>
          <w:rFonts w:asciiTheme="minorHAnsi" w:hAnsiTheme="minorHAnsi"/>
        </w:rPr>
        <w:commentReference w:id="35"/>
      </w:r>
      <w:commentRangeEnd w:id="36"/>
      <w:r w:rsidR="002C4B18">
        <w:rPr>
          <w:rStyle w:val="Refdecomentario"/>
          <w:rFonts w:asciiTheme="minorHAnsi" w:hAnsiTheme="minorHAnsi"/>
        </w:rPr>
        <w:commentReference w:id="36"/>
      </w:r>
    </w:p>
    <w:p w14:paraId="3F7C0372" w14:textId="77777777" w:rsidR="00DB6985" w:rsidRDefault="00A10A9A">
      <w:pPr>
        <w:pStyle w:val="Textoindependiente"/>
      </w:pPr>
      <w:r>
        <w:t>Similarmente, para la segunda pregunta, se obtuvieron múltiples muestras de cada rango altitudinal y grupo distintivo. A cada muestra, se ajustaron 2 modelos lineales generalizados,</w:t>
      </w:r>
      <w:r>
        <w:t xml:space="preserve"> uno para cada índice de diversidad alfa/beta, utilizando estas últimas como variables de respuesta, y la escala de análisis, temperatura y humedad como variables explicativas. Para determinar la dependencia espacial de la asociación entre los parámetros a</w:t>
      </w:r>
      <w:r>
        <w:t>bióticos y la alfa y beta diversidad, se obtuvo la máxima pendiente de regresión de cada variable de respuesta de todos los modelos obtenidos. Estos datos de pendientes fueron luego utilizados para ajustar un ANOVA para cada combinación de variables abióti</w:t>
      </w:r>
      <w:r>
        <w:t>cas e índices de diversidad (4 en total) y determinar diferencias entre escalas de análisis.</w:t>
      </w:r>
    </w:p>
    <w:p w14:paraId="139CF193" w14:textId="77777777" w:rsidR="00DB6985" w:rsidRDefault="00A10A9A">
      <w:pPr>
        <w:pStyle w:val="Textoindependiente"/>
      </w:pPr>
      <w:commentRangeStart w:id="37"/>
      <w:r>
        <w:t>Los resultados obtenidos se resumieron en tablas y gráficos idóneos, enfatizando los principales hallazgos de esta investigación. Todos los procesos de depuración,</w:t>
      </w:r>
      <w:r>
        <w:t xml:space="preserve"> manejo, análisis y reportería de datos, se realizaron en el software y ambiente de programación estadística R versión 4.3.2 (R Core Team 2023).</w:t>
      </w:r>
      <w:commentRangeEnd w:id="37"/>
      <w:r w:rsidR="002C4B18">
        <w:rPr>
          <w:rStyle w:val="Refdecomentario"/>
          <w:rFonts w:asciiTheme="minorHAnsi" w:hAnsiTheme="minorHAnsi"/>
        </w:rPr>
        <w:commentReference w:id="37"/>
      </w:r>
    </w:p>
    <w:p w14:paraId="06EC60FC" w14:textId="77777777" w:rsidR="00DB6985" w:rsidRDefault="00A10A9A">
      <w:pPr>
        <w:pStyle w:val="Ttulo1"/>
      </w:pPr>
      <w:bookmarkStart w:id="38" w:name="resultados"/>
      <w:bookmarkEnd w:id="24"/>
      <w:bookmarkEnd w:id="32"/>
      <w:r>
        <w:t>Resultados</w:t>
      </w:r>
    </w:p>
    <w:p w14:paraId="35514916" w14:textId="77777777" w:rsidR="00DB6985" w:rsidRDefault="00A10A9A">
      <w:pPr>
        <w:pStyle w:val="FirstParagraph"/>
      </w:pPr>
      <w:r>
        <w:t xml:space="preserve">Respecto a la alfa diversidad, se observa un </w:t>
      </w:r>
      <w:commentRangeStart w:id="39"/>
      <w:r>
        <w:t xml:space="preserve">aumento logístico al aumentar </w:t>
      </w:r>
      <w:commentRangeEnd w:id="39"/>
      <w:r w:rsidR="00AD4ECF">
        <w:rPr>
          <w:rStyle w:val="Refdecomentario"/>
          <w:rFonts w:asciiTheme="minorHAnsi" w:hAnsiTheme="minorHAnsi"/>
        </w:rPr>
        <w:commentReference w:id="39"/>
      </w:r>
      <w:r>
        <w:t xml:space="preserve">la escala de </w:t>
      </w:r>
      <w:r w:rsidRPr="00AD4ECF">
        <w:rPr>
          <w:highlight w:val="yellow"/>
          <w:rPrChange w:id="40" w:author="EDGAR SANTIAGO VILLAMARIN CORTEZ" w:date="2024-06-21T07:44:00Z">
            <w:rPr/>
          </w:rPrChange>
        </w:rPr>
        <w:t>análisis</w:t>
      </w:r>
      <w:r>
        <w:t>, ha</w:t>
      </w:r>
      <w:r>
        <w:t xml:space="preserve">sta alcanzar una asíntota a cierta escala de </w:t>
      </w:r>
      <w:r w:rsidRPr="00AD4ECF">
        <w:rPr>
          <w:highlight w:val="yellow"/>
          <w:rPrChange w:id="41" w:author="EDGAR SANTIAGO VILLAMARIN CORTEZ" w:date="2024-06-21T07:44:00Z">
            <w:rPr/>
          </w:rPrChange>
        </w:rPr>
        <w:t>análisis</w:t>
      </w:r>
      <w:r>
        <w:t xml:space="preserve">, similar a las curvas sigmoidales apreciadas en los modelos de acumulación de especies como, por ejemplo, jacknife. No obstante, esta acumulación varía al considerar la altitud (Figura </w:t>
      </w:r>
      <w:hyperlink w:anchor="alphageneral">
        <w:r>
          <w:fldChar w:fldCharType="begin"/>
        </w:r>
        <w:r>
          <w:instrText xml:space="preserve"> REF alphageneral \h</w:instrText>
        </w:r>
        <w:r w:rsidR="002C4B18">
          <w:fldChar w:fldCharType="separate"/>
        </w:r>
        <w:r w:rsidR="002C4B18">
          <w:rPr>
            <w:b/>
            <w:noProof/>
          </w:rPr>
          <w:t>1</w:t>
        </w:r>
        <w:r>
          <w:fldChar w:fldCharType="end"/>
        </w:r>
      </w:hyperlink>
      <w:r>
        <w:t>)</w:t>
      </w:r>
      <w:commentRangeStart w:id="42"/>
      <w:r>
        <w:t>.</w:t>
      </w:r>
      <w:commentRangeEnd w:id="42"/>
      <w:r w:rsidR="00AD4ECF">
        <w:rPr>
          <w:rStyle w:val="Refdecomentario"/>
          <w:rFonts w:asciiTheme="minorHAnsi" w:hAnsiTheme="minorHAnsi"/>
        </w:rPr>
        <w:commentReference w:id="42"/>
      </w:r>
    </w:p>
    <w:p w14:paraId="0A6DAAE9" w14:textId="77777777" w:rsidR="00DB6985" w:rsidRDefault="00A10A9A">
      <w:pPr>
        <w:pStyle w:val="Figure"/>
      </w:pPr>
      <w:r>
        <w:rPr>
          <w:noProof/>
          <w:lang w:eastAsia="es-EC"/>
        </w:rPr>
        <w:lastRenderedPageBreak/>
        <w:drawing>
          <wp:inline distT="0" distB="0" distL="0" distR="0" wp14:anchorId="620FC176" wp14:editId="117DAC01">
            <wp:extent cx="64008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cstate="print"/>
                    <a:stretch>
                      <a:fillRect/>
                    </a:stretch>
                  </pic:blipFill>
                  <pic:spPr bwMode="auto">
                    <a:xfrm>
                      <a:off x="0" y="0"/>
                      <a:ext cx="88900" cy="50800"/>
                    </a:xfrm>
                    <a:prstGeom prst="rect">
                      <a:avLst/>
                    </a:prstGeom>
                    <a:noFill/>
                  </pic:spPr>
                </pic:pic>
              </a:graphicData>
            </a:graphic>
          </wp:inline>
        </w:drawing>
      </w:r>
    </w:p>
    <w:p w14:paraId="2C425EEC" w14:textId="77777777" w:rsidR="00DB6985" w:rsidRDefault="00A10A9A">
      <w:pPr>
        <w:pStyle w:val="ImageCaption"/>
      </w:pPr>
      <w:r>
        <w:rPr>
          <w:b/>
        </w:rPr>
        <w:t xml:space="preserve">Figure </w:t>
      </w:r>
      <w:bookmarkStart w:id="43" w:name="alphageneral"/>
      <w:r>
        <w:rPr>
          <w:b/>
        </w:rPr>
        <w:fldChar w:fldCharType="begin"/>
      </w:r>
      <w:r>
        <w:rPr>
          <w:b/>
        </w:rPr>
        <w:instrText>SEQ fig \* Arabic</w:instrText>
      </w:r>
      <w:r w:rsidR="002C4B18">
        <w:rPr>
          <w:b/>
        </w:rPr>
        <w:fldChar w:fldCharType="separate"/>
      </w:r>
      <w:r w:rsidR="002C4B18">
        <w:rPr>
          <w:b/>
          <w:noProof/>
        </w:rPr>
        <w:t>1</w:t>
      </w:r>
      <w:r>
        <w:rPr>
          <w:b/>
        </w:rPr>
        <w:fldChar w:fldCharType="end"/>
      </w:r>
      <w:bookmarkEnd w:id="43"/>
      <w:r>
        <w:rPr>
          <w:b/>
        </w:rPr>
        <w:t xml:space="preserve">: </w:t>
      </w:r>
      <w:commentRangeStart w:id="44"/>
      <w:r>
        <w:t>Alfa vs area of vascular plants</w:t>
      </w:r>
      <w:commentRangeEnd w:id="44"/>
      <w:r w:rsidR="00AD4ECF">
        <w:rPr>
          <w:rStyle w:val="Refdecomentario"/>
          <w:i w:val="0"/>
        </w:rPr>
        <w:commentReference w:id="44"/>
      </w:r>
    </w:p>
    <w:p w14:paraId="09405902" w14:textId="77777777" w:rsidR="00DB6985" w:rsidRDefault="00A10A9A">
      <w:pPr>
        <w:pStyle w:val="Textoindependiente"/>
      </w:pPr>
      <w:r>
        <w:t xml:space="preserve">En bosques montanos y montanos altos, </w:t>
      </w:r>
      <w:commentRangeStart w:id="45"/>
      <w:r>
        <w:t>el efecto tiende a ser más pronunciado</w:t>
      </w:r>
      <w:commentRangeEnd w:id="45"/>
      <w:r w:rsidR="00AD4ECF">
        <w:rPr>
          <w:rStyle w:val="Refdecomentario"/>
          <w:rFonts w:asciiTheme="minorHAnsi" w:hAnsiTheme="minorHAnsi"/>
        </w:rPr>
        <w:commentReference w:id="45"/>
      </w:r>
      <w:r>
        <w:t xml:space="preserve">, acumulándose rápidamente taxones en escalas de análisis pequeñas. En contraste, en tierras bajas y bosques piemontanos, el efecto de la escala es </w:t>
      </w:r>
      <w:commentRangeStart w:id="46"/>
      <w:r>
        <w:t>más discreto</w:t>
      </w:r>
      <w:commentRangeEnd w:id="46"/>
      <w:r w:rsidR="00AD4ECF">
        <w:rPr>
          <w:rStyle w:val="Refdecomentario"/>
          <w:rFonts w:asciiTheme="minorHAnsi" w:hAnsiTheme="minorHAnsi"/>
        </w:rPr>
        <w:commentReference w:id="46"/>
      </w:r>
      <w:r>
        <w:t>, observándose una c</w:t>
      </w:r>
      <w:r>
        <w:t xml:space="preserve">urva de menor pendiente en comparación al anterior rango (Figura </w:t>
      </w:r>
      <w:hyperlink w:anchor="alphaelev">
        <w:r>
          <w:fldChar w:fldCharType="begin"/>
        </w:r>
        <w:r>
          <w:instrText xml:space="preserve"> REF alphaelev \h</w:instrText>
        </w:r>
        <w:r w:rsidR="002C4B18">
          <w:fldChar w:fldCharType="separate"/>
        </w:r>
        <w:r w:rsidR="002C4B18">
          <w:rPr>
            <w:b/>
            <w:noProof/>
          </w:rPr>
          <w:t>2</w:t>
        </w:r>
        <w:r>
          <w:fldChar w:fldCharType="end"/>
        </w:r>
      </w:hyperlink>
      <w:r>
        <w:t>).</w:t>
      </w:r>
    </w:p>
    <w:p w14:paraId="04A349F8" w14:textId="77777777" w:rsidR="00DB6985" w:rsidRDefault="00A10A9A">
      <w:pPr>
        <w:pStyle w:val="Figure"/>
      </w:pPr>
      <w:r>
        <w:rPr>
          <w:noProof/>
          <w:lang w:eastAsia="es-EC"/>
        </w:rPr>
        <w:lastRenderedPageBreak/>
        <w:drawing>
          <wp:inline distT="0" distB="0" distL="0" distR="0" wp14:anchorId="1D3C5791" wp14:editId="2EF807CE">
            <wp:extent cx="6400800"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cstate="print"/>
                    <a:stretch>
                      <a:fillRect/>
                    </a:stretch>
                  </pic:blipFill>
                  <pic:spPr bwMode="auto">
                    <a:xfrm>
                      <a:off x="0" y="0"/>
                      <a:ext cx="88900" cy="50800"/>
                    </a:xfrm>
                    <a:prstGeom prst="rect">
                      <a:avLst/>
                    </a:prstGeom>
                    <a:noFill/>
                  </pic:spPr>
                </pic:pic>
              </a:graphicData>
            </a:graphic>
          </wp:inline>
        </w:drawing>
      </w:r>
    </w:p>
    <w:p w14:paraId="075950F7" w14:textId="77777777" w:rsidR="00DB6985" w:rsidRDefault="00A10A9A">
      <w:pPr>
        <w:pStyle w:val="ImageCaption"/>
      </w:pPr>
      <w:r>
        <w:rPr>
          <w:b/>
        </w:rPr>
        <w:t xml:space="preserve">Figure </w:t>
      </w:r>
      <w:bookmarkStart w:id="47" w:name="alphaelev"/>
      <w:r>
        <w:rPr>
          <w:b/>
        </w:rPr>
        <w:fldChar w:fldCharType="begin"/>
      </w:r>
      <w:r>
        <w:rPr>
          <w:b/>
        </w:rPr>
        <w:instrText>SEQ fig \* Arabic</w:instrText>
      </w:r>
      <w:r w:rsidR="002C4B18">
        <w:rPr>
          <w:b/>
        </w:rPr>
        <w:fldChar w:fldCharType="separate"/>
      </w:r>
      <w:r w:rsidR="002C4B18">
        <w:rPr>
          <w:b/>
          <w:noProof/>
        </w:rPr>
        <w:t>2</w:t>
      </w:r>
      <w:r>
        <w:rPr>
          <w:b/>
        </w:rPr>
        <w:fldChar w:fldCharType="end"/>
      </w:r>
      <w:bookmarkEnd w:id="47"/>
      <w:r>
        <w:rPr>
          <w:b/>
        </w:rPr>
        <w:t xml:space="preserve">: </w:t>
      </w:r>
      <w:r>
        <w:t>Area vs beta and alpha diversity of vascular plants</w:t>
      </w:r>
    </w:p>
    <w:p w14:paraId="0883CB1B" w14:textId="77777777" w:rsidR="00DB6985" w:rsidRDefault="00A10A9A">
      <w:pPr>
        <w:pStyle w:val="Textoindependiente"/>
      </w:pPr>
      <w:r>
        <w:t>Por su parte, la asociación entre la escala de análisis y la beta diversidad</w:t>
      </w:r>
      <w:ins w:id="48" w:author="EDGAR SANTIAGO VILLAMARIN CORTEZ" w:date="2024-06-21T07:46:00Z">
        <w:r w:rsidR="00AD4ECF">
          <w:t>,</w:t>
        </w:r>
      </w:ins>
      <w:r>
        <w:t xml:space="preserve"> es negativa, disminuyendo </w:t>
      </w:r>
      <w:commentRangeStart w:id="49"/>
      <w:r>
        <w:t xml:space="preserve">la beta </w:t>
      </w:r>
      <w:r>
        <w:t xml:space="preserve">diversidad a mayor escala </w:t>
      </w:r>
      <w:commentRangeEnd w:id="49"/>
      <w:r w:rsidR="00AD4ECF">
        <w:rPr>
          <w:rStyle w:val="Refdecomentario"/>
          <w:rFonts w:asciiTheme="minorHAnsi" w:hAnsiTheme="minorHAnsi"/>
        </w:rPr>
        <w:commentReference w:id="49"/>
      </w:r>
      <w:r>
        <w:t xml:space="preserve">(Figura </w:t>
      </w:r>
      <w:hyperlink w:anchor="betageneral">
        <w:r>
          <w:fldChar w:fldCharType="begin"/>
        </w:r>
        <w:r>
          <w:instrText xml:space="preserve"> REF betageneral \h</w:instrText>
        </w:r>
        <w:r w:rsidR="002C4B18">
          <w:fldChar w:fldCharType="separate"/>
        </w:r>
        <w:r w:rsidR="002C4B18">
          <w:rPr>
            <w:b/>
            <w:noProof/>
          </w:rPr>
          <w:t>3</w:t>
        </w:r>
        <w:r>
          <w:fldChar w:fldCharType="end"/>
        </w:r>
      </w:hyperlink>
      <w:r>
        <w:t xml:space="preserve">). Similar a lo anterior, </w:t>
      </w:r>
      <w:commentRangeStart w:id="50"/>
      <w:r>
        <w:t xml:space="preserve">el efecto de la escala </w:t>
      </w:r>
      <w:commentRangeEnd w:id="50"/>
      <w:r w:rsidR="00AD4ECF">
        <w:rPr>
          <w:rStyle w:val="Refdecomentario"/>
          <w:rFonts w:asciiTheme="minorHAnsi" w:hAnsiTheme="minorHAnsi"/>
        </w:rPr>
        <w:commentReference w:id="50"/>
      </w:r>
      <w:r>
        <w:t>es más pronunciado en elevaciones altas, y menor en baj</w:t>
      </w:r>
      <w:r>
        <w:t xml:space="preserve">as (Figura </w:t>
      </w:r>
      <w:hyperlink w:anchor="betaelev">
        <w:r>
          <w:fldChar w:fldCharType="begin"/>
        </w:r>
        <w:r>
          <w:instrText xml:space="preserve"> REF betaelev \h</w:instrText>
        </w:r>
        <w:r w:rsidR="002C4B18">
          <w:fldChar w:fldCharType="separate"/>
        </w:r>
        <w:r w:rsidR="002C4B18">
          <w:rPr>
            <w:b/>
            <w:noProof/>
          </w:rPr>
          <w:t>4</w:t>
        </w:r>
        <w:r>
          <w:fldChar w:fldCharType="end"/>
        </w:r>
      </w:hyperlink>
      <w:r>
        <w:t>). Entonces, en elevaciones altas la diversidad beta se reduce rápidamente al aumentar la escala de análisis, mientras que en elevaciones</w:t>
      </w:r>
      <w:r>
        <w:t xml:space="preserve"> bajas tal disminución </w:t>
      </w:r>
      <w:commentRangeStart w:id="51"/>
      <w:r>
        <w:t>es discreta</w:t>
      </w:r>
      <w:commentRangeEnd w:id="51"/>
      <w:r w:rsidR="00AD4ECF">
        <w:rPr>
          <w:rStyle w:val="Refdecomentario"/>
          <w:rFonts w:asciiTheme="minorHAnsi" w:hAnsiTheme="minorHAnsi"/>
        </w:rPr>
        <w:commentReference w:id="51"/>
      </w:r>
      <w:r>
        <w:t>.</w:t>
      </w:r>
    </w:p>
    <w:p w14:paraId="43138733" w14:textId="77777777" w:rsidR="00DB6985" w:rsidRDefault="00A10A9A">
      <w:pPr>
        <w:pStyle w:val="Figure"/>
      </w:pPr>
      <w:r>
        <w:rPr>
          <w:noProof/>
          <w:lang w:eastAsia="es-EC"/>
        </w:rPr>
        <w:lastRenderedPageBreak/>
        <w:drawing>
          <wp:inline distT="0" distB="0" distL="0" distR="0" wp14:anchorId="7C50312A" wp14:editId="2B7B1577">
            <wp:extent cx="6400800" cy="3657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cstate="print"/>
                    <a:stretch>
                      <a:fillRect/>
                    </a:stretch>
                  </pic:blipFill>
                  <pic:spPr bwMode="auto">
                    <a:xfrm>
                      <a:off x="0" y="0"/>
                      <a:ext cx="88900" cy="50800"/>
                    </a:xfrm>
                    <a:prstGeom prst="rect">
                      <a:avLst/>
                    </a:prstGeom>
                    <a:noFill/>
                  </pic:spPr>
                </pic:pic>
              </a:graphicData>
            </a:graphic>
          </wp:inline>
        </w:drawing>
      </w:r>
    </w:p>
    <w:p w14:paraId="5F3698CD" w14:textId="77777777" w:rsidR="00DB6985" w:rsidRDefault="00A10A9A">
      <w:pPr>
        <w:pStyle w:val="ImageCaption"/>
      </w:pPr>
      <w:r>
        <w:rPr>
          <w:b/>
        </w:rPr>
        <w:t xml:space="preserve">Figure </w:t>
      </w:r>
      <w:bookmarkStart w:id="52" w:name="betageneral"/>
      <w:r>
        <w:rPr>
          <w:b/>
        </w:rPr>
        <w:fldChar w:fldCharType="begin"/>
      </w:r>
      <w:r>
        <w:rPr>
          <w:b/>
        </w:rPr>
        <w:instrText>SEQ fig \* Arabic</w:instrText>
      </w:r>
      <w:r w:rsidR="002C4B18">
        <w:rPr>
          <w:b/>
        </w:rPr>
        <w:fldChar w:fldCharType="separate"/>
      </w:r>
      <w:r w:rsidR="002C4B18">
        <w:rPr>
          <w:b/>
          <w:noProof/>
        </w:rPr>
        <w:t>3</w:t>
      </w:r>
      <w:r>
        <w:rPr>
          <w:b/>
        </w:rPr>
        <w:fldChar w:fldCharType="end"/>
      </w:r>
      <w:bookmarkEnd w:id="52"/>
      <w:r>
        <w:rPr>
          <w:b/>
        </w:rPr>
        <w:t xml:space="preserve">: </w:t>
      </w:r>
      <w:r>
        <w:t>Area vs beta and alpha diversity of vascular plants</w:t>
      </w:r>
    </w:p>
    <w:p w14:paraId="4C90D22E" w14:textId="77777777" w:rsidR="00DB6985" w:rsidRDefault="00A10A9A">
      <w:pPr>
        <w:pStyle w:val="Figure"/>
      </w:pPr>
      <w:r>
        <w:rPr>
          <w:noProof/>
          <w:lang w:eastAsia="es-EC"/>
        </w:rPr>
        <w:drawing>
          <wp:inline distT="0" distB="0" distL="0" distR="0" wp14:anchorId="2BF33DCA" wp14:editId="2D9633C5">
            <wp:extent cx="6400800" cy="3657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cstate="print"/>
                    <a:stretch>
                      <a:fillRect/>
                    </a:stretch>
                  </pic:blipFill>
                  <pic:spPr bwMode="auto">
                    <a:xfrm>
                      <a:off x="0" y="0"/>
                      <a:ext cx="88900" cy="50800"/>
                    </a:xfrm>
                    <a:prstGeom prst="rect">
                      <a:avLst/>
                    </a:prstGeom>
                    <a:noFill/>
                  </pic:spPr>
                </pic:pic>
              </a:graphicData>
            </a:graphic>
          </wp:inline>
        </w:drawing>
      </w:r>
    </w:p>
    <w:p w14:paraId="6ADC0327" w14:textId="77777777" w:rsidR="00DB6985" w:rsidRDefault="00A10A9A">
      <w:pPr>
        <w:pStyle w:val="ImageCaption"/>
      </w:pPr>
      <w:r>
        <w:rPr>
          <w:b/>
        </w:rPr>
        <w:t xml:space="preserve">Figure </w:t>
      </w:r>
      <w:bookmarkStart w:id="53" w:name="betaelev"/>
      <w:r>
        <w:rPr>
          <w:b/>
        </w:rPr>
        <w:fldChar w:fldCharType="begin"/>
      </w:r>
      <w:r>
        <w:rPr>
          <w:b/>
        </w:rPr>
        <w:instrText>SEQ fig \* Arabic</w:instrText>
      </w:r>
      <w:r w:rsidR="002C4B18">
        <w:rPr>
          <w:b/>
        </w:rPr>
        <w:fldChar w:fldCharType="separate"/>
      </w:r>
      <w:r w:rsidR="002C4B18">
        <w:rPr>
          <w:b/>
          <w:noProof/>
        </w:rPr>
        <w:t>4</w:t>
      </w:r>
      <w:r>
        <w:rPr>
          <w:b/>
        </w:rPr>
        <w:fldChar w:fldCharType="end"/>
      </w:r>
      <w:bookmarkEnd w:id="53"/>
      <w:r>
        <w:rPr>
          <w:b/>
        </w:rPr>
        <w:t xml:space="preserve">: </w:t>
      </w:r>
      <w:r>
        <w:t>Beta and alpha diversity of vascular plants</w:t>
      </w:r>
    </w:p>
    <w:p w14:paraId="1571E435" w14:textId="77777777" w:rsidR="00DB6985" w:rsidRDefault="00A10A9A">
      <w:pPr>
        <w:pStyle w:val="Textoindependiente"/>
      </w:pPr>
      <w:commentRangeStart w:id="54"/>
      <w:r>
        <w:lastRenderedPageBreak/>
        <w:t>Tales patrones podrían responder a la mayor densidad de especies</w:t>
      </w:r>
      <w:r>
        <w:t xml:space="preserve"> en elevaciones altas. </w:t>
      </w:r>
      <w:commentRangeEnd w:id="54"/>
      <w:r w:rsidR="00AD4ECF">
        <w:rPr>
          <w:rStyle w:val="Refdecomentario"/>
          <w:rFonts w:asciiTheme="minorHAnsi" w:hAnsiTheme="minorHAnsi"/>
        </w:rPr>
        <w:commentReference w:id="54"/>
      </w:r>
      <w:r>
        <w:t xml:space="preserve">En contraste, en elevaciones bajas la diversidad de plantas suele estar más dispersa en un </w:t>
      </w:r>
      <w:commentRangeStart w:id="55"/>
      <w:r>
        <w:t xml:space="preserve">área de mayor extensión, </w:t>
      </w:r>
      <w:commentRangeEnd w:id="55"/>
      <w:r w:rsidR="00AD4ECF">
        <w:rPr>
          <w:rStyle w:val="Refdecomentario"/>
          <w:rFonts w:asciiTheme="minorHAnsi" w:hAnsiTheme="minorHAnsi"/>
        </w:rPr>
        <w:commentReference w:id="55"/>
      </w:r>
      <w:r>
        <w:t>requiriéndose mayor esfuerzo de muestreo para registrar la diversidad total. En relación a la segunda pregunta de inv</w:t>
      </w:r>
      <w:r>
        <w:t xml:space="preserve">estigación, en general, se aprecia que la asociación entre la temperatura y la diversidad alfa </w:t>
      </w:r>
      <w:commentRangeStart w:id="56"/>
      <w:r>
        <w:t xml:space="preserve">se vuelve más fuerte a mayor escala de análisis </w:t>
      </w:r>
      <w:commentRangeEnd w:id="56"/>
      <w:r w:rsidR="00AD4ECF">
        <w:rPr>
          <w:rStyle w:val="Refdecomentario"/>
          <w:rFonts w:asciiTheme="minorHAnsi" w:hAnsiTheme="minorHAnsi"/>
        </w:rPr>
        <w:commentReference w:id="56"/>
      </w:r>
      <w:r>
        <w:t xml:space="preserve">(Figura </w:t>
      </w:r>
      <w:hyperlink w:anchor="tempalfa">
        <w:r>
          <w:fldChar w:fldCharType="begin"/>
        </w:r>
        <w:r>
          <w:instrText xml:space="preserve"> REF tempalfa \h</w:instrText>
        </w:r>
        <w:r w:rsidR="002C4B18">
          <w:fldChar w:fldCharType="separate"/>
        </w:r>
        <w:r w:rsidR="002C4B18">
          <w:rPr>
            <w:b/>
            <w:noProof/>
          </w:rPr>
          <w:t>5</w:t>
        </w:r>
        <w:r>
          <w:fldChar w:fldCharType="end"/>
        </w:r>
      </w:hyperlink>
      <w:r>
        <w:t>).</w:t>
      </w:r>
    </w:p>
    <w:p w14:paraId="4D4C949A" w14:textId="77777777" w:rsidR="00DB6985" w:rsidRDefault="00A10A9A">
      <w:pPr>
        <w:pStyle w:val="Figure"/>
      </w:pPr>
      <w:r>
        <w:rPr>
          <w:noProof/>
          <w:lang w:eastAsia="es-EC"/>
        </w:rPr>
        <w:drawing>
          <wp:inline distT="0" distB="0" distL="0" distR="0" wp14:anchorId="764CC7AF" wp14:editId="7A956A79">
            <wp:extent cx="6400800" cy="3657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cstate="print"/>
                    <a:stretch>
                      <a:fillRect/>
                    </a:stretch>
                  </pic:blipFill>
                  <pic:spPr bwMode="auto">
                    <a:xfrm>
                      <a:off x="0" y="0"/>
                      <a:ext cx="88900" cy="50800"/>
                    </a:xfrm>
                    <a:prstGeom prst="rect">
                      <a:avLst/>
                    </a:prstGeom>
                    <a:noFill/>
                  </pic:spPr>
                </pic:pic>
              </a:graphicData>
            </a:graphic>
          </wp:inline>
        </w:drawing>
      </w:r>
    </w:p>
    <w:p w14:paraId="0DEDBF80" w14:textId="77777777" w:rsidR="00DB6985" w:rsidRDefault="00A10A9A">
      <w:pPr>
        <w:pStyle w:val="ImageCaption"/>
      </w:pPr>
      <w:r>
        <w:rPr>
          <w:b/>
        </w:rPr>
        <w:t xml:space="preserve">Figure </w:t>
      </w:r>
      <w:bookmarkStart w:id="57" w:name="tempalfa"/>
      <w:r>
        <w:rPr>
          <w:b/>
        </w:rPr>
        <w:fldChar w:fldCharType="begin"/>
      </w:r>
      <w:r>
        <w:rPr>
          <w:b/>
        </w:rPr>
        <w:instrText>SEQ fig \* Arabic</w:instrText>
      </w:r>
      <w:r w:rsidR="002C4B18">
        <w:rPr>
          <w:b/>
        </w:rPr>
        <w:fldChar w:fldCharType="separate"/>
      </w:r>
      <w:r w:rsidR="002C4B18">
        <w:rPr>
          <w:b/>
          <w:noProof/>
        </w:rPr>
        <w:t>5</w:t>
      </w:r>
      <w:r>
        <w:rPr>
          <w:b/>
        </w:rPr>
        <w:fldChar w:fldCharType="end"/>
      </w:r>
      <w:bookmarkEnd w:id="57"/>
      <w:r>
        <w:rPr>
          <w:b/>
        </w:rPr>
        <w:t xml:space="preserve">: </w:t>
      </w:r>
      <w:r>
        <w:t>Temperature vs alpha diversity of vascular plants</w:t>
      </w:r>
    </w:p>
    <w:p w14:paraId="74D84606" w14:textId="77777777" w:rsidR="00DB6985" w:rsidRDefault="00A10A9A">
      <w:pPr>
        <w:pStyle w:val="Textoindependiente"/>
      </w:pPr>
      <w:r>
        <w:t xml:space="preserve">En la beta diversidad, se observa un </w:t>
      </w:r>
      <w:del w:id="58" w:author="EDGAR SANTIAGO VILLAMARIN CORTEZ" w:date="2024-06-21T07:49:00Z">
        <w:r w:rsidDel="00AD4ECF">
          <w:delText>patron</w:delText>
        </w:r>
      </w:del>
      <w:ins w:id="59" w:author="EDGAR SANTIAGO VILLAMARIN CORTEZ" w:date="2024-06-21T07:49:00Z">
        <w:r w:rsidR="00AD4ECF">
          <w:t>patrón</w:t>
        </w:r>
      </w:ins>
      <w:r>
        <w:t xml:space="preserve"> similar. Por ejemplo, entre mayor es la </w:t>
      </w:r>
      <w:commentRangeStart w:id="60"/>
      <w:r>
        <w:t>diferencia absoluta</w:t>
      </w:r>
      <w:commentRangeEnd w:id="60"/>
      <w:r w:rsidR="00AD4ECF">
        <w:rPr>
          <w:rStyle w:val="Refdecomentario"/>
          <w:rFonts w:asciiTheme="minorHAnsi" w:hAnsiTheme="minorHAnsi"/>
        </w:rPr>
        <w:commentReference w:id="60"/>
      </w:r>
      <w:r>
        <w:t xml:space="preserve"> en la </w:t>
      </w:r>
      <w:commentRangeStart w:id="61"/>
      <w:r>
        <w:t>temperatura promedio de las parcelas</w:t>
      </w:r>
      <w:commentRangeEnd w:id="61"/>
      <w:r w:rsidR="00AD4ECF">
        <w:rPr>
          <w:rStyle w:val="Refdecomentario"/>
          <w:rFonts w:asciiTheme="minorHAnsi" w:hAnsiTheme="minorHAnsi"/>
        </w:rPr>
        <w:commentReference w:id="61"/>
      </w:r>
      <w:r>
        <w:t>, menor es la disimilitu</w:t>
      </w:r>
      <w:r>
        <w:t xml:space="preserve">d entre las comunidades vegetales en la mayoría de rangos altitudinales (Figura </w:t>
      </w:r>
      <w:hyperlink w:anchor="tempbeta">
        <w:r>
          <w:fldChar w:fldCharType="begin"/>
        </w:r>
        <w:r>
          <w:instrText xml:space="preserve"> REF tempbeta \h</w:instrText>
        </w:r>
        <w:r w:rsidR="002C4B18">
          <w:fldChar w:fldCharType="separate"/>
        </w:r>
        <w:r w:rsidR="002C4B18">
          <w:rPr>
            <w:b/>
            <w:noProof/>
          </w:rPr>
          <w:t>6</w:t>
        </w:r>
        <w:r>
          <w:fldChar w:fldCharType="end"/>
        </w:r>
      </w:hyperlink>
      <w:r>
        <w:t xml:space="preserve">). Además, </w:t>
      </w:r>
      <w:commentRangeStart w:id="62"/>
      <w:r>
        <w:t>en promedio, la asociación entre la temperatura y la bet</w:t>
      </w:r>
      <w:r>
        <w:t>a diversidad suele ser mayor al aumentar la escala de análisis</w:t>
      </w:r>
      <w:commentRangeEnd w:id="62"/>
      <w:r w:rsidR="00AD4ECF">
        <w:rPr>
          <w:rStyle w:val="Refdecomentario"/>
          <w:rFonts w:asciiTheme="minorHAnsi" w:hAnsiTheme="minorHAnsi"/>
        </w:rPr>
        <w:commentReference w:id="62"/>
      </w:r>
      <w:r>
        <w:t>.</w:t>
      </w:r>
      <w:bookmarkStart w:id="63" w:name="_GoBack"/>
      <w:bookmarkEnd w:id="63"/>
    </w:p>
    <w:p w14:paraId="28033AAF" w14:textId="77777777" w:rsidR="00DB6985" w:rsidRDefault="00A10A9A">
      <w:pPr>
        <w:pStyle w:val="Figure"/>
      </w:pPr>
      <w:r>
        <w:rPr>
          <w:noProof/>
          <w:lang w:eastAsia="es-EC"/>
        </w:rPr>
        <w:lastRenderedPageBreak/>
        <w:drawing>
          <wp:inline distT="0" distB="0" distL="0" distR="0" wp14:anchorId="5122A55C" wp14:editId="392E8893">
            <wp:extent cx="6400800" cy="3657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cstate="print"/>
                    <a:stretch>
                      <a:fillRect/>
                    </a:stretch>
                  </pic:blipFill>
                  <pic:spPr bwMode="auto">
                    <a:xfrm>
                      <a:off x="0" y="0"/>
                      <a:ext cx="88900" cy="50800"/>
                    </a:xfrm>
                    <a:prstGeom prst="rect">
                      <a:avLst/>
                    </a:prstGeom>
                    <a:noFill/>
                  </pic:spPr>
                </pic:pic>
              </a:graphicData>
            </a:graphic>
          </wp:inline>
        </w:drawing>
      </w:r>
    </w:p>
    <w:p w14:paraId="1EEF11A2" w14:textId="77777777" w:rsidR="00DB6985" w:rsidRDefault="00A10A9A">
      <w:pPr>
        <w:pStyle w:val="ImageCaption"/>
      </w:pPr>
      <w:r>
        <w:rPr>
          <w:b/>
        </w:rPr>
        <w:t xml:space="preserve">Figure </w:t>
      </w:r>
      <w:bookmarkStart w:id="64" w:name="tempbeta"/>
      <w:r>
        <w:rPr>
          <w:b/>
        </w:rPr>
        <w:fldChar w:fldCharType="begin"/>
      </w:r>
      <w:r>
        <w:rPr>
          <w:b/>
        </w:rPr>
        <w:instrText>SEQ fig \* Arabic</w:instrText>
      </w:r>
      <w:r w:rsidR="002C4B18">
        <w:rPr>
          <w:b/>
        </w:rPr>
        <w:fldChar w:fldCharType="separate"/>
      </w:r>
      <w:r w:rsidR="002C4B18">
        <w:rPr>
          <w:b/>
          <w:noProof/>
        </w:rPr>
        <w:t>6</w:t>
      </w:r>
      <w:r>
        <w:rPr>
          <w:b/>
        </w:rPr>
        <w:fldChar w:fldCharType="end"/>
      </w:r>
      <w:bookmarkEnd w:id="64"/>
      <w:r>
        <w:rPr>
          <w:b/>
        </w:rPr>
        <w:t xml:space="preserve">: </w:t>
      </w:r>
      <w:r>
        <w:t>Temperature vs beta diversity of vascular plants</w:t>
      </w:r>
    </w:p>
    <w:p w14:paraId="54844752" w14:textId="77777777" w:rsidR="00DB6985" w:rsidRDefault="00A10A9A">
      <w:pPr>
        <w:pStyle w:val="Ttulo1"/>
      </w:pPr>
      <w:bookmarkStart w:id="65" w:name="literatura-citada"/>
      <w:bookmarkEnd w:id="38"/>
      <w:r>
        <w:t>Literatura citada</w:t>
      </w:r>
    </w:p>
    <w:p w14:paraId="71B0FBF6" w14:textId="77777777" w:rsidR="00DB6985" w:rsidRDefault="00A10A9A">
      <w:pPr>
        <w:pStyle w:val="Bibliografa"/>
      </w:pPr>
      <w:bookmarkStart w:id="66" w:name="ref-Baselga2010"/>
      <w:bookmarkStart w:id="67" w:name="refs"/>
      <w:r>
        <w:t xml:space="preserve">Baselga A. 2010. </w:t>
      </w:r>
      <w:hyperlink r:id="rId15">
        <w:r>
          <w:rPr>
            <w:rStyle w:val="Hipervnculo"/>
          </w:rPr>
          <w:t>Partitioning the turnover and nestedness components of beta diversity</w:t>
        </w:r>
      </w:hyperlink>
      <w:r>
        <w:t>. Global Ecology and Biogeography. 19(1): 134-143.</w:t>
      </w:r>
    </w:p>
    <w:p w14:paraId="2DBF1124" w14:textId="77777777" w:rsidR="00DB6985" w:rsidRDefault="00A10A9A">
      <w:pPr>
        <w:pStyle w:val="Bibliografa"/>
      </w:pPr>
      <w:bookmarkStart w:id="68" w:name="ref-Dyer2007"/>
      <w:bookmarkEnd w:id="66"/>
      <w:r>
        <w:t xml:space="preserve">Dyer LA, Singer MS, Lill JT, Stireman JO, Gentry GL, Marquis RJ, Ricklefs RE, Greeney HF, Wagner DL, Morais HC, et al. 2007. </w:t>
      </w:r>
      <w:hyperlink r:id="rId16">
        <w:r>
          <w:rPr>
            <w:rStyle w:val="Hipervnculo"/>
          </w:rPr>
          <w:t>Host specificity of Lepidoptera in tropical and temperate forests</w:t>
        </w:r>
      </w:hyperlink>
      <w:r>
        <w:t>. Nature. 448(7154): 696-699.</w:t>
      </w:r>
    </w:p>
    <w:p w14:paraId="160166D3" w14:textId="77777777" w:rsidR="00DB6985" w:rsidRDefault="00A10A9A">
      <w:pPr>
        <w:pStyle w:val="Bibliografa"/>
      </w:pPr>
      <w:bookmarkStart w:id="69" w:name="ref-Dyer2010"/>
      <w:bookmarkEnd w:id="68"/>
      <w:r>
        <w:t xml:space="preserve">Dyer LA, Walla TR, Greeney HF, Stireman JO &amp; Hazen RF. 2010. </w:t>
      </w:r>
      <w:hyperlink r:id="rId17">
        <w:r>
          <w:rPr>
            <w:rStyle w:val="Hipervnculo"/>
          </w:rPr>
          <w:t>Diversity of Interactions: A Metric for Studies of Biodiversity</w:t>
        </w:r>
      </w:hyperlink>
      <w:r>
        <w:t>. Biotropica. 42(3): 281-289.</w:t>
      </w:r>
    </w:p>
    <w:p w14:paraId="4ED270D6" w14:textId="77777777" w:rsidR="00DB6985" w:rsidRDefault="00A10A9A">
      <w:pPr>
        <w:pStyle w:val="Bibliografa"/>
      </w:pPr>
      <w:bookmarkStart w:id="70" w:name="ref-Fick2017"/>
      <w:bookmarkEnd w:id="69"/>
      <w:r>
        <w:t xml:space="preserve">Fick SE &amp; Hijmans RJ. 2017. </w:t>
      </w:r>
      <w:hyperlink r:id="rId18">
        <w:r>
          <w:rPr>
            <w:rStyle w:val="Hipervnculo"/>
          </w:rPr>
          <w:t>WorldClim 2: new 1-km spatial resolution climate surfaces for global la</w:t>
        </w:r>
        <w:r>
          <w:rPr>
            <w:rStyle w:val="Hipervnculo"/>
          </w:rPr>
          <w:t>nd areas</w:t>
        </w:r>
      </w:hyperlink>
      <w:r>
        <w:t>. International Journal of Climatology. 37(12): 4302-4315.</w:t>
      </w:r>
    </w:p>
    <w:p w14:paraId="7A3FA6D1" w14:textId="77777777" w:rsidR="00DB6985" w:rsidRDefault="00A10A9A">
      <w:pPr>
        <w:pStyle w:val="Bibliografa"/>
      </w:pPr>
      <w:bookmarkStart w:id="71" w:name="ref-Jost2007"/>
      <w:bookmarkEnd w:id="70"/>
      <w:r>
        <w:t>Jost L. 2007. Partitioning diversity into independent alpha beta concepts. Ecology. 88(10): 2427-2439.</w:t>
      </w:r>
    </w:p>
    <w:p w14:paraId="76EFA166" w14:textId="77777777" w:rsidR="00DB6985" w:rsidRDefault="00A10A9A">
      <w:pPr>
        <w:pStyle w:val="Bibliografa"/>
      </w:pPr>
      <w:bookmarkStart w:id="72" w:name="ref-RDevelopmentCoreTeam2023"/>
      <w:bookmarkEnd w:id="71"/>
      <w:r>
        <w:t xml:space="preserve">R Core Team. 2023. </w:t>
      </w:r>
      <w:hyperlink r:id="rId19">
        <w:r>
          <w:rPr>
            <w:rStyle w:val="Hipervnculo"/>
          </w:rPr>
          <w:t>R: a language and env</w:t>
        </w:r>
        <w:r>
          <w:rPr>
            <w:rStyle w:val="Hipervnculo"/>
          </w:rPr>
          <w:t>ironment for statistical computing. Vienna: R Foundation for Statistical Computing</w:t>
        </w:r>
      </w:hyperlink>
      <w:r>
        <w:t>.</w:t>
      </w:r>
      <w:bookmarkEnd w:id="65"/>
      <w:bookmarkEnd w:id="67"/>
      <w:bookmarkEnd w:id="72"/>
    </w:p>
    <w:sectPr w:rsidR="00DB6985" w:rsidSect="00084E93">
      <w:footerReference w:type="even" r:id="rId20"/>
      <w:footerReference w:type="default" r:id="rId21"/>
      <w:type w:val="continuous"/>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DGAR SANTIAGO VILLAMARIN CORTEZ" w:date="2024-06-21T07:33:00Z" w:initials="ESVC">
    <w:p w14:paraId="2C95A5A1" w14:textId="77777777" w:rsidR="002C4B18" w:rsidRDefault="002C4B18">
      <w:pPr>
        <w:pStyle w:val="Textocomentario"/>
      </w:pPr>
      <w:r>
        <w:rPr>
          <w:rStyle w:val="Refdecomentario"/>
        </w:rPr>
        <w:annotationRef/>
      </w:r>
      <w:r>
        <w:t>Cita</w:t>
      </w:r>
    </w:p>
  </w:comment>
  <w:comment w:id="31" w:author="EDGAR SANTIAGO VILLAMARIN CORTEZ" w:date="2024-06-21T07:38:00Z" w:initials="ESVC">
    <w:p w14:paraId="03FFDAD9" w14:textId="77777777" w:rsidR="002C4B18" w:rsidRDefault="002C4B18">
      <w:pPr>
        <w:pStyle w:val="Textocomentario"/>
      </w:pPr>
      <w:r>
        <w:rPr>
          <w:rStyle w:val="Refdecomentario"/>
        </w:rPr>
        <w:annotationRef/>
      </w:r>
      <w:r>
        <w:t>Esto es más un diseño estadístico, debería ir ahí, aquí determina que diseño de investigación se utilizó, teniendo también en cuenta que en el informe de investigación final esto no debería estar.</w:t>
      </w:r>
      <w:r>
        <w:br/>
        <w:t>Recuerda que este sería un diseño de investigación no experimental transecccional correlacional.</w:t>
      </w:r>
    </w:p>
  </w:comment>
  <w:comment w:id="35" w:author="EDGAR SANTIAGO VILLAMARIN CORTEZ" w:date="2024-06-21T07:40:00Z" w:initials="ESVC">
    <w:p w14:paraId="097B63A5" w14:textId="77777777" w:rsidR="002C4B18" w:rsidRDefault="002C4B18">
      <w:pPr>
        <w:pStyle w:val="Textocomentario"/>
      </w:pPr>
      <w:r>
        <w:rPr>
          <w:rStyle w:val="Refdecomentario"/>
        </w:rPr>
        <w:annotationRef/>
      </w:r>
      <w:r>
        <w:t>Coloca que programas estadísticos estas utilizando y que paquetes utilizarás para cumplir con las hipótesis con sus respectivas citas, relaciona esto en cómo responderán tus hipótesis.</w:t>
      </w:r>
    </w:p>
  </w:comment>
  <w:comment w:id="36" w:author="EDGAR SANTIAGO VILLAMARIN CORTEZ" w:date="2024-06-21T07:42:00Z" w:initials="ESVC">
    <w:p w14:paraId="5DAA55E1" w14:textId="77777777" w:rsidR="002C4B18" w:rsidRDefault="002C4B18">
      <w:pPr>
        <w:pStyle w:val="Textocomentario"/>
      </w:pPr>
      <w:r>
        <w:rPr>
          <w:rStyle w:val="Refdecomentario"/>
        </w:rPr>
        <w:annotationRef/>
      </w:r>
    </w:p>
  </w:comment>
  <w:comment w:id="37" w:author="EDGAR SANTIAGO VILLAMARIN CORTEZ" w:date="2024-06-21T07:41:00Z" w:initials="ESVC">
    <w:p w14:paraId="6AAD87A1" w14:textId="77777777" w:rsidR="002C4B18" w:rsidRDefault="002C4B18">
      <w:pPr>
        <w:pStyle w:val="Textocomentario"/>
      </w:pPr>
      <w:r>
        <w:rPr>
          <w:rStyle w:val="Refdecomentario"/>
        </w:rPr>
        <w:annotationRef/>
      </w:r>
      <w:r>
        <w:t>Esto no es necesario, coloca esto en los párrafos de arriba</w:t>
      </w:r>
    </w:p>
  </w:comment>
  <w:comment w:id="39" w:author="EDGAR SANTIAGO VILLAMARIN CORTEZ" w:date="2024-06-21T07:43:00Z" w:initials="ESVC">
    <w:p w14:paraId="1E392519" w14:textId="77777777" w:rsidR="00AD4ECF" w:rsidRDefault="00AD4ECF">
      <w:pPr>
        <w:pStyle w:val="Textocomentario"/>
      </w:pPr>
      <w:r>
        <w:rPr>
          <w:rStyle w:val="Refdecomentario"/>
        </w:rPr>
        <w:annotationRef/>
      </w:r>
      <w:r>
        <w:t>Evita redundancias.</w:t>
      </w:r>
      <w:r>
        <w:br/>
        <w:t>de Cuánto es este aumento, es significativo, coloca la estadística.</w:t>
      </w:r>
    </w:p>
  </w:comment>
  <w:comment w:id="42" w:author="EDGAR SANTIAGO VILLAMARIN CORTEZ" w:date="2024-06-21T07:43:00Z" w:initials="ESVC">
    <w:p w14:paraId="1151025B" w14:textId="77777777" w:rsidR="00AD4ECF" w:rsidRDefault="00AD4ECF">
      <w:pPr>
        <w:pStyle w:val="Textocomentario"/>
      </w:pPr>
      <w:r>
        <w:rPr>
          <w:rStyle w:val="Refdecomentario"/>
        </w:rPr>
        <w:annotationRef/>
      </w:r>
      <w:r>
        <w:t>Hablas mucho de tendencias pero no colocas el resultado en forma numérica.</w:t>
      </w:r>
    </w:p>
  </w:comment>
  <w:comment w:id="44" w:author="EDGAR SANTIAGO VILLAMARIN CORTEZ" w:date="2024-06-21T07:44:00Z" w:initials="ESVC">
    <w:p w14:paraId="6BD42177" w14:textId="77777777" w:rsidR="00AD4ECF" w:rsidRDefault="00AD4ECF">
      <w:pPr>
        <w:pStyle w:val="Textocomentario"/>
      </w:pPr>
      <w:r>
        <w:rPr>
          <w:rStyle w:val="Refdecomentario"/>
        </w:rPr>
        <w:annotationRef/>
      </w:r>
      <w:r>
        <w:t>Describe a que se refiere esta figura, es una curva de acumulación?</w:t>
      </w:r>
    </w:p>
  </w:comment>
  <w:comment w:id="45" w:author="EDGAR SANTIAGO VILLAMARIN CORTEZ" w:date="2024-06-21T07:45:00Z" w:initials="ESVC">
    <w:p w14:paraId="4414CC37" w14:textId="77777777" w:rsidR="00AD4ECF" w:rsidRDefault="00AD4ECF">
      <w:pPr>
        <w:pStyle w:val="Textocomentario"/>
      </w:pPr>
      <w:r>
        <w:rPr>
          <w:rStyle w:val="Refdecomentario"/>
        </w:rPr>
        <w:annotationRef/>
      </w:r>
      <w:r>
        <w:t>Cuál es este efecto, a que te refieres? Coloca la estadística</w:t>
      </w:r>
    </w:p>
  </w:comment>
  <w:comment w:id="46" w:author="EDGAR SANTIAGO VILLAMARIN CORTEZ" w:date="2024-06-21T07:45:00Z" w:initials="ESVC">
    <w:p w14:paraId="6CEB28BA" w14:textId="77777777" w:rsidR="00AD4ECF" w:rsidRDefault="00AD4ECF">
      <w:pPr>
        <w:pStyle w:val="Textocomentario"/>
      </w:pPr>
      <w:r>
        <w:rPr>
          <w:rStyle w:val="Refdecomentario"/>
        </w:rPr>
        <w:annotationRef/>
      </w:r>
      <w:r>
        <w:t>Que tan discreto? No es significativo? Coloca el error o el tamaño del efecto (effect sizes), etc.</w:t>
      </w:r>
    </w:p>
  </w:comment>
  <w:comment w:id="49" w:author="EDGAR SANTIAGO VILLAMARIN CORTEZ" w:date="2024-06-21T07:46:00Z" w:initials="ESVC">
    <w:p w14:paraId="1486641B" w14:textId="77777777" w:rsidR="00AD4ECF" w:rsidRDefault="00AD4ECF">
      <w:pPr>
        <w:pStyle w:val="Textocomentario"/>
      </w:pPr>
      <w:r>
        <w:rPr>
          <w:rStyle w:val="Refdecomentario"/>
        </w:rPr>
        <w:annotationRef/>
      </w:r>
      <w:r>
        <w:t>Tienes el dato de cuanto disminuye?</w:t>
      </w:r>
    </w:p>
  </w:comment>
  <w:comment w:id="50" w:author="EDGAR SANTIAGO VILLAMARIN CORTEZ" w:date="2024-06-21T07:47:00Z" w:initials="ESVC">
    <w:p w14:paraId="02BB0F18" w14:textId="77777777" w:rsidR="00AD4ECF" w:rsidRDefault="00AD4ECF">
      <w:pPr>
        <w:pStyle w:val="Textocomentario"/>
      </w:pPr>
      <w:r>
        <w:rPr>
          <w:rStyle w:val="Refdecomentario"/>
        </w:rPr>
        <w:annotationRef/>
      </w:r>
      <w:r>
        <w:t>Cuánto es este efecto?</w:t>
      </w:r>
    </w:p>
  </w:comment>
  <w:comment w:id="51" w:author="EDGAR SANTIAGO VILLAMARIN CORTEZ" w:date="2024-06-21T07:47:00Z" w:initials="ESVC">
    <w:p w14:paraId="5D3EB06F" w14:textId="77777777" w:rsidR="00AD4ECF" w:rsidRDefault="00AD4ECF">
      <w:pPr>
        <w:pStyle w:val="Textocomentario"/>
      </w:pPr>
      <w:r>
        <w:rPr>
          <w:rStyle w:val="Refdecomentario"/>
        </w:rPr>
        <w:annotationRef/>
      </w:r>
      <w:r>
        <w:t>Datos estadísticos?</w:t>
      </w:r>
    </w:p>
  </w:comment>
  <w:comment w:id="54" w:author="EDGAR SANTIAGO VILLAMARIN CORTEZ" w:date="2024-06-21T07:47:00Z" w:initials="ESVC">
    <w:p w14:paraId="49036C51" w14:textId="77777777" w:rsidR="00AD4ECF" w:rsidRDefault="00AD4ECF">
      <w:pPr>
        <w:pStyle w:val="Textocomentario"/>
      </w:pPr>
      <w:r>
        <w:rPr>
          <w:rStyle w:val="Refdecomentario"/>
        </w:rPr>
        <w:annotationRef/>
      </w:r>
      <w:r>
        <w:t>Esto es parte de la discusión, recuerda en los resultados debes colocar únicamente los datos numéricos y no tratar de identificar el porque de los resultados, ya que eso va en la discusión, contrastado o apoyado por publicaciones.</w:t>
      </w:r>
    </w:p>
  </w:comment>
  <w:comment w:id="55" w:author="EDGAR SANTIAGO VILLAMARIN CORTEZ" w:date="2024-06-21T07:49:00Z" w:initials="ESVC">
    <w:p w14:paraId="235F2FAD" w14:textId="77777777" w:rsidR="00AD4ECF" w:rsidRDefault="00AD4ECF">
      <w:pPr>
        <w:pStyle w:val="Textocomentario"/>
      </w:pPr>
      <w:r>
        <w:rPr>
          <w:rStyle w:val="Refdecomentario"/>
        </w:rPr>
        <w:annotationRef/>
      </w:r>
      <w:r>
        <w:t>Cuál es esta extensión?</w:t>
      </w:r>
    </w:p>
  </w:comment>
  <w:comment w:id="56" w:author="EDGAR SANTIAGO VILLAMARIN CORTEZ" w:date="2024-06-21T07:49:00Z" w:initials="ESVC">
    <w:p w14:paraId="15B4C7EE" w14:textId="77777777" w:rsidR="00AD4ECF" w:rsidRDefault="00AD4ECF">
      <w:pPr>
        <w:pStyle w:val="Textocomentario"/>
      </w:pPr>
      <w:r>
        <w:rPr>
          <w:rStyle w:val="Refdecomentario"/>
        </w:rPr>
        <w:annotationRef/>
      </w:r>
      <w:r>
        <w:t>Que tan fuerte? Denota esto con dsatos.</w:t>
      </w:r>
    </w:p>
  </w:comment>
  <w:comment w:id="60" w:author="EDGAR SANTIAGO VILLAMARIN CORTEZ" w:date="2024-06-21T07:50:00Z" w:initials="ESVC">
    <w:p w14:paraId="5366C542" w14:textId="77777777" w:rsidR="00AD4ECF" w:rsidRDefault="00AD4ECF">
      <w:pPr>
        <w:pStyle w:val="Textocomentario"/>
      </w:pPr>
      <w:r>
        <w:rPr>
          <w:rStyle w:val="Refdecomentario"/>
        </w:rPr>
        <w:annotationRef/>
      </w:r>
      <w:r>
        <w:t>Coloca datos de la diferencia.</w:t>
      </w:r>
    </w:p>
  </w:comment>
  <w:comment w:id="61" w:author="EDGAR SANTIAGO VILLAMARIN CORTEZ" w:date="2024-06-21T07:50:00Z" w:initials="ESVC">
    <w:p w14:paraId="28AA5FFA" w14:textId="77777777" w:rsidR="00AD4ECF" w:rsidRDefault="00AD4ECF">
      <w:pPr>
        <w:pStyle w:val="Textocomentario"/>
      </w:pPr>
      <w:r>
        <w:rPr>
          <w:rStyle w:val="Refdecomentario"/>
        </w:rPr>
        <w:annotationRef/>
      </w:r>
      <w:r>
        <w:t>Coloca las medias y desviaciones</w:t>
      </w:r>
    </w:p>
  </w:comment>
  <w:comment w:id="62" w:author="EDGAR SANTIAGO VILLAMARIN CORTEZ" w:date="2024-06-21T07:50:00Z" w:initials="ESVC">
    <w:p w14:paraId="2B30BBFC" w14:textId="77777777" w:rsidR="00AD4ECF" w:rsidRDefault="00AD4ECF">
      <w:pPr>
        <w:pStyle w:val="Textocomentario"/>
      </w:pPr>
      <w:r>
        <w:rPr>
          <w:rStyle w:val="Refdecomentario"/>
        </w:rPr>
        <w:annotationRef/>
      </w:r>
      <w:r>
        <w:t>Cuáles son estas medias y desviaciones?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95A5A1" w15:done="0"/>
  <w15:commentEx w15:paraId="03FFDAD9" w15:done="0"/>
  <w15:commentEx w15:paraId="097B63A5" w15:done="0"/>
  <w15:commentEx w15:paraId="5DAA55E1" w15:paraIdParent="097B63A5" w15:done="0"/>
  <w15:commentEx w15:paraId="6AAD87A1" w15:done="0"/>
  <w15:commentEx w15:paraId="1E392519" w15:done="0"/>
  <w15:commentEx w15:paraId="1151025B" w15:done="0"/>
  <w15:commentEx w15:paraId="6BD42177" w15:done="0"/>
  <w15:commentEx w15:paraId="4414CC37" w15:done="0"/>
  <w15:commentEx w15:paraId="6CEB28BA" w15:done="0"/>
  <w15:commentEx w15:paraId="1486641B" w15:done="0"/>
  <w15:commentEx w15:paraId="02BB0F18" w15:done="0"/>
  <w15:commentEx w15:paraId="5D3EB06F" w15:done="0"/>
  <w15:commentEx w15:paraId="49036C51" w15:done="0"/>
  <w15:commentEx w15:paraId="235F2FAD" w15:done="0"/>
  <w15:commentEx w15:paraId="15B4C7EE" w15:done="0"/>
  <w15:commentEx w15:paraId="5366C542" w15:done="0"/>
  <w15:commentEx w15:paraId="28AA5FFA" w15:done="0"/>
  <w15:commentEx w15:paraId="2B30BBF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6C6BD" w14:textId="77777777" w:rsidR="00A10A9A" w:rsidRDefault="00A10A9A">
      <w:pPr>
        <w:spacing w:after="0"/>
      </w:pPr>
      <w:r>
        <w:separator/>
      </w:r>
    </w:p>
  </w:endnote>
  <w:endnote w:type="continuationSeparator" w:id="0">
    <w:p w14:paraId="6AE7542A" w14:textId="77777777" w:rsidR="00A10A9A" w:rsidRDefault="00A10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342282442"/>
      <w:docPartObj>
        <w:docPartGallery w:val="Page Numbers (Bottom of Page)"/>
        <w:docPartUnique/>
      </w:docPartObj>
    </w:sdtPr>
    <w:sdtEndPr>
      <w:rPr>
        <w:rStyle w:val="Nmerodepgina"/>
      </w:rPr>
    </w:sdtEndPr>
    <w:sdtContent>
      <w:p w14:paraId="11CB56F4" w14:textId="77777777" w:rsidR="000F1DF0" w:rsidRDefault="00A10A9A" w:rsidP="00084E9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sidR="002C4B18">
          <w:rPr>
            <w:rStyle w:val="Nmerodepgina"/>
          </w:rPr>
          <w:fldChar w:fldCharType="separate"/>
        </w:r>
        <w:r w:rsidR="002C4B18">
          <w:rPr>
            <w:rStyle w:val="Nmerodepgina"/>
            <w:noProof/>
          </w:rPr>
          <w:t>0</w:t>
        </w:r>
        <w:r>
          <w:rPr>
            <w:rStyle w:val="Nmerodepgina"/>
          </w:rPr>
          <w:fldChar w:fldCharType="end"/>
        </w:r>
      </w:p>
    </w:sdtContent>
  </w:sdt>
  <w:p w14:paraId="40D38B68" w14:textId="77777777" w:rsidR="000F1DF0" w:rsidRDefault="00A10A9A" w:rsidP="00676DF8">
    <w:pPr>
      <w:pStyle w:val="Piedepgina"/>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28616856"/>
      <w:docPartObj>
        <w:docPartGallery w:val="Page Numbers (Bottom of Page)"/>
        <w:docPartUnique/>
      </w:docPartObj>
    </w:sdtPr>
    <w:sdtEndPr>
      <w:rPr>
        <w:rStyle w:val="Nmerodepgina"/>
      </w:rPr>
    </w:sdtEndPr>
    <w:sdtContent>
      <w:p w14:paraId="777326DE" w14:textId="77777777" w:rsidR="000F1DF0" w:rsidRDefault="00A10A9A" w:rsidP="00314E4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AD4ECF">
          <w:rPr>
            <w:rStyle w:val="Nmerodepgina"/>
            <w:noProof/>
          </w:rPr>
          <w:t>10</w:t>
        </w:r>
        <w:r>
          <w:rPr>
            <w:rStyle w:val="Nmerodepgina"/>
          </w:rPr>
          <w:fldChar w:fldCharType="end"/>
        </w:r>
      </w:p>
    </w:sdtContent>
  </w:sdt>
  <w:p w14:paraId="17A70F55" w14:textId="77777777" w:rsidR="000F1DF0" w:rsidRDefault="00A10A9A" w:rsidP="00676DF8">
    <w:pPr>
      <w:pStyle w:val="Piedepgina"/>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4D5E1" w14:textId="77777777" w:rsidR="00A10A9A" w:rsidRDefault="00A10A9A">
      <w:pPr>
        <w:spacing w:after="0"/>
      </w:pPr>
      <w:r>
        <w:separator/>
      </w:r>
    </w:p>
  </w:footnote>
  <w:footnote w:type="continuationSeparator" w:id="0">
    <w:p w14:paraId="0CD261BD" w14:textId="77777777" w:rsidR="00A10A9A" w:rsidRDefault="00A10A9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4"/>
  </w:num>
  <w:num w:numId="17">
    <w:abstractNumId w:val="15"/>
  </w:num>
  <w:num w:numId="18">
    <w:abstractNumId w:val="25"/>
  </w:num>
  <w:num w:numId="19">
    <w:abstractNumId w:val="19"/>
  </w:num>
  <w:num w:numId="20">
    <w:abstractNumId w:val="24"/>
  </w:num>
  <w:num w:numId="21">
    <w:abstractNumId w:val="12"/>
  </w:num>
  <w:num w:numId="22">
    <w:abstractNumId w:val="16"/>
  </w:num>
  <w:num w:numId="23">
    <w:abstractNumId w:val="18"/>
  </w:num>
  <w:num w:numId="24">
    <w:abstractNumId w:val="11"/>
  </w:num>
  <w:num w:numId="25">
    <w:abstractNumId w:val="17"/>
  </w:num>
  <w:num w:numId="26">
    <w:abstractNumId w:val="10"/>
  </w:num>
  <w:num w:numId="27">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GAR SANTIAGO VILLAMARIN CORTEZ">
    <w15:presenceInfo w15:providerId="None" w15:userId="EDGAR SANTIAGO VILLAMARIN CORT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85"/>
    <w:rsid w:val="002C4B18"/>
    <w:rsid w:val="00A10A9A"/>
    <w:rsid w:val="00AD4ECF"/>
    <w:rsid w:val="00DB698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186C"/>
  <w15:docId w15:val="{E19B9B80-B93B-4F77-96DB-E8525287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Textoindependiente"/>
    <w:uiPriority w:val="9"/>
    <w:qFormat/>
    <w:rsid w:val="00F8217B"/>
    <w:pPr>
      <w:keepNext/>
      <w:keepLines/>
      <w:numPr>
        <w:numId w:val="20"/>
      </w:numPr>
      <w:spacing w:before="480" w:after="0"/>
      <w:outlineLvl w:val="0"/>
    </w:pPr>
    <w:rPr>
      <w:rFonts w:ascii="Times New Roman" w:eastAsiaTheme="majorEastAsia" w:hAnsi="Times New Roman" w:cstheme="majorBidi"/>
      <w:b/>
      <w:bCs/>
      <w:color w:val="000000" w:themeColor="text1"/>
      <w:szCs w:val="32"/>
    </w:rPr>
  </w:style>
  <w:style w:type="paragraph" w:styleId="Ttulo2">
    <w:name w:val="heading 2"/>
    <w:basedOn w:val="Normal"/>
    <w:next w:val="Textoindependiente"/>
    <w:uiPriority w:val="9"/>
    <w:unhideWhenUsed/>
    <w:qFormat/>
    <w:rsid w:val="00F8217B"/>
    <w:pPr>
      <w:keepNext/>
      <w:keepLines/>
      <w:numPr>
        <w:ilvl w:val="1"/>
        <w:numId w:val="20"/>
      </w:numPr>
      <w:spacing w:before="200" w:after="0"/>
      <w:outlineLvl w:val="1"/>
    </w:pPr>
    <w:rPr>
      <w:rFonts w:ascii="Times New Roman" w:eastAsiaTheme="majorEastAsia" w:hAnsi="Times New Roman" w:cstheme="majorBidi"/>
      <w:b/>
      <w:bCs/>
      <w:color w:val="000000" w:themeColor="text1"/>
      <w:szCs w:val="32"/>
    </w:rPr>
  </w:style>
  <w:style w:type="paragraph" w:styleId="Ttulo3">
    <w:name w:val="heading 3"/>
    <w:basedOn w:val="Normal"/>
    <w:next w:val="Textoindependien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8217B"/>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F8217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A33FE1"/>
    <w:pPr>
      <w:jc w:val="center"/>
    </w:pPr>
  </w:style>
  <w:style w:type="paragraph" w:customStyle="1" w:styleId="ImageCaption">
    <w:name w:val="Image Caption"/>
    <w:basedOn w:val="Descripci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rsid w:val="009137D8"/>
    <w:rPr>
      <w:color w:val="C00000"/>
    </w:rPr>
  </w:style>
  <w:style w:type="paragraph" w:styleId="TtuloTDC">
    <w:name w:val="TOC Heading"/>
    <w:basedOn w:val="Ttulo1"/>
    <w:next w:val="Textoindependiente"/>
    <w:uiPriority w:val="39"/>
    <w:unhideWhenUsed/>
    <w:qFormat/>
    <w:rsid w:val="009137D8"/>
    <w:pPr>
      <w:numPr>
        <w:numId w:val="0"/>
      </w:num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F8217B"/>
    <w:rPr>
      <w:rFonts w:ascii="Times New Roman" w:hAnsi="Times New Roman"/>
      <w:lang w:val="es-EC"/>
    </w:rPr>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2"/>
      </w:numPr>
    </w:pPr>
  </w:style>
  <w:style w:type="numbering" w:customStyle="1" w:styleId="Defaultol">
    <w:name w:val="Default ol"/>
    <w:basedOn w:val="Sinlista"/>
    <w:uiPriority w:val="99"/>
    <w:rsid w:val="005E0C3D"/>
    <w:pPr>
      <w:numPr>
        <w:numId w:val="2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Refdecomentario">
    <w:name w:val="annotation reference"/>
    <w:basedOn w:val="Fuentedeprrafopredeter"/>
    <w:semiHidden/>
    <w:unhideWhenUsed/>
    <w:rsid w:val="002C4B18"/>
    <w:rPr>
      <w:sz w:val="16"/>
      <w:szCs w:val="16"/>
    </w:rPr>
  </w:style>
  <w:style w:type="paragraph" w:styleId="Textocomentario">
    <w:name w:val="annotation text"/>
    <w:basedOn w:val="Normal"/>
    <w:link w:val="TextocomentarioCar"/>
    <w:semiHidden/>
    <w:unhideWhenUsed/>
    <w:rsid w:val="002C4B18"/>
    <w:rPr>
      <w:sz w:val="20"/>
      <w:szCs w:val="20"/>
    </w:rPr>
  </w:style>
  <w:style w:type="character" w:customStyle="1" w:styleId="TextocomentarioCar">
    <w:name w:val="Texto comentario Car"/>
    <w:basedOn w:val="Fuentedeprrafopredeter"/>
    <w:link w:val="Textocomentario"/>
    <w:semiHidden/>
    <w:rsid w:val="002C4B18"/>
    <w:rPr>
      <w:sz w:val="20"/>
      <w:szCs w:val="20"/>
      <w:lang w:val="es-EC"/>
    </w:rPr>
  </w:style>
  <w:style w:type="paragraph" w:styleId="Asuntodelcomentario">
    <w:name w:val="annotation subject"/>
    <w:basedOn w:val="Textocomentario"/>
    <w:next w:val="Textocomentario"/>
    <w:link w:val="AsuntodelcomentarioCar"/>
    <w:semiHidden/>
    <w:unhideWhenUsed/>
    <w:rsid w:val="002C4B18"/>
    <w:rPr>
      <w:b/>
      <w:bCs/>
    </w:rPr>
  </w:style>
  <w:style w:type="character" w:customStyle="1" w:styleId="AsuntodelcomentarioCar">
    <w:name w:val="Asunto del comentario Car"/>
    <w:basedOn w:val="TextocomentarioCar"/>
    <w:link w:val="Asuntodelcomentario"/>
    <w:semiHidden/>
    <w:rsid w:val="002C4B18"/>
    <w:rPr>
      <w:b/>
      <w:bCs/>
      <w:sz w:val="20"/>
      <w:szCs w:val="20"/>
      <w:lang w:val="es-EC"/>
    </w:rPr>
  </w:style>
  <w:style w:type="paragraph" w:styleId="Textodeglobo">
    <w:name w:val="Balloon Text"/>
    <w:basedOn w:val="Normal"/>
    <w:link w:val="TextodegloboCar"/>
    <w:semiHidden/>
    <w:unhideWhenUsed/>
    <w:rsid w:val="002C4B18"/>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2C4B18"/>
    <w:rPr>
      <w:rFonts w:ascii="Segoe UI" w:hAnsi="Segoe UI" w:cs="Segoe UI"/>
      <w:sz w:val="18"/>
      <w:szCs w:val="18"/>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s://doi.org/10.1002/joc.5086"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s://doi.org/10.1111/j.1744-7429.2009.00624.x" TargetMode="External"/><Relationship Id="rId2" Type="http://schemas.openxmlformats.org/officeDocument/2006/relationships/styles" Target="styles.xml"/><Relationship Id="rId16" Type="http://schemas.openxmlformats.org/officeDocument/2006/relationships/hyperlink" Target="https://doi.org/10.1038/nature0588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1466-8238.2009.00490.x"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3124</Words>
  <Characters>17183</Characters>
  <Application>Microsoft Office Word</Application>
  <DocSecurity>0</DocSecurity>
  <Lines>143</Lines>
  <Paragraphs>40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Informe Final</vt:lpstr>
      <vt:lpstr>Title</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EDGAR SANTIAGO VILLAMARIN CORTEZ</cp:lastModifiedBy>
  <cp:revision>2</cp:revision>
  <dcterms:created xsi:type="dcterms:W3CDTF">2024-06-21T12:51:00Z</dcterms:created>
  <dcterms:modified xsi:type="dcterms:W3CDTF">2024-06-21T12:51:00Z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2024-06-04</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